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4A10" w:rsidRPr="004F3A97" w:rsidRDefault="003C23D3" w:rsidP="004F3A97">
      <w:pPr>
        <w:spacing w:line="276" w:lineRule="auto"/>
        <w:jc w:val="center"/>
        <w:rPr>
          <w:rFonts w:ascii="Times New Roman" w:hAnsi="Times New Roman" w:cs="Times New Roman"/>
          <w:b/>
        </w:rPr>
      </w:pPr>
      <w:r w:rsidRPr="004F3A97">
        <w:rPr>
          <w:rFonts w:ascii="Times New Roman" w:hAnsi="Times New Roman" w:cs="Times New Roman"/>
          <w:b/>
        </w:rPr>
        <w:t xml:space="preserve">Integrative taxonomy uncovers </w:t>
      </w:r>
      <w:r w:rsidR="00576CCE" w:rsidRPr="004F3A97">
        <w:rPr>
          <w:rFonts w:ascii="Times New Roman" w:hAnsi="Times New Roman" w:cs="Times New Roman"/>
          <w:b/>
        </w:rPr>
        <w:t>a</w:t>
      </w:r>
      <w:r w:rsidRPr="004F3A97">
        <w:rPr>
          <w:rFonts w:ascii="Times New Roman" w:hAnsi="Times New Roman" w:cs="Times New Roman"/>
          <w:b/>
        </w:rPr>
        <w:t xml:space="preserve"> new species of </w:t>
      </w:r>
      <w:r w:rsidR="00576CCE" w:rsidRPr="004F3A97">
        <w:rPr>
          <w:rFonts w:ascii="Times New Roman" w:hAnsi="Times New Roman" w:cs="Times New Roman"/>
          <w:b/>
        </w:rPr>
        <w:t xml:space="preserve">upland </w:t>
      </w:r>
      <w:r w:rsidR="000460C1" w:rsidRPr="004F3A97">
        <w:rPr>
          <w:rFonts w:ascii="Times New Roman" w:hAnsi="Times New Roman" w:cs="Times New Roman"/>
          <w:b/>
        </w:rPr>
        <w:t>Stream</w:t>
      </w:r>
      <w:r w:rsidRPr="004F3A97">
        <w:rPr>
          <w:rFonts w:ascii="Times New Roman" w:hAnsi="Times New Roman" w:cs="Times New Roman"/>
          <w:b/>
        </w:rPr>
        <w:t xml:space="preserve"> Toad of the genus </w:t>
      </w:r>
      <w:r w:rsidRPr="004F3A97">
        <w:rPr>
          <w:rFonts w:ascii="Times New Roman" w:hAnsi="Times New Roman" w:cs="Times New Roman"/>
          <w:b/>
          <w:i/>
        </w:rPr>
        <w:t>Ansonia</w:t>
      </w:r>
      <w:r w:rsidRPr="004F3A97">
        <w:rPr>
          <w:rFonts w:ascii="Times New Roman" w:hAnsi="Times New Roman" w:cs="Times New Roman"/>
          <w:b/>
        </w:rPr>
        <w:t xml:space="preserve"> </w:t>
      </w:r>
      <w:proofErr w:type="spellStart"/>
      <w:r w:rsidRPr="004F3A97">
        <w:rPr>
          <w:rFonts w:ascii="Times New Roman" w:hAnsi="Times New Roman" w:cs="Times New Roman"/>
          <w:b/>
        </w:rPr>
        <w:t>Stoliczka</w:t>
      </w:r>
      <w:proofErr w:type="spellEnd"/>
      <w:r w:rsidRPr="004F3A97">
        <w:rPr>
          <w:rFonts w:ascii="Times New Roman" w:hAnsi="Times New Roman" w:cs="Times New Roman"/>
          <w:b/>
        </w:rPr>
        <w:t>, 1870 (</w:t>
      </w:r>
      <w:proofErr w:type="spellStart"/>
      <w:r w:rsidRPr="004F3A97">
        <w:rPr>
          <w:rFonts w:ascii="Times New Roman" w:hAnsi="Times New Roman" w:cs="Times New Roman"/>
          <w:b/>
        </w:rPr>
        <w:t>Anura</w:t>
      </w:r>
      <w:proofErr w:type="spellEnd"/>
      <w:r w:rsidRPr="004F3A97">
        <w:rPr>
          <w:rFonts w:ascii="Times New Roman" w:hAnsi="Times New Roman" w:cs="Times New Roman"/>
          <w:b/>
        </w:rPr>
        <w:t xml:space="preserve">: </w:t>
      </w:r>
      <w:proofErr w:type="spellStart"/>
      <w:r w:rsidRPr="004F3A97">
        <w:rPr>
          <w:rFonts w:ascii="Times New Roman" w:hAnsi="Times New Roman" w:cs="Times New Roman"/>
          <w:b/>
        </w:rPr>
        <w:t>Bufonidae</w:t>
      </w:r>
      <w:proofErr w:type="spellEnd"/>
      <w:r w:rsidRPr="004F3A97">
        <w:rPr>
          <w:rFonts w:ascii="Times New Roman" w:hAnsi="Times New Roman" w:cs="Times New Roman"/>
          <w:b/>
        </w:rPr>
        <w:t xml:space="preserve">) from </w:t>
      </w:r>
      <w:r w:rsidR="00366704">
        <w:rPr>
          <w:rFonts w:ascii="Times New Roman" w:hAnsi="Times New Roman" w:cs="Times New Roman"/>
          <w:b/>
        </w:rPr>
        <w:t>northeastern</w:t>
      </w:r>
      <w:r w:rsidRPr="004F3A97">
        <w:rPr>
          <w:rFonts w:ascii="Times New Roman" w:hAnsi="Times New Roman" w:cs="Times New Roman"/>
          <w:b/>
        </w:rPr>
        <w:t xml:space="preserve"> Peninsular Malaysia</w:t>
      </w:r>
    </w:p>
    <w:p w:rsidR="003C23D3" w:rsidRPr="004F3A97" w:rsidRDefault="003C23D3" w:rsidP="004F3A97">
      <w:pPr>
        <w:spacing w:line="276" w:lineRule="auto"/>
        <w:jc w:val="center"/>
        <w:rPr>
          <w:rFonts w:ascii="Times New Roman" w:hAnsi="Times New Roman" w:cs="Times New Roman"/>
          <w:b/>
        </w:rPr>
      </w:pPr>
    </w:p>
    <w:p w:rsidR="003C23D3" w:rsidRPr="004F3A97" w:rsidRDefault="003C23D3" w:rsidP="004F3A97">
      <w:pPr>
        <w:spacing w:line="276" w:lineRule="auto"/>
        <w:rPr>
          <w:rFonts w:ascii="Times New Roman" w:hAnsi="Times New Roman" w:cs="Times New Roman"/>
        </w:rPr>
      </w:pPr>
      <w:r w:rsidRPr="004F3A97">
        <w:rPr>
          <w:rFonts w:ascii="Times New Roman" w:hAnsi="Times New Roman" w:cs="Times New Roman"/>
        </w:rPr>
        <w:t>KIN ONN CHAN</w:t>
      </w:r>
      <w:r w:rsidRPr="004F3A97">
        <w:rPr>
          <w:rFonts w:ascii="Times New Roman" w:hAnsi="Times New Roman" w:cs="Times New Roman"/>
          <w:vertAlign w:val="superscript"/>
        </w:rPr>
        <w:t>1</w:t>
      </w:r>
      <w:r w:rsidRPr="004F3A97">
        <w:rPr>
          <w:rFonts w:ascii="Times New Roman" w:hAnsi="Times New Roman" w:cs="Times New Roman"/>
        </w:rPr>
        <w:t>, PERRY L. WOOD JR</w:t>
      </w:r>
      <w:r w:rsidRPr="004F3A97">
        <w:rPr>
          <w:rFonts w:ascii="Times New Roman" w:hAnsi="Times New Roman" w:cs="Times New Roman"/>
          <w:vertAlign w:val="superscript"/>
        </w:rPr>
        <w:t>2</w:t>
      </w:r>
      <w:r w:rsidRPr="004F3A97">
        <w:rPr>
          <w:rFonts w:ascii="Times New Roman" w:hAnsi="Times New Roman" w:cs="Times New Roman"/>
        </w:rPr>
        <w:t>, SHAHRUL ANUAR M.S.</w:t>
      </w:r>
      <w:r w:rsidRPr="004F3A97">
        <w:rPr>
          <w:rFonts w:ascii="Times New Roman" w:hAnsi="Times New Roman" w:cs="Times New Roman"/>
          <w:vertAlign w:val="superscript"/>
        </w:rPr>
        <w:t>3,4</w:t>
      </w:r>
      <w:r w:rsidRPr="004F3A97">
        <w:rPr>
          <w:rFonts w:ascii="Times New Roman" w:hAnsi="Times New Roman" w:cs="Times New Roman"/>
        </w:rPr>
        <w:t>, MOHD ABDUL MUIN</w:t>
      </w:r>
      <w:r w:rsidRPr="004F3A97">
        <w:rPr>
          <w:rFonts w:ascii="Times New Roman" w:hAnsi="Times New Roman" w:cs="Times New Roman"/>
          <w:vertAlign w:val="superscript"/>
        </w:rPr>
        <w:t>5</w:t>
      </w:r>
      <w:r w:rsidRPr="004F3A97">
        <w:rPr>
          <w:rFonts w:ascii="Times New Roman" w:hAnsi="Times New Roman" w:cs="Times New Roman"/>
        </w:rPr>
        <w:t>, EVAN S. H. QUAH</w:t>
      </w:r>
      <w:r w:rsidRPr="004F3A97">
        <w:rPr>
          <w:rFonts w:ascii="Times New Roman" w:hAnsi="Times New Roman" w:cs="Times New Roman"/>
          <w:vertAlign w:val="superscript"/>
        </w:rPr>
        <w:t>3</w:t>
      </w:r>
      <w:r w:rsidRPr="004F3A97">
        <w:rPr>
          <w:rFonts w:ascii="Times New Roman" w:hAnsi="Times New Roman" w:cs="Times New Roman"/>
        </w:rPr>
        <w:t xml:space="preserve">, </w:t>
      </w:r>
      <w:ins w:id="0" w:author="Lee Grismer" w:date="2013-09-21T03:59:00Z">
        <w:r w:rsidR="00180190">
          <w:rPr>
            <w:rFonts w:ascii="Times New Roman" w:hAnsi="Times New Roman" w:cs="Times New Roman"/>
          </w:rPr>
          <w:t xml:space="preserve">ALEXANDRA </w:t>
        </w:r>
      </w:ins>
      <w:ins w:id="1" w:author="Lee Grismer" w:date="2013-09-21T04:05:00Z">
        <w:r w:rsidR="00180190">
          <w:rPr>
            <w:rFonts w:ascii="Times New Roman" w:hAnsi="Times New Roman" w:cs="Times New Roman"/>
          </w:rPr>
          <w:t xml:space="preserve">S.-I. </w:t>
        </w:r>
      </w:ins>
      <w:ins w:id="2" w:author="Lee Grismer" w:date="2013-09-21T03:59:00Z">
        <w:r w:rsidR="009C0284" w:rsidRPr="009C0284">
          <w:rPr>
            <w:rFonts w:ascii="Times New Roman" w:hAnsi="Times New Roman" w:cs="Times New Roman"/>
            <w:u w:val="double"/>
            <w:rPrChange w:id="3" w:author="Lee Grismer" w:date="2013-09-21T04:00:00Z">
              <w:rPr>
                <w:rFonts w:ascii="Times New Roman" w:hAnsi="Times New Roman" w:cs="Times New Roman"/>
              </w:rPr>
            </w:rPrChange>
          </w:rPr>
          <w:t>SUMARL</w:t>
        </w:r>
      </w:ins>
      <w:ins w:id="4" w:author="Lee Grismer" w:date="2013-09-21T04:00:00Z">
        <w:r w:rsidR="00180190">
          <w:rPr>
            <w:rFonts w:ascii="Times New Roman" w:hAnsi="Times New Roman" w:cs="Times New Roman"/>
            <w:u w:val="double"/>
          </w:rPr>
          <w:t>I</w:t>
        </w:r>
        <w:r w:rsidR="00180190">
          <w:rPr>
            <w:rFonts w:ascii="Times New Roman" w:hAnsi="Times New Roman" w:cs="Times New Roman"/>
            <w:u w:val="double"/>
            <w:vertAlign w:val="superscript"/>
          </w:rPr>
          <w:t>6</w:t>
        </w:r>
        <w:r w:rsidR="00180190">
          <w:rPr>
            <w:rFonts w:ascii="Times New Roman" w:hAnsi="Times New Roman" w:cs="Times New Roman"/>
            <w:u w:val="double"/>
          </w:rPr>
          <w:t xml:space="preserve">, JACOB </w:t>
        </w:r>
      </w:ins>
      <w:ins w:id="5" w:author="Lee Grismer" w:date="2013-09-21T04:05:00Z">
        <w:r w:rsidR="00180190">
          <w:rPr>
            <w:rFonts w:ascii="Times New Roman" w:hAnsi="Times New Roman" w:cs="Times New Roman"/>
            <w:u w:val="double"/>
          </w:rPr>
          <w:t xml:space="preserve">A. </w:t>
        </w:r>
      </w:ins>
      <w:ins w:id="6" w:author="Lee Grismer" w:date="2013-09-21T04:00:00Z">
        <w:r w:rsidR="00180190">
          <w:rPr>
            <w:rFonts w:ascii="Times New Roman" w:hAnsi="Times New Roman" w:cs="Times New Roman"/>
            <w:u w:val="double"/>
          </w:rPr>
          <w:t>CHAN</w:t>
        </w:r>
      </w:ins>
      <w:ins w:id="7" w:author="Lee Grismer" w:date="2013-09-21T04:01:00Z">
        <w:r w:rsidR="00180190">
          <w:rPr>
            <w:rFonts w:ascii="Times New Roman" w:hAnsi="Times New Roman" w:cs="Times New Roman"/>
            <w:u w:val="double"/>
            <w:vertAlign w:val="superscript"/>
          </w:rPr>
          <w:t>6</w:t>
        </w:r>
      </w:ins>
      <w:ins w:id="8" w:author="Lee Grismer" w:date="2013-09-21T04:00:00Z">
        <w:r w:rsidR="00180190">
          <w:rPr>
            <w:rFonts w:ascii="Times New Roman" w:hAnsi="Times New Roman" w:cs="Times New Roman"/>
            <w:u w:val="double"/>
          </w:rPr>
          <w:t xml:space="preserve">, </w:t>
        </w:r>
      </w:ins>
      <w:ins w:id="9" w:author="Lee Grismer" w:date="2013-09-21T04:02:00Z">
        <w:r w:rsidR="00180190">
          <w:rPr>
            <w:rFonts w:ascii="Times New Roman" w:hAnsi="Times New Roman" w:cs="Times New Roman"/>
            <w:u w:val="double"/>
          </w:rPr>
          <w:t xml:space="preserve">AND L. LEE </w:t>
        </w:r>
      </w:ins>
      <w:r w:rsidR="009C0284" w:rsidRPr="009C0284">
        <w:rPr>
          <w:rFonts w:ascii="Times New Roman" w:hAnsi="Times New Roman" w:cs="Times New Roman"/>
          <w:u w:val="single"/>
          <w:rPrChange w:id="10" w:author="Lee Grismer" w:date="2013-09-21T04:02:00Z">
            <w:rPr>
              <w:rFonts w:ascii="Times New Roman" w:hAnsi="Times New Roman" w:cs="Times New Roman"/>
            </w:rPr>
          </w:rPrChange>
        </w:rPr>
        <w:t>GRISMER</w:t>
      </w:r>
      <w:ins w:id="11" w:author="Lee Grismer" w:date="2013-09-21T04:02:00Z">
        <w:r w:rsidR="00180190">
          <w:rPr>
            <w:rFonts w:ascii="Times New Roman" w:hAnsi="Times New Roman" w:cs="Times New Roman"/>
            <w:vertAlign w:val="superscript"/>
          </w:rPr>
          <w:t>6</w:t>
        </w:r>
      </w:ins>
      <w:del w:id="12" w:author="Lee Grismer" w:date="2013-09-21T04:02:00Z">
        <w:r w:rsidRPr="004F3A97" w:rsidDel="00180190">
          <w:rPr>
            <w:rFonts w:ascii="Times New Roman" w:hAnsi="Times New Roman" w:cs="Times New Roman"/>
          </w:rPr>
          <w:delText xml:space="preserve"> ET AL</w:delText>
        </w:r>
      </w:del>
    </w:p>
    <w:p w:rsidR="00180190" w:rsidRDefault="00180190" w:rsidP="004F3A97">
      <w:pPr>
        <w:spacing w:line="276" w:lineRule="auto"/>
        <w:rPr>
          <w:ins w:id="13" w:author="Lee Grismer" w:date="2013-09-21T04:02:00Z"/>
          <w:rFonts w:ascii="Times New Roman" w:hAnsi="Times New Roman" w:cs="Times New Roman"/>
          <w:i/>
          <w:vertAlign w:val="superscript"/>
        </w:rPr>
      </w:pPr>
    </w:p>
    <w:p w:rsidR="003C23D3" w:rsidRPr="004F3A97" w:rsidRDefault="003C23D3" w:rsidP="004F3A97">
      <w:pPr>
        <w:spacing w:line="276" w:lineRule="auto"/>
        <w:rPr>
          <w:rFonts w:ascii="Times New Roman" w:hAnsi="Times New Roman" w:cs="Times New Roman"/>
          <w:i/>
        </w:rPr>
      </w:pPr>
      <w:r w:rsidRPr="004F3A97">
        <w:rPr>
          <w:rFonts w:ascii="Times New Roman" w:hAnsi="Times New Roman" w:cs="Times New Roman"/>
          <w:i/>
          <w:vertAlign w:val="superscript"/>
        </w:rPr>
        <w:t>1</w:t>
      </w:r>
      <w:r w:rsidRPr="004F3A97">
        <w:rPr>
          <w:rFonts w:ascii="Times New Roman" w:hAnsi="Times New Roman" w:cs="Times New Roman"/>
          <w:i/>
        </w:rPr>
        <w:t>Biodiversity Institute and Department of Ecology and Evolutionary Biology, University of Kansas, Lawrence, Kansas 66045-7561, USA. Email: chanko@ku.edu</w:t>
      </w:r>
    </w:p>
    <w:p w:rsidR="003C23D3" w:rsidRPr="004F3A97" w:rsidRDefault="003C23D3" w:rsidP="004F3A97">
      <w:pPr>
        <w:spacing w:line="276" w:lineRule="auto"/>
        <w:contextualSpacing/>
        <w:outlineLvl w:val="0"/>
        <w:rPr>
          <w:rFonts w:ascii="Times New Roman" w:hAnsi="Times New Roman" w:cs="Times New Roman"/>
          <w:i/>
          <w:iCs/>
        </w:rPr>
      </w:pPr>
      <w:proofErr w:type="gramStart"/>
      <w:r w:rsidRPr="004F3A97">
        <w:rPr>
          <w:rFonts w:ascii="Times New Roman" w:hAnsi="Times New Roman" w:cs="Times New Roman"/>
          <w:i/>
          <w:iCs/>
          <w:vertAlign w:val="superscript"/>
        </w:rPr>
        <w:t>2</w:t>
      </w:r>
      <w:r w:rsidRPr="004F3A97">
        <w:rPr>
          <w:rFonts w:ascii="Times New Roman" w:hAnsi="Times New Roman" w:cs="Times New Roman"/>
          <w:i/>
          <w:iCs/>
        </w:rPr>
        <w:t>Department of Biology, Brigham Young University, 150 East Bulldog Boulevard, Provo, Utah 84602 USA.</w:t>
      </w:r>
      <w:proofErr w:type="gramEnd"/>
      <w:r w:rsidRPr="004F3A97">
        <w:rPr>
          <w:rFonts w:ascii="Times New Roman" w:hAnsi="Times New Roman" w:cs="Times New Roman"/>
          <w:i/>
          <w:iCs/>
        </w:rPr>
        <w:t xml:space="preserve"> </w:t>
      </w:r>
    </w:p>
    <w:p w:rsidR="003C23D3" w:rsidRPr="004F3A97" w:rsidRDefault="003C23D3" w:rsidP="004F3A97">
      <w:pPr>
        <w:pStyle w:val="SP233497"/>
        <w:spacing w:line="276" w:lineRule="auto"/>
        <w:rPr>
          <w:color w:val="000000"/>
        </w:rPr>
      </w:pPr>
      <w:proofErr w:type="gramStart"/>
      <w:r w:rsidRPr="004F3A97">
        <w:rPr>
          <w:rStyle w:val="SC1635"/>
          <w:sz w:val="24"/>
          <w:szCs w:val="24"/>
          <w:vertAlign w:val="superscript"/>
        </w:rPr>
        <w:t>3</w:t>
      </w:r>
      <w:r w:rsidRPr="004F3A97">
        <w:rPr>
          <w:rStyle w:val="SC1624"/>
          <w:sz w:val="24"/>
          <w:szCs w:val="24"/>
        </w:rPr>
        <w:t xml:space="preserve">School of Biological Sciences, </w:t>
      </w:r>
      <w:proofErr w:type="spellStart"/>
      <w:r w:rsidRPr="004F3A97">
        <w:rPr>
          <w:rStyle w:val="SC1624"/>
          <w:sz w:val="24"/>
          <w:szCs w:val="24"/>
        </w:rPr>
        <w:t>Universiti</w:t>
      </w:r>
      <w:proofErr w:type="spellEnd"/>
      <w:r w:rsidRPr="004F3A97">
        <w:rPr>
          <w:rStyle w:val="SC1624"/>
          <w:sz w:val="24"/>
          <w:szCs w:val="24"/>
        </w:rPr>
        <w:t xml:space="preserve"> </w:t>
      </w:r>
      <w:proofErr w:type="spellStart"/>
      <w:r w:rsidRPr="004F3A97">
        <w:rPr>
          <w:rStyle w:val="SC1624"/>
          <w:sz w:val="24"/>
          <w:szCs w:val="24"/>
        </w:rPr>
        <w:t>Sains</w:t>
      </w:r>
      <w:proofErr w:type="spellEnd"/>
      <w:r w:rsidRPr="004F3A97">
        <w:rPr>
          <w:rStyle w:val="SC1624"/>
          <w:sz w:val="24"/>
          <w:szCs w:val="24"/>
        </w:rPr>
        <w:t xml:space="preserve"> Malaysia, 11800 Minden, Penang, Malaysia.</w:t>
      </w:r>
      <w:proofErr w:type="gramEnd"/>
      <w:r w:rsidRPr="004F3A97">
        <w:rPr>
          <w:rStyle w:val="SC1624"/>
          <w:sz w:val="24"/>
          <w:szCs w:val="24"/>
        </w:rPr>
        <w:t xml:space="preserve"> </w:t>
      </w:r>
    </w:p>
    <w:p w:rsidR="003C23D3" w:rsidRPr="004F3A97" w:rsidRDefault="003C23D3" w:rsidP="004F3A97">
      <w:pPr>
        <w:spacing w:line="276" w:lineRule="auto"/>
        <w:rPr>
          <w:rStyle w:val="SC1624"/>
          <w:rFonts w:ascii="Times New Roman" w:hAnsi="Times New Roman" w:cs="Times New Roman"/>
          <w:sz w:val="24"/>
          <w:szCs w:val="24"/>
        </w:rPr>
      </w:pPr>
      <w:r w:rsidRPr="004F3A97">
        <w:rPr>
          <w:rStyle w:val="SC1635"/>
          <w:rFonts w:ascii="Times New Roman" w:hAnsi="Times New Roman" w:cs="Times New Roman"/>
          <w:sz w:val="24"/>
          <w:szCs w:val="24"/>
          <w:vertAlign w:val="superscript"/>
        </w:rPr>
        <w:t>4</w:t>
      </w:r>
      <w:r w:rsidRPr="004F3A97">
        <w:rPr>
          <w:rStyle w:val="SC1624"/>
          <w:rFonts w:ascii="Times New Roman" w:hAnsi="Times New Roman" w:cs="Times New Roman"/>
          <w:sz w:val="24"/>
          <w:szCs w:val="24"/>
        </w:rPr>
        <w:t xml:space="preserve">Center for Marine and Coastal Studies, </w:t>
      </w:r>
      <w:proofErr w:type="spellStart"/>
      <w:r w:rsidRPr="004F3A97">
        <w:rPr>
          <w:rStyle w:val="SC1624"/>
          <w:rFonts w:ascii="Times New Roman" w:hAnsi="Times New Roman" w:cs="Times New Roman"/>
          <w:sz w:val="24"/>
          <w:szCs w:val="24"/>
        </w:rPr>
        <w:t>Universiti</w:t>
      </w:r>
      <w:proofErr w:type="spellEnd"/>
      <w:r w:rsidRPr="004F3A97">
        <w:rPr>
          <w:rStyle w:val="SC1624"/>
          <w:rFonts w:ascii="Times New Roman" w:hAnsi="Times New Roman" w:cs="Times New Roman"/>
          <w:sz w:val="24"/>
          <w:szCs w:val="24"/>
        </w:rPr>
        <w:t xml:space="preserve"> </w:t>
      </w:r>
      <w:proofErr w:type="spellStart"/>
      <w:r w:rsidRPr="004F3A97">
        <w:rPr>
          <w:rStyle w:val="SC1624"/>
          <w:rFonts w:ascii="Times New Roman" w:hAnsi="Times New Roman" w:cs="Times New Roman"/>
          <w:sz w:val="24"/>
          <w:szCs w:val="24"/>
        </w:rPr>
        <w:t>Sains</w:t>
      </w:r>
      <w:proofErr w:type="spellEnd"/>
      <w:r w:rsidRPr="004F3A97">
        <w:rPr>
          <w:rStyle w:val="SC1624"/>
          <w:rFonts w:ascii="Times New Roman" w:hAnsi="Times New Roman" w:cs="Times New Roman"/>
          <w:sz w:val="24"/>
          <w:szCs w:val="24"/>
        </w:rPr>
        <w:t xml:space="preserve"> Malaysia, 11800 Minden, Penang, Malaysia</w:t>
      </w:r>
    </w:p>
    <w:p w:rsidR="003C23D3" w:rsidRPr="004F3A97" w:rsidRDefault="003C23D3" w:rsidP="004F3A97">
      <w:pPr>
        <w:spacing w:line="276" w:lineRule="auto"/>
        <w:rPr>
          <w:rStyle w:val="SC1624"/>
          <w:rFonts w:ascii="Times New Roman" w:hAnsi="Times New Roman" w:cs="Times New Roman"/>
          <w:sz w:val="24"/>
          <w:szCs w:val="24"/>
        </w:rPr>
      </w:pPr>
      <w:proofErr w:type="gramStart"/>
      <w:r w:rsidRPr="004F3A97">
        <w:rPr>
          <w:rStyle w:val="SC1635"/>
          <w:rFonts w:ascii="Times New Roman" w:hAnsi="Times New Roman" w:cs="Times New Roman"/>
          <w:sz w:val="24"/>
          <w:szCs w:val="24"/>
          <w:vertAlign w:val="superscript"/>
        </w:rPr>
        <w:t>5</w:t>
      </w:r>
      <w:r w:rsidRPr="004F3A97">
        <w:rPr>
          <w:rStyle w:val="SC1624"/>
          <w:rFonts w:ascii="Times New Roman" w:hAnsi="Times New Roman" w:cs="Times New Roman"/>
          <w:sz w:val="24"/>
          <w:szCs w:val="24"/>
        </w:rPr>
        <w:t xml:space="preserve">Centre for Drug Research, </w:t>
      </w:r>
      <w:proofErr w:type="spellStart"/>
      <w:r w:rsidRPr="004F3A97">
        <w:rPr>
          <w:rStyle w:val="SC1624"/>
          <w:rFonts w:ascii="Times New Roman" w:hAnsi="Times New Roman" w:cs="Times New Roman"/>
          <w:sz w:val="24"/>
          <w:szCs w:val="24"/>
        </w:rPr>
        <w:t>Universiti</w:t>
      </w:r>
      <w:proofErr w:type="spellEnd"/>
      <w:r w:rsidRPr="004F3A97">
        <w:rPr>
          <w:rStyle w:val="SC1624"/>
          <w:rFonts w:ascii="Times New Roman" w:hAnsi="Times New Roman" w:cs="Times New Roman"/>
          <w:sz w:val="24"/>
          <w:szCs w:val="24"/>
        </w:rPr>
        <w:t xml:space="preserve"> </w:t>
      </w:r>
      <w:proofErr w:type="spellStart"/>
      <w:r w:rsidRPr="004F3A97">
        <w:rPr>
          <w:rStyle w:val="SC1624"/>
          <w:rFonts w:ascii="Times New Roman" w:hAnsi="Times New Roman" w:cs="Times New Roman"/>
          <w:sz w:val="24"/>
          <w:szCs w:val="24"/>
        </w:rPr>
        <w:t>Sains</w:t>
      </w:r>
      <w:proofErr w:type="spellEnd"/>
      <w:r w:rsidRPr="004F3A97">
        <w:rPr>
          <w:rStyle w:val="SC1624"/>
          <w:rFonts w:ascii="Times New Roman" w:hAnsi="Times New Roman" w:cs="Times New Roman"/>
          <w:sz w:val="24"/>
          <w:szCs w:val="24"/>
        </w:rPr>
        <w:t xml:space="preserve"> Malaysia, 11800 Penang, Malaysia.</w:t>
      </w:r>
      <w:proofErr w:type="gramEnd"/>
    </w:p>
    <w:p w:rsidR="003C23D3" w:rsidRPr="004F3A97" w:rsidRDefault="003C23D3" w:rsidP="004F3A97">
      <w:pPr>
        <w:spacing w:line="276" w:lineRule="auto"/>
        <w:rPr>
          <w:rFonts w:ascii="Times New Roman" w:hAnsi="Times New Roman" w:cs="Times New Roman"/>
          <w:i/>
          <w:iCs/>
        </w:rPr>
      </w:pPr>
      <w:proofErr w:type="gramStart"/>
      <w:r w:rsidRPr="004F3A97">
        <w:rPr>
          <w:rFonts w:ascii="Times New Roman" w:hAnsi="Times New Roman" w:cs="Times New Roman"/>
          <w:i/>
          <w:iCs/>
          <w:vertAlign w:val="superscript"/>
        </w:rPr>
        <w:t>6</w:t>
      </w:r>
      <w:r w:rsidRPr="004F3A97">
        <w:rPr>
          <w:rFonts w:ascii="Times New Roman" w:hAnsi="Times New Roman" w:cs="Times New Roman"/>
          <w:i/>
          <w:iCs/>
        </w:rPr>
        <w:t xml:space="preserve">Department of Biology, La Sierra University, 4500 </w:t>
      </w:r>
      <w:proofErr w:type="spellStart"/>
      <w:r w:rsidRPr="004F3A97">
        <w:rPr>
          <w:rFonts w:ascii="Times New Roman" w:hAnsi="Times New Roman" w:cs="Times New Roman"/>
          <w:i/>
          <w:iCs/>
        </w:rPr>
        <w:t>Riverwalk</w:t>
      </w:r>
      <w:proofErr w:type="spellEnd"/>
      <w:r w:rsidRPr="004F3A97">
        <w:rPr>
          <w:rFonts w:ascii="Times New Roman" w:hAnsi="Times New Roman" w:cs="Times New Roman"/>
          <w:i/>
          <w:iCs/>
        </w:rPr>
        <w:t xml:space="preserve"> Parkway, Riverside, California 92515 USA.</w:t>
      </w:r>
      <w:proofErr w:type="gramEnd"/>
    </w:p>
    <w:p w:rsidR="003C23D3" w:rsidRPr="004F3A97" w:rsidRDefault="003C23D3" w:rsidP="004F3A97">
      <w:pPr>
        <w:spacing w:line="276" w:lineRule="auto"/>
        <w:rPr>
          <w:rFonts w:ascii="Times New Roman" w:hAnsi="Times New Roman" w:cs="Times New Roman"/>
          <w:i/>
          <w:iCs/>
        </w:rPr>
      </w:pPr>
    </w:p>
    <w:p w:rsidR="003C23D3" w:rsidRPr="004F3A97" w:rsidRDefault="003C23D3" w:rsidP="004F3A97">
      <w:pPr>
        <w:spacing w:line="276" w:lineRule="auto"/>
        <w:rPr>
          <w:rFonts w:ascii="Times New Roman" w:hAnsi="Times New Roman" w:cs="Times New Roman"/>
          <w:iCs/>
        </w:rPr>
      </w:pPr>
      <w:r w:rsidRPr="004F3A97">
        <w:rPr>
          <w:rFonts w:ascii="Times New Roman" w:hAnsi="Times New Roman" w:cs="Times New Roman"/>
          <w:iCs/>
        </w:rPr>
        <w:t>Abstract</w:t>
      </w:r>
    </w:p>
    <w:p w:rsidR="003C23D3" w:rsidRPr="004F3A97" w:rsidRDefault="003C23D3" w:rsidP="004F3A97">
      <w:pPr>
        <w:spacing w:line="276" w:lineRule="auto"/>
        <w:rPr>
          <w:rFonts w:ascii="Times New Roman" w:hAnsi="Times New Roman" w:cs="Times New Roman"/>
          <w:iCs/>
        </w:rPr>
      </w:pPr>
    </w:p>
    <w:p w:rsidR="003C23D3" w:rsidRPr="004F3A97" w:rsidRDefault="003C23D3" w:rsidP="004F3A97">
      <w:pPr>
        <w:spacing w:line="276" w:lineRule="auto"/>
        <w:rPr>
          <w:rFonts w:ascii="Times New Roman" w:hAnsi="Times New Roman" w:cs="Times New Roman"/>
          <w:b/>
          <w:iCs/>
        </w:rPr>
      </w:pPr>
      <w:r w:rsidRPr="004F3A97">
        <w:rPr>
          <w:rFonts w:ascii="Times New Roman" w:hAnsi="Times New Roman" w:cs="Times New Roman"/>
          <w:b/>
          <w:iCs/>
        </w:rPr>
        <w:t>Introduction</w:t>
      </w:r>
    </w:p>
    <w:p w:rsidR="00A55A11" w:rsidRPr="004F3A97" w:rsidRDefault="00A55A11" w:rsidP="004F3A97">
      <w:pPr>
        <w:spacing w:line="276" w:lineRule="auto"/>
        <w:rPr>
          <w:rFonts w:ascii="Times New Roman" w:hAnsi="Times New Roman" w:cs="Times New Roman"/>
        </w:rPr>
      </w:pPr>
      <w:r w:rsidRPr="004F3A97">
        <w:rPr>
          <w:rFonts w:ascii="Times New Roman" w:hAnsi="Times New Roman" w:cs="Times New Roman"/>
        </w:rPr>
        <w:t>Advances in technology</w:t>
      </w:r>
      <w:r w:rsidR="003B4813" w:rsidRPr="004F3A97">
        <w:rPr>
          <w:rFonts w:ascii="Times New Roman" w:hAnsi="Times New Roman" w:cs="Times New Roman"/>
        </w:rPr>
        <w:t xml:space="preserve"> have reinvigorated the field of alpha taxonomy by overcoming the impediments faced by traditional practices. </w:t>
      </w:r>
      <w:r w:rsidR="00ED0C5D" w:rsidRPr="004F3A97">
        <w:rPr>
          <w:rFonts w:ascii="Times New Roman" w:hAnsi="Times New Roman" w:cs="Times New Roman"/>
        </w:rPr>
        <w:t xml:space="preserve">The term “integrative taxonomy” refers to a multidisciplinary approach to taxonomy, </w:t>
      </w:r>
      <w:r w:rsidRPr="004F3A97">
        <w:rPr>
          <w:rFonts w:ascii="Times New Roman" w:hAnsi="Times New Roman" w:cs="Times New Roman"/>
        </w:rPr>
        <w:t>integrating</w:t>
      </w:r>
      <w:r w:rsidR="00ED0C5D" w:rsidRPr="004F3A97">
        <w:rPr>
          <w:rFonts w:ascii="Times New Roman" w:hAnsi="Times New Roman" w:cs="Times New Roman"/>
        </w:rPr>
        <w:t xml:space="preserve"> multiple lines of support to </w:t>
      </w:r>
      <w:r w:rsidR="00BC4635" w:rsidRPr="004F3A97">
        <w:rPr>
          <w:rFonts w:ascii="Times New Roman" w:hAnsi="Times New Roman" w:cs="Times New Roman"/>
        </w:rPr>
        <w:t>increase the accuracy of delineating species boundaries</w:t>
      </w:r>
      <w:r w:rsidR="00ED0C5D" w:rsidRPr="004F3A97">
        <w:rPr>
          <w:rFonts w:ascii="Times New Roman" w:hAnsi="Times New Roman" w:cs="Times New Roman"/>
        </w:rPr>
        <w:t xml:space="preserve"> (</w:t>
      </w:r>
      <w:proofErr w:type="spellStart"/>
      <w:r w:rsidR="00ED0C5D" w:rsidRPr="004F3A97">
        <w:rPr>
          <w:rFonts w:ascii="Times New Roman" w:hAnsi="Times New Roman" w:cs="Times New Roman"/>
        </w:rPr>
        <w:t>Dayrat</w:t>
      </w:r>
      <w:proofErr w:type="spellEnd"/>
      <w:r w:rsidR="00ED0C5D" w:rsidRPr="004F3A97">
        <w:rPr>
          <w:rFonts w:ascii="Times New Roman" w:hAnsi="Times New Roman" w:cs="Times New Roman"/>
        </w:rPr>
        <w:t xml:space="preserve"> 2005; </w:t>
      </w:r>
      <w:proofErr w:type="spellStart"/>
      <w:r w:rsidR="00BC4635" w:rsidRPr="004F3A97">
        <w:rPr>
          <w:rFonts w:ascii="Times New Roman" w:hAnsi="Times New Roman" w:cs="Times New Roman"/>
        </w:rPr>
        <w:t>Schlick</w:t>
      </w:r>
      <w:proofErr w:type="spellEnd"/>
      <w:r w:rsidR="00BC4635" w:rsidRPr="004F3A97">
        <w:rPr>
          <w:rFonts w:ascii="Times New Roman" w:hAnsi="Times New Roman" w:cs="Times New Roman"/>
        </w:rPr>
        <w:t xml:space="preserve">-Steiner </w:t>
      </w:r>
      <w:r w:rsidR="00BC4635" w:rsidRPr="004F3A97">
        <w:rPr>
          <w:rFonts w:ascii="Times New Roman" w:hAnsi="Times New Roman" w:cs="Times New Roman"/>
          <w:i/>
        </w:rPr>
        <w:t>et al</w:t>
      </w:r>
      <w:r w:rsidR="00BC4635" w:rsidRPr="004F3A97">
        <w:rPr>
          <w:rFonts w:ascii="Times New Roman" w:hAnsi="Times New Roman" w:cs="Times New Roman"/>
        </w:rPr>
        <w:t xml:space="preserve">. 2010; </w:t>
      </w:r>
      <w:r w:rsidR="00ED0C5D" w:rsidRPr="004F3A97">
        <w:rPr>
          <w:rFonts w:ascii="Times New Roman" w:hAnsi="Times New Roman" w:cs="Times New Roman"/>
        </w:rPr>
        <w:t xml:space="preserve">Wake 2003). </w:t>
      </w:r>
      <w:r w:rsidR="00BF1B6B" w:rsidRPr="004F3A97">
        <w:rPr>
          <w:rFonts w:ascii="Times New Roman" w:hAnsi="Times New Roman" w:cs="Times New Roman"/>
        </w:rPr>
        <w:t>Taxonomists now have a wide array of tools to choose from</w:t>
      </w:r>
      <w:r w:rsidR="00F81A79" w:rsidRPr="004F3A97">
        <w:rPr>
          <w:rFonts w:ascii="Times New Roman" w:hAnsi="Times New Roman" w:cs="Times New Roman"/>
        </w:rPr>
        <w:t>,</w:t>
      </w:r>
      <w:r w:rsidR="00BF1B6B" w:rsidRPr="004F3A97">
        <w:rPr>
          <w:rFonts w:ascii="Times New Roman" w:hAnsi="Times New Roman" w:cs="Times New Roman"/>
        </w:rPr>
        <w:t xml:space="preserve"> </w:t>
      </w:r>
      <w:r w:rsidR="00F81A79" w:rsidRPr="004F3A97">
        <w:rPr>
          <w:rFonts w:ascii="Times New Roman" w:hAnsi="Times New Roman" w:cs="Times New Roman"/>
        </w:rPr>
        <w:t xml:space="preserve">including but not limited to DNA sequencing, powerful imaging technology, and statistical modeling (Riedel </w:t>
      </w:r>
      <w:r w:rsidR="00F81A79" w:rsidRPr="004F3A97">
        <w:rPr>
          <w:rFonts w:ascii="Times New Roman" w:hAnsi="Times New Roman" w:cs="Times New Roman"/>
          <w:i/>
        </w:rPr>
        <w:t>et al</w:t>
      </w:r>
      <w:r w:rsidR="004F3A97">
        <w:rPr>
          <w:rFonts w:ascii="Times New Roman" w:hAnsi="Times New Roman" w:cs="Times New Roman"/>
        </w:rPr>
        <w:t>.</w:t>
      </w:r>
      <w:r w:rsidR="00F81A79" w:rsidRPr="004F3A97">
        <w:rPr>
          <w:rFonts w:ascii="Times New Roman" w:hAnsi="Times New Roman" w:cs="Times New Roman"/>
        </w:rPr>
        <w:t xml:space="preserve"> 2013; </w:t>
      </w:r>
      <w:proofErr w:type="spellStart"/>
      <w:r w:rsidR="00F81A79" w:rsidRPr="004F3A97">
        <w:rPr>
          <w:rFonts w:ascii="Times New Roman" w:hAnsi="Times New Roman" w:cs="Times New Roman"/>
        </w:rPr>
        <w:t>Yeates</w:t>
      </w:r>
      <w:proofErr w:type="spellEnd"/>
      <w:r w:rsidR="00F81A79" w:rsidRPr="004F3A97">
        <w:rPr>
          <w:rFonts w:ascii="Times New Roman" w:hAnsi="Times New Roman" w:cs="Times New Roman"/>
        </w:rPr>
        <w:t xml:space="preserve"> </w:t>
      </w:r>
      <w:r w:rsidR="00F81A79" w:rsidRPr="004F3A97">
        <w:rPr>
          <w:rFonts w:ascii="Times New Roman" w:hAnsi="Times New Roman" w:cs="Times New Roman"/>
          <w:i/>
        </w:rPr>
        <w:t>et al</w:t>
      </w:r>
      <w:r w:rsidR="00F81A79" w:rsidRPr="004F3A97">
        <w:rPr>
          <w:rFonts w:ascii="Times New Roman" w:hAnsi="Times New Roman" w:cs="Times New Roman"/>
        </w:rPr>
        <w:t xml:space="preserve">. 2011; Fujita </w:t>
      </w:r>
      <w:r w:rsidR="00F81A79" w:rsidRPr="004F3A97">
        <w:rPr>
          <w:rFonts w:ascii="Times New Roman" w:hAnsi="Times New Roman" w:cs="Times New Roman"/>
          <w:i/>
        </w:rPr>
        <w:t>et al</w:t>
      </w:r>
      <w:r w:rsidR="00F81A79" w:rsidRPr="004F3A97">
        <w:rPr>
          <w:rFonts w:ascii="Times New Roman" w:hAnsi="Times New Roman" w:cs="Times New Roman"/>
        </w:rPr>
        <w:t xml:space="preserve">. 2012). </w:t>
      </w:r>
      <w:r w:rsidR="001F29E0" w:rsidRPr="004F3A97">
        <w:rPr>
          <w:rFonts w:ascii="Times New Roman" w:hAnsi="Times New Roman" w:cs="Times New Roman"/>
        </w:rPr>
        <w:t xml:space="preserve">This multisource approach is especially </w:t>
      </w:r>
      <w:r w:rsidR="00B82EEC" w:rsidRPr="004F3A97">
        <w:rPr>
          <w:rFonts w:ascii="Times New Roman" w:hAnsi="Times New Roman" w:cs="Times New Roman"/>
        </w:rPr>
        <w:t xml:space="preserve">effective </w:t>
      </w:r>
      <w:r w:rsidR="00971A9B" w:rsidRPr="004F3A97">
        <w:rPr>
          <w:rFonts w:ascii="Times New Roman" w:hAnsi="Times New Roman" w:cs="Times New Roman"/>
        </w:rPr>
        <w:t>when it involves cryptic</w:t>
      </w:r>
      <w:r w:rsidR="00B16E15" w:rsidRPr="004F3A97">
        <w:rPr>
          <w:rFonts w:ascii="Times New Roman" w:hAnsi="Times New Roman" w:cs="Times New Roman"/>
        </w:rPr>
        <w:t xml:space="preserve"> species, where</w:t>
      </w:r>
      <w:r w:rsidR="00B40FCF" w:rsidRPr="004F3A97">
        <w:rPr>
          <w:rFonts w:ascii="Times New Roman" w:hAnsi="Times New Roman" w:cs="Times New Roman"/>
        </w:rPr>
        <w:t xml:space="preserve">by species boundaries are </w:t>
      </w:r>
      <w:r w:rsidR="00B16E15" w:rsidRPr="004F3A97">
        <w:rPr>
          <w:rFonts w:ascii="Times New Roman" w:hAnsi="Times New Roman" w:cs="Times New Roman"/>
        </w:rPr>
        <w:t xml:space="preserve">obscured by morphological </w:t>
      </w:r>
      <w:r w:rsidR="00B40FCF" w:rsidRPr="004F3A97">
        <w:rPr>
          <w:rFonts w:ascii="Times New Roman" w:hAnsi="Times New Roman" w:cs="Times New Roman"/>
        </w:rPr>
        <w:t>conservatism</w:t>
      </w:r>
      <w:r w:rsidR="00B16E15" w:rsidRPr="004F3A97">
        <w:rPr>
          <w:rFonts w:ascii="Times New Roman" w:hAnsi="Times New Roman" w:cs="Times New Roman"/>
        </w:rPr>
        <w:t xml:space="preserve"> </w:t>
      </w:r>
      <w:r w:rsidR="0069251B" w:rsidRPr="004F3A97">
        <w:rPr>
          <w:rFonts w:ascii="Times New Roman" w:hAnsi="Times New Roman" w:cs="Times New Roman"/>
        </w:rPr>
        <w:t xml:space="preserve">(Bickford </w:t>
      </w:r>
      <w:r w:rsidR="0069251B" w:rsidRPr="004F3A97">
        <w:rPr>
          <w:rFonts w:ascii="Times New Roman" w:hAnsi="Times New Roman" w:cs="Times New Roman"/>
          <w:i/>
        </w:rPr>
        <w:t>et al</w:t>
      </w:r>
      <w:r w:rsidR="004F3A97">
        <w:rPr>
          <w:rFonts w:ascii="Times New Roman" w:hAnsi="Times New Roman" w:cs="Times New Roman"/>
        </w:rPr>
        <w:t>.</w:t>
      </w:r>
      <w:r w:rsidR="0069251B" w:rsidRPr="004F3A97">
        <w:rPr>
          <w:rFonts w:ascii="Times New Roman" w:hAnsi="Times New Roman" w:cs="Times New Roman"/>
        </w:rPr>
        <w:t xml:space="preserve"> 2007; </w:t>
      </w:r>
      <w:proofErr w:type="spellStart"/>
      <w:r w:rsidR="00971A9B" w:rsidRPr="004F3A97">
        <w:rPr>
          <w:rFonts w:ascii="Times New Roman" w:hAnsi="Times New Roman" w:cs="Times New Roman"/>
        </w:rPr>
        <w:t>Grismer</w:t>
      </w:r>
      <w:proofErr w:type="spellEnd"/>
      <w:r w:rsidR="00971A9B" w:rsidRPr="004F3A97">
        <w:rPr>
          <w:rFonts w:ascii="Times New Roman" w:hAnsi="Times New Roman" w:cs="Times New Roman"/>
        </w:rPr>
        <w:t xml:space="preserve"> </w:t>
      </w:r>
      <w:r w:rsidR="00971A9B" w:rsidRPr="004F3A97">
        <w:rPr>
          <w:rFonts w:ascii="Times New Roman" w:hAnsi="Times New Roman" w:cs="Times New Roman"/>
          <w:i/>
        </w:rPr>
        <w:t>et al</w:t>
      </w:r>
      <w:r w:rsidR="004F3A97">
        <w:rPr>
          <w:rFonts w:ascii="Times New Roman" w:hAnsi="Times New Roman" w:cs="Times New Roman"/>
        </w:rPr>
        <w:t>.</w:t>
      </w:r>
      <w:r w:rsidR="00971A9B" w:rsidRPr="004F3A97">
        <w:rPr>
          <w:rFonts w:ascii="Times New Roman" w:hAnsi="Times New Roman" w:cs="Times New Roman"/>
        </w:rPr>
        <w:t xml:space="preserve"> 2012</w:t>
      </w:r>
      <w:r w:rsidR="000460C1" w:rsidRPr="004F3A97">
        <w:rPr>
          <w:rFonts w:ascii="Times New Roman" w:hAnsi="Times New Roman" w:cs="Times New Roman"/>
        </w:rPr>
        <w:t>a</w:t>
      </w:r>
      <w:proofErr w:type="gramStart"/>
      <w:r w:rsidR="000460C1" w:rsidRPr="004F3A97">
        <w:rPr>
          <w:rFonts w:ascii="Times New Roman" w:hAnsi="Times New Roman" w:cs="Times New Roman"/>
        </w:rPr>
        <w:t>,b</w:t>
      </w:r>
      <w:proofErr w:type="gramEnd"/>
      <w:r w:rsidR="000460C1" w:rsidRPr="004F3A97">
        <w:rPr>
          <w:rFonts w:ascii="Times New Roman" w:hAnsi="Times New Roman" w:cs="Times New Roman"/>
        </w:rPr>
        <w:t xml:space="preserve">; Johnson </w:t>
      </w:r>
      <w:r w:rsidR="000460C1" w:rsidRPr="004F3A97">
        <w:rPr>
          <w:rFonts w:ascii="Times New Roman" w:hAnsi="Times New Roman" w:cs="Times New Roman"/>
          <w:i/>
        </w:rPr>
        <w:t>et al</w:t>
      </w:r>
      <w:r w:rsidR="004F3A97">
        <w:rPr>
          <w:rFonts w:ascii="Times New Roman" w:hAnsi="Times New Roman" w:cs="Times New Roman"/>
        </w:rPr>
        <w:t>.</w:t>
      </w:r>
      <w:r w:rsidR="000460C1" w:rsidRPr="004F3A97">
        <w:rPr>
          <w:rFonts w:ascii="Times New Roman" w:hAnsi="Times New Roman" w:cs="Times New Roman"/>
        </w:rPr>
        <w:t xml:space="preserve"> 2012). </w:t>
      </w:r>
    </w:p>
    <w:p w:rsidR="003B6227" w:rsidRPr="004F3A97" w:rsidRDefault="00A55A11" w:rsidP="004F3A97">
      <w:pPr>
        <w:spacing w:line="276" w:lineRule="auto"/>
        <w:ind w:firstLine="720"/>
        <w:rPr>
          <w:rFonts w:ascii="Times New Roman" w:hAnsi="Times New Roman" w:cs="Times New Roman"/>
        </w:rPr>
      </w:pPr>
      <w:r w:rsidRPr="004F3A97">
        <w:rPr>
          <w:rFonts w:ascii="Times New Roman" w:hAnsi="Times New Roman" w:cs="Times New Roman"/>
        </w:rPr>
        <w:t xml:space="preserve">Recent expeditions to the poorly studied and highly fragmented </w:t>
      </w:r>
      <w:proofErr w:type="spellStart"/>
      <w:r w:rsidRPr="004F3A97">
        <w:rPr>
          <w:rFonts w:ascii="Times New Roman" w:hAnsi="Times New Roman" w:cs="Times New Roman"/>
        </w:rPr>
        <w:t>Timur</w:t>
      </w:r>
      <w:proofErr w:type="spellEnd"/>
      <w:r w:rsidRPr="004F3A97">
        <w:rPr>
          <w:rFonts w:ascii="Times New Roman" w:hAnsi="Times New Roman" w:cs="Times New Roman"/>
        </w:rPr>
        <w:t xml:space="preserve"> mountain range (=</w:t>
      </w:r>
      <w:proofErr w:type="spellStart"/>
      <w:r w:rsidRPr="004F3A97">
        <w:rPr>
          <w:rFonts w:ascii="Times New Roman" w:hAnsi="Times New Roman" w:cs="Times New Roman"/>
        </w:rPr>
        <w:t>Banjaran</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Timur</w:t>
      </w:r>
      <w:proofErr w:type="spellEnd"/>
      <w:r w:rsidRPr="004F3A97">
        <w:rPr>
          <w:rFonts w:ascii="Times New Roman" w:hAnsi="Times New Roman" w:cs="Times New Roman"/>
        </w:rPr>
        <w:t xml:space="preserve">) in northeastern Peninsular Malaysia </w:t>
      </w:r>
      <w:r w:rsidR="00E245BA" w:rsidRPr="004F3A97">
        <w:rPr>
          <w:rFonts w:ascii="Times New Roman" w:hAnsi="Times New Roman" w:cs="Times New Roman"/>
        </w:rPr>
        <w:t>have begun to reveal the undiscovered diversity that lies therein (</w:t>
      </w:r>
      <w:proofErr w:type="spellStart"/>
      <w:ins w:id="14" w:author="Lee Grismer" w:date="2013-09-21T04:07:00Z">
        <w:r w:rsidR="00180190">
          <w:rPr>
            <w:rFonts w:ascii="Times New Roman" w:hAnsi="Times New Roman" w:cs="Times New Roman"/>
          </w:rPr>
          <w:t>Dring</w:t>
        </w:r>
        <w:proofErr w:type="spellEnd"/>
        <w:r w:rsidR="00180190">
          <w:rPr>
            <w:rFonts w:ascii="Times New Roman" w:hAnsi="Times New Roman" w:cs="Times New Roman"/>
          </w:rPr>
          <w:t xml:space="preserve"> 1979; </w:t>
        </w:r>
      </w:ins>
      <w:proofErr w:type="spellStart"/>
      <w:ins w:id="15" w:author="Lee Grismer" w:date="2013-09-21T04:09:00Z">
        <w:r w:rsidR="00180190">
          <w:rPr>
            <w:rFonts w:ascii="Times New Roman" w:hAnsi="Times New Roman" w:cs="Times New Roman"/>
          </w:rPr>
          <w:t>Grismer</w:t>
        </w:r>
        <w:proofErr w:type="spellEnd"/>
        <w:r w:rsidR="00180190">
          <w:rPr>
            <w:rFonts w:ascii="Times New Roman" w:hAnsi="Times New Roman" w:cs="Times New Roman"/>
          </w:rPr>
          <w:t xml:space="preserve"> 2006</w:t>
        </w:r>
      </w:ins>
      <w:ins w:id="16" w:author="Lee Grismer" w:date="2013-09-21T04:14:00Z">
        <w:r w:rsidR="00180190">
          <w:rPr>
            <w:rFonts w:ascii="Times New Roman" w:hAnsi="Times New Roman" w:cs="Times New Roman"/>
          </w:rPr>
          <w:t>, 2011</w:t>
        </w:r>
      </w:ins>
      <w:ins w:id="17" w:author="Lee Grismer" w:date="2013-09-21T04:09:00Z">
        <w:r w:rsidR="00180190">
          <w:rPr>
            <w:rFonts w:ascii="Times New Roman" w:hAnsi="Times New Roman" w:cs="Times New Roman"/>
          </w:rPr>
          <w:t xml:space="preserve">; </w:t>
        </w:r>
      </w:ins>
      <w:proofErr w:type="spellStart"/>
      <w:r w:rsidR="00E245BA" w:rsidRPr="004F3A97">
        <w:rPr>
          <w:rFonts w:ascii="Times New Roman" w:hAnsi="Times New Roman" w:cs="Times New Roman"/>
        </w:rPr>
        <w:t>Grismer</w:t>
      </w:r>
      <w:proofErr w:type="spellEnd"/>
      <w:r w:rsidR="00E245BA" w:rsidRPr="004F3A97">
        <w:rPr>
          <w:rFonts w:ascii="Times New Roman" w:hAnsi="Times New Roman" w:cs="Times New Roman"/>
        </w:rPr>
        <w:t xml:space="preserve"> </w:t>
      </w:r>
      <w:r w:rsidR="00E245BA" w:rsidRPr="004F3A97">
        <w:rPr>
          <w:rFonts w:ascii="Times New Roman" w:hAnsi="Times New Roman" w:cs="Times New Roman"/>
          <w:i/>
        </w:rPr>
        <w:t>et al</w:t>
      </w:r>
      <w:r w:rsidR="004F3A97">
        <w:rPr>
          <w:rFonts w:ascii="Times New Roman" w:hAnsi="Times New Roman" w:cs="Times New Roman"/>
        </w:rPr>
        <w:t>.</w:t>
      </w:r>
      <w:r w:rsidR="00E245BA" w:rsidRPr="004F3A97">
        <w:rPr>
          <w:rFonts w:ascii="Times New Roman" w:hAnsi="Times New Roman" w:cs="Times New Roman"/>
        </w:rPr>
        <w:t xml:space="preserve"> 2013</w:t>
      </w:r>
      <w:ins w:id="18" w:author="Lee Grismer" w:date="2013-09-21T04:09:00Z">
        <w:r w:rsidR="00180190">
          <w:rPr>
            <w:rFonts w:ascii="Times New Roman" w:hAnsi="Times New Roman" w:cs="Times New Roman"/>
          </w:rPr>
          <w:t xml:space="preserve">; Wood </w:t>
        </w:r>
        <w:r w:rsidR="00180190">
          <w:rPr>
            <w:rFonts w:ascii="Times New Roman" w:hAnsi="Times New Roman" w:cs="Times New Roman"/>
            <w:i/>
          </w:rPr>
          <w:t xml:space="preserve">et al. </w:t>
        </w:r>
        <w:r w:rsidR="00180190">
          <w:rPr>
            <w:rFonts w:ascii="Times New Roman" w:hAnsi="Times New Roman" w:cs="Times New Roman"/>
          </w:rPr>
          <w:t>2008</w:t>
        </w:r>
      </w:ins>
      <w:del w:id="19" w:author="Lee Grismer" w:date="2013-09-21T04:07:00Z">
        <w:r w:rsidR="00E245BA" w:rsidRPr="004F3A97" w:rsidDel="00180190">
          <w:rPr>
            <w:rFonts w:ascii="Times New Roman" w:hAnsi="Times New Roman" w:cs="Times New Roman"/>
          </w:rPr>
          <w:delText xml:space="preserve">; </w:delText>
        </w:r>
        <w:r w:rsidR="00E245BA" w:rsidRPr="004F3A97" w:rsidDel="00180190">
          <w:rPr>
            <w:rFonts w:ascii="Times New Roman" w:hAnsi="Times New Roman" w:cs="Times New Roman"/>
            <w:highlight w:val="yellow"/>
          </w:rPr>
          <w:delText>anymore citations?</w:delText>
        </w:r>
      </w:del>
      <w:r w:rsidR="00E245BA" w:rsidRPr="004F3A97">
        <w:rPr>
          <w:rFonts w:ascii="Times New Roman" w:hAnsi="Times New Roman" w:cs="Times New Roman"/>
        </w:rPr>
        <w:t xml:space="preserve">). </w:t>
      </w:r>
      <w:r w:rsidR="000F2F3C" w:rsidRPr="004F3A97">
        <w:rPr>
          <w:rFonts w:ascii="Times New Roman" w:hAnsi="Times New Roman" w:cs="Times New Roman"/>
        </w:rPr>
        <w:t xml:space="preserve">Our </w:t>
      </w:r>
      <w:r w:rsidR="00576CCE" w:rsidRPr="004F3A97">
        <w:rPr>
          <w:rFonts w:ascii="Times New Roman" w:hAnsi="Times New Roman" w:cs="Times New Roman"/>
        </w:rPr>
        <w:t xml:space="preserve">fieldwork to the previously </w:t>
      </w:r>
      <w:proofErr w:type="spellStart"/>
      <w:r w:rsidR="00576CCE" w:rsidRPr="004F3A97">
        <w:rPr>
          <w:rFonts w:ascii="Times New Roman" w:hAnsi="Times New Roman" w:cs="Times New Roman"/>
        </w:rPr>
        <w:t>unsurveyed</w:t>
      </w:r>
      <w:proofErr w:type="spellEnd"/>
      <w:r w:rsidR="00576CCE" w:rsidRPr="004F3A97">
        <w:rPr>
          <w:rFonts w:ascii="Times New Roman" w:hAnsi="Times New Roman" w:cs="Times New Roman"/>
        </w:rPr>
        <w:t xml:space="preserve"> </w:t>
      </w:r>
      <w:proofErr w:type="spellStart"/>
      <w:r w:rsidR="00576CCE" w:rsidRPr="004F3A97">
        <w:rPr>
          <w:rFonts w:ascii="Times New Roman" w:hAnsi="Times New Roman" w:cs="Times New Roman"/>
        </w:rPr>
        <w:t>Gunung</w:t>
      </w:r>
      <w:proofErr w:type="spellEnd"/>
      <w:r w:rsidR="00576CCE" w:rsidRPr="004F3A97">
        <w:rPr>
          <w:rFonts w:ascii="Times New Roman" w:hAnsi="Times New Roman" w:cs="Times New Roman"/>
        </w:rPr>
        <w:t xml:space="preserve"> </w:t>
      </w:r>
      <w:proofErr w:type="spellStart"/>
      <w:r w:rsidR="00576CCE" w:rsidRPr="004F3A97">
        <w:rPr>
          <w:rFonts w:ascii="Times New Roman" w:hAnsi="Times New Roman" w:cs="Times New Roman"/>
        </w:rPr>
        <w:t>Tebu</w:t>
      </w:r>
      <w:proofErr w:type="spellEnd"/>
      <w:r w:rsidR="00576CCE" w:rsidRPr="004F3A97">
        <w:rPr>
          <w:rFonts w:ascii="Times New Roman" w:hAnsi="Times New Roman" w:cs="Times New Roman"/>
        </w:rPr>
        <w:t xml:space="preserve"> </w:t>
      </w:r>
      <w:r w:rsidR="00B426A2" w:rsidRPr="004F3A97">
        <w:rPr>
          <w:rFonts w:ascii="Times New Roman" w:hAnsi="Times New Roman" w:cs="Times New Roman"/>
        </w:rPr>
        <w:t>(=</w:t>
      </w:r>
      <w:proofErr w:type="spellStart"/>
      <w:r w:rsidR="00B426A2" w:rsidRPr="004F3A97">
        <w:rPr>
          <w:rFonts w:ascii="Times New Roman" w:hAnsi="Times New Roman" w:cs="Times New Roman"/>
        </w:rPr>
        <w:t>Tebu</w:t>
      </w:r>
      <w:proofErr w:type="spellEnd"/>
      <w:r w:rsidR="00B426A2" w:rsidRPr="004F3A97">
        <w:rPr>
          <w:rFonts w:ascii="Times New Roman" w:hAnsi="Times New Roman" w:cs="Times New Roman"/>
        </w:rPr>
        <w:t xml:space="preserve"> Mountain) </w:t>
      </w:r>
      <w:r w:rsidR="00576CCE" w:rsidRPr="004F3A97">
        <w:rPr>
          <w:rFonts w:ascii="Times New Roman" w:hAnsi="Times New Roman" w:cs="Times New Roman"/>
        </w:rPr>
        <w:t>in the north-eastern state of</w:t>
      </w:r>
      <w:r w:rsidR="000F2F3C" w:rsidRPr="004F3A97">
        <w:rPr>
          <w:rFonts w:ascii="Times New Roman" w:hAnsi="Times New Roman" w:cs="Times New Roman"/>
        </w:rPr>
        <w:t xml:space="preserve"> Terengganu uncovered </w:t>
      </w:r>
      <w:r w:rsidR="00A141BE" w:rsidRPr="004F3A97">
        <w:rPr>
          <w:rFonts w:ascii="Times New Roman" w:hAnsi="Times New Roman" w:cs="Times New Roman"/>
        </w:rPr>
        <w:t>a population</w:t>
      </w:r>
      <w:r w:rsidR="000F2F3C" w:rsidRPr="004F3A97">
        <w:rPr>
          <w:rFonts w:ascii="Times New Roman" w:hAnsi="Times New Roman" w:cs="Times New Roman"/>
        </w:rPr>
        <w:t xml:space="preserve"> of Stream Toad </w:t>
      </w:r>
      <w:r w:rsidR="00A141BE" w:rsidRPr="004F3A97">
        <w:rPr>
          <w:rFonts w:ascii="Times New Roman" w:hAnsi="Times New Roman" w:cs="Times New Roman"/>
        </w:rPr>
        <w:t xml:space="preserve">(genus </w:t>
      </w:r>
      <w:r w:rsidR="000F2F3C" w:rsidRPr="004F3A97">
        <w:rPr>
          <w:rFonts w:ascii="Times New Roman" w:hAnsi="Times New Roman" w:cs="Times New Roman"/>
          <w:i/>
        </w:rPr>
        <w:t>Ansonia</w:t>
      </w:r>
      <w:r w:rsidR="00A141BE" w:rsidRPr="004F3A97">
        <w:rPr>
          <w:rFonts w:ascii="Times New Roman" w:hAnsi="Times New Roman" w:cs="Times New Roman"/>
        </w:rPr>
        <w:t>)</w:t>
      </w:r>
      <w:r w:rsidR="000F2F3C" w:rsidRPr="004F3A97">
        <w:rPr>
          <w:rFonts w:ascii="Times New Roman" w:hAnsi="Times New Roman" w:cs="Times New Roman"/>
        </w:rPr>
        <w:t xml:space="preserve"> that could not be </w:t>
      </w:r>
      <w:r w:rsidR="00A141BE" w:rsidRPr="004F3A97">
        <w:rPr>
          <w:rFonts w:ascii="Times New Roman" w:hAnsi="Times New Roman" w:cs="Times New Roman"/>
        </w:rPr>
        <w:t>readily assigned to any currently known species.</w:t>
      </w:r>
      <w:r w:rsidR="00576CCE" w:rsidRPr="004F3A97">
        <w:rPr>
          <w:rFonts w:ascii="Times New Roman" w:hAnsi="Times New Roman" w:cs="Times New Roman"/>
        </w:rPr>
        <w:t xml:space="preserve"> </w:t>
      </w:r>
      <w:r w:rsidR="00C30F40" w:rsidRPr="004F3A97">
        <w:rPr>
          <w:rFonts w:ascii="Times New Roman" w:hAnsi="Times New Roman" w:cs="Times New Roman"/>
        </w:rPr>
        <w:t xml:space="preserve">This population </w:t>
      </w:r>
      <w:r w:rsidR="00374363" w:rsidRPr="004F3A97">
        <w:rPr>
          <w:rFonts w:ascii="Times New Roman" w:hAnsi="Times New Roman" w:cs="Times New Roman"/>
        </w:rPr>
        <w:t xml:space="preserve">closely </w:t>
      </w:r>
      <w:r w:rsidR="00C30F40" w:rsidRPr="004F3A97">
        <w:rPr>
          <w:rFonts w:ascii="Times New Roman" w:hAnsi="Times New Roman" w:cs="Times New Roman"/>
        </w:rPr>
        <w:t xml:space="preserve">matches </w:t>
      </w:r>
      <w:proofErr w:type="spellStart"/>
      <w:r w:rsidR="00C30F40" w:rsidRPr="004F3A97">
        <w:rPr>
          <w:rFonts w:ascii="Times New Roman" w:hAnsi="Times New Roman" w:cs="Times New Roman"/>
        </w:rPr>
        <w:t>Dring’s</w:t>
      </w:r>
      <w:proofErr w:type="spellEnd"/>
      <w:r w:rsidR="00C30F40" w:rsidRPr="004F3A97">
        <w:rPr>
          <w:rFonts w:ascii="Times New Roman" w:hAnsi="Times New Roman" w:cs="Times New Roman"/>
        </w:rPr>
        <w:t xml:space="preserve"> (1979) description of </w:t>
      </w:r>
      <w:r w:rsidR="00C30F40" w:rsidRPr="004F3A97">
        <w:rPr>
          <w:rFonts w:ascii="Times New Roman" w:hAnsi="Times New Roman" w:cs="Times New Roman"/>
          <w:i/>
        </w:rPr>
        <w:t xml:space="preserve">A. </w:t>
      </w:r>
      <w:proofErr w:type="spellStart"/>
      <w:r w:rsidR="00C30F40" w:rsidRPr="004F3A97">
        <w:rPr>
          <w:rFonts w:ascii="Times New Roman" w:hAnsi="Times New Roman" w:cs="Times New Roman"/>
          <w:i/>
        </w:rPr>
        <w:t>malayana</w:t>
      </w:r>
      <w:proofErr w:type="spellEnd"/>
      <w:r w:rsidR="00C30F40" w:rsidRPr="004F3A97">
        <w:rPr>
          <w:rFonts w:ascii="Times New Roman" w:hAnsi="Times New Roman" w:cs="Times New Roman"/>
        </w:rPr>
        <w:t xml:space="preserve"> from </w:t>
      </w:r>
      <w:proofErr w:type="spellStart"/>
      <w:r w:rsidR="00C30F40" w:rsidRPr="004F3A97">
        <w:rPr>
          <w:rFonts w:ascii="Times New Roman" w:hAnsi="Times New Roman" w:cs="Times New Roman"/>
        </w:rPr>
        <w:t>Gunung</w:t>
      </w:r>
      <w:proofErr w:type="spellEnd"/>
      <w:r w:rsidR="00C30F40" w:rsidRPr="004F3A97">
        <w:rPr>
          <w:rFonts w:ascii="Times New Roman" w:hAnsi="Times New Roman" w:cs="Times New Roman"/>
        </w:rPr>
        <w:t xml:space="preserve"> </w:t>
      </w:r>
      <w:proofErr w:type="spellStart"/>
      <w:r w:rsidR="00C30F40" w:rsidRPr="004F3A97">
        <w:rPr>
          <w:rFonts w:ascii="Times New Roman" w:hAnsi="Times New Roman" w:cs="Times New Roman"/>
        </w:rPr>
        <w:t>Lawit</w:t>
      </w:r>
      <w:proofErr w:type="spellEnd"/>
      <w:r w:rsidR="00C30F40" w:rsidRPr="004F3A97">
        <w:rPr>
          <w:rFonts w:ascii="Times New Roman" w:hAnsi="Times New Roman" w:cs="Times New Roman"/>
        </w:rPr>
        <w:t>, an adjacent peak on the same mountain range</w:t>
      </w:r>
      <w:ins w:id="20" w:author="Lee Grismer" w:date="2013-09-21T04:11:00Z">
        <w:r w:rsidR="00180190">
          <w:rPr>
            <w:rFonts w:ascii="Times New Roman" w:hAnsi="Times New Roman" w:cs="Times New Roman"/>
          </w:rPr>
          <w:t>,</w:t>
        </w:r>
      </w:ins>
      <w:r w:rsidR="004E6D4C" w:rsidRPr="004F3A97">
        <w:rPr>
          <w:rFonts w:ascii="Times New Roman" w:hAnsi="Times New Roman" w:cs="Times New Roman"/>
        </w:rPr>
        <w:t xml:space="preserve"> but is </w:t>
      </w:r>
      <w:r w:rsidR="004E6D4C" w:rsidRPr="004F3A97">
        <w:rPr>
          <w:rFonts w:ascii="Times New Roman" w:hAnsi="Times New Roman" w:cs="Times New Roman"/>
        </w:rPr>
        <w:lastRenderedPageBreak/>
        <w:t xml:space="preserve">incongruent with </w:t>
      </w:r>
      <w:proofErr w:type="spellStart"/>
      <w:r w:rsidR="004E6D4C" w:rsidRPr="004F3A97">
        <w:rPr>
          <w:rFonts w:ascii="Times New Roman" w:hAnsi="Times New Roman" w:cs="Times New Roman"/>
        </w:rPr>
        <w:t>topotypes</w:t>
      </w:r>
      <w:proofErr w:type="spellEnd"/>
      <w:r w:rsidR="004E6D4C" w:rsidRPr="004F3A97">
        <w:rPr>
          <w:rFonts w:ascii="Times New Roman" w:hAnsi="Times New Roman" w:cs="Times New Roman"/>
        </w:rPr>
        <w:t xml:space="preserve"> of true </w:t>
      </w:r>
      <w:r w:rsidR="004E6D4C" w:rsidRPr="004F3A97">
        <w:rPr>
          <w:rFonts w:ascii="Times New Roman" w:hAnsi="Times New Roman" w:cs="Times New Roman"/>
          <w:i/>
        </w:rPr>
        <w:t xml:space="preserve">A. </w:t>
      </w:r>
      <w:proofErr w:type="spellStart"/>
      <w:r w:rsidR="004E6D4C" w:rsidRPr="004F3A97">
        <w:rPr>
          <w:rFonts w:ascii="Times New Roman" w:hAnsi="Times New Roman" w:cs="Times New Roman"/>
          <w:i/>
        </w:rPr>
        <w:t>malayana</w:t>
      </w:r>
      <w:proofErr w:type="spellEnd"/>
      <w:r w:rsidR="004E6D4C" w:rsidRPr="004F3A97">
        <w:rPr>
          <w:rFonts w:ascii="Times New Roman" w:hAnsi="Times New Roman" w:cs="Times New Roman"/>
        </w:rPr>
        <w:t xml:space="preserve"> from Bukit </w:t>
      </w:r>
      <w:proofErr w:type="spellStart"/>
      <w:r w:rsidR="004E6D4C" w:rsidRPr="004F3A97">
        <w:rPr>
          <w:rFonts w:ascii="Times New Roman" w:hAnsi="Times New Roman" w:cs="Times New Roman"/>
        </w:rPr>
        <w:t>Larut</w:t>
      </w:r>
      <w:proofErr w:type="spellEnd"/>
      <w:r w:rsidR="004E6D4C" w:rsidRPr="004F3A97">
        <w:rPr>
          <w:rFonts w:ascii="Times New Roman" w:hAnsi="Times New Roman" w:cs="Times New Roman"/>
        </w:rPr>
        <w:t xml:space="preserve">, Perak </w:t>
      </w:r>
      <w:del w:id="21" w:author="Lee Grismer" w:date="2013-09-21T04:13:00Z">
        <w:r w:rsidR="004E6D4C" w:rsidRPr="004F3A97" w:rsidDel="00180190">
          <w:rPr>
            <w:rFonts w:ascii="Times New Roman" w:hAnsi="Times New Roman" w:cs="Times New Roman"/>
          </w:rPr>
          <w:delText xml:space="preserve">in </w:delText>
        </w:r>
      </w:del>
      <w:ins w:id="22" w:author="Lee Grismer" w:date="2013-09-21T04:13:00Z">
        <w:r w:rsidR="00180190">
          <w:rPr>
            <w:rFonts w:ascii="Times New Roman" w:hAnsi="Times New Roman" w:cs="Times New Roman"/>
          </w:rPr>
          <w:t>from a different mountain range (</w:t>
        </w:r>
        <w:proofErr w:type="spellStart"/>
        <w:r w:rsidR="00180190">
          <w:rPr>
            <w:rFonts w:ascii="Times New Roman" w:hAnsi="Times New Roman" w:cs="Times New Roman"/>
          </w:rPr>
          <w:t>Banjaran</w:t>
        </w:r>
        <w:proofErr w:type="spellEnd"/>
        <w:r w:rsidR="00180190">
          <w:rPr>
            <w:rFonts w:ascii="Times New Roman" w:hAnsi="Times New Roman" w:cs="Times New Roman"/>
          </w:rPr>
          <w:t xml:space="preserve"> </w:t>
        </w:r>
        <w:proofErr w:type="spellStart"/>
        <w:r w:rsidR="00180190">
          <w:rPr>
            <w:rFonts w:ascii="Times New Roman" w:hAnsi="Times New Roman" w:cs="Times New Roman"/>
          </w:rPr>
          <w:t>Bintang</w:t>
        </w:r>
        <w:proofErr w:type="spellEnd"/>
        <w:r w:rsidR="00180190">
          <w:rPr>
            <w:rFonts w:ascii="Times New Roman" w:hAnsi="Times New Roman" w:cs="Times New Roman"/>
          </w:rPr>
          <w:t>) in</w:t>
        </w:r>
        <w:r w:rsidR="00180190" w:rsidRPr="004F3A97">
          <w:rPr>
            <w:rFonts w:ascii="Times New Roman" w:hAnsi="Times New Roman" w:cs="Times New Roman"/>
          </w:rPr>
          <w:t xml:space="preserve"> </w:t>
        </w:r>
      </w:ins>
      <w:r w:rsidR="004E6D4C" w:rsidRPr="004F3A97">
        <w:rPr>
          <w:rFonts w:ascii="Times New Roman" w:hAnsi="Times New Roman" w:cs="Times New Roman"/>
        </w:rPr>
        <w:t xml:space="preserve">north-western Peninsular Malaysia. </w:t>
      </w:r>
      <w:r w:rsidR="00A141BE" w:rsidRPr="004F3A97">
        <w:rPr>
          <w:rFonts w:ascii="Times New Roman" w:hAnsi="Times New Roman" w:cs="Times New Roman"/>
        </w:rPr>
        <w:t xml:space="preserve">We adopted an integrative approach, combining </w:t>
      </w:r>
      <w:r w:rsidR="004E6D4C" w:rsidRPr="004F3A97">
        <w:rPr>
          <w:rFonts w:ascii="Times New Roman" w:hAnsi="Times New Roman" w:cs="Times New Roman"/>
        </w:rPr>
        <w:t xml:space="preserve">morphology and </w:t>
      </w:r>
      <w:r w:rsidR="00A141BE" w:rsidRPr="004F3A97">
        <w:rPr>
          <w:rFonts w:ascii="Times New Roman" w:hAnsi="Times New Roman" w:cs="Times New Roman"/>
        </w:rPr>
        <w:t xml:space="preserve">molecular </w:t>
      </w:r>
      <w:proofErr w:type="spellStart"/>
      <w:r w:rsidR="00A141BE" w:rsidRPr="004F3A97">
        <w:rPr>
          <w:rFonts w:ascii="Times New Roman" w:hAnsi="Times New Roman" w:cs="Times New Roman"/>
        </w:rPr>
        <w:t>phylogenetics</w:t>
      </w:r>
      <w:proofErr w:type="spellEnd"/>
      <w:r w:rsidR="00A141BE" w:rsidRPr="004F3A97">
        <w:rPr>
          <w:rFonts w:ascii="Times New Roman" w:hAnsi="Times New Roman" w:cs="Times New Roman"/>
        </w:rPr>
        <w:t xml:space="preserve"> to evaluate </w:t>
      </w:r>
      <w:r w:rsidR="00B16E15" w:rsidRPr="004F3A97">
        <w:rPr>
          <w:rFonts w:ascii="Times New Roman" w:hAnsi="Times New Roman" w:cs="Times New Roman"/>
        </w:rPr>
        <w:t>the</w:t>
      </w:r>
      <w:r w:rsidR="00A141BE" w:rsidRPr="004F3A97">
        <w:rPr>
          <w:rFonts w:ascii="Times New Roman" w:hAnsi="Times New Roman" w:cs="Times New Roman"/>
        </w:rPr>
        <w:t xml:space="preserve"> taxonomic and </w:t>
      </w:r>
      <w:proofErr w:type="spellStart"/>
      <w:r w:rsidR="00A141BE" w:rsidRPr="004F3A97">
        <w:rPr>
          <w:rFonts w:ascii="Times New Roman" w:hAnsi="Times New Roman" w:cs="Times New Roman"/>
        </w:rPr>
        <w:t>phylogenetic</w:t>
      </w:r>
      <w:proofErr w:type="spellEnd"/>
      <w:r w:rsidR="00A141BE" w:rsidRPr="004F3A97">
        <w:rPr>
          <w:rFonts w:ascii="Times New Roman" w:hAnsi="Times New Roman" w:cs="Times New Roman"/>
        </w:rPr>
        <w:t xml:space="preserve"> placement</w:t>
      </w:r>
      <w:r w:rsidR="00B16E15" w:rsidRPr="004F3A97">
        <w:rPr>
          <w:rFonts w:ascii="Times New Roman" w:hAnsi="Times New Roman" w:cs="Times New Roman"/>
        </w:rPr>
        <w:t xml:space="preserve"> of this population</w:t>
      </w:r>
      <w:r w:rsidR="00A141BE" w:rsidRPr="004F3A97">
        <w:rPr>
          <w:rFonts w:ascii="Times New Roman" w:hAnsi="Times New Roman" w:cs="Times New Roman"/>
        </w:rPr>
        <w:t xml:space="preserve">. Our results demonstrate that </w:t>
      </w:r>
      <w:r w:rsidR="00B16E15" w:rsidRPr="004F3A97">
        <w:rPr>
          <w:rFonts w:ascii="Times New Roman" w:hAnsi="Times New Roman" w:cs="Times New Roman"/>
        </w:rPr>
        <w:t xml:space="preserve">the population from </w:t>
      </w:r>
      <w:proofErr w:type="spellStart"/>
      <w:r w:rsidR="00B16E15" w:rsidRPr="004F3A97">
        <w:rPr>
          <w:rFonts w:ascii="Times New Roman" w:hAnsi="Times New Roman" w:cs="Times New Roman"/>
        </w:rPr>
        <w:t>Gunung</w:t>
      </w:r>
      <w:proofErr w:type="spellEnd"/>
      <w:r w:rsidR="00B16E15" w:rsidRPr="004F3A97">
        <w:rPr>
          <w:rFonts w:ascii="Times New Roman" w:hAnsi="Times New Roman" w:cs="Times New Roman"/>
        </w:rPr>
        <w:t xml:space="preserve"> </w:t>
      </w:r>
      <w:proofErr w:type="spellStart"/>
      <w:r w:rsidR="00B16E15" w:rsidRPr="004F3A97">
        <w:rPr>
          <w:rFonts w:ascii="Times New Roman" w:hAnsi="Times New Roman" w:cs="Times New Roman"/>
        </w:rPr>
        <w:t>Tebu</w:t>
      </w:r>
      <w:proofErr w:type="spellEnd"/>
      <w:r w:rsidR="003B6227" w:rsidRPr="004F3A97">
        <w:rPr>
          <w:rFonts w:ascii="Times New Roman" w:hAnsi="Times New Roman" w:cs="Times New Roman"/>
        </w:rPr>
        <w:t xml:space="preserve"> represent</w:t>
      </w:r>
      <w:r w:rsidR="00B16E15" w:rsidRPr="004F3A97">
        <w:rPr>
          <w:rFonts w:ascii="Times New Roman" w:hAnsi="Times New Roman" w:cs="Times New Roman"/>
        </w:rPr>
        <w:t>s</w:t>
      </w:r>
      <w:r w:rsidR="003B6227" w:rsidRPr="004F3A97">
        <w:rPr>
          <w:rFonts w:ascii="Times New Roman" w:hAnsi="Times New Roman" w:cs="Times New Roman"/>
        </w:rPr>
        <w:t xml:space="preserve"> </w:t>
      </w:r>
      <w:r w:rsidR="00B16E15" w:rsidRPr="004F3A97">
        <w:rPr>
          <w:rFonts w:ascii="Times New Roman" w:hAnsi="Times New Roman" w:cs="Times New Roman"/>
        </w:rPr>
        <w:t xml:space="preserve">a </w:t>
      </w:r>
      <w:r w:rsidR="003B6227" w:rsidRPr="004F3A97">
        <w:rPr>
          <w:rFonts w:ascii="Times New Roman" w:hAnsi="Times New Roman" w:cs="Times New Roman"/>
        </w:rPr>
        <w:t xml:space="preserve">genetically distinct lineage that </w:t>
      </w:r>
      <w:r w:rsidR="00B16E15" w:rsidRPr="004F3A97">
        <w:rPr>
          <w:rFonts w:ascii="Times New Roman" w:hAnsi="Times New Roman" w:cs="Times New Roman"/>
        </w:rPr>
        <w:t xml:space="preserve">is </w:t>
      </w:r>
      <w:r w:rsidR="004C1DD3" w:rsidRPr="004F3A97">
        <w:rPr>
          <w:rFonts w:ascii="Times New Roman" w:hAnsi="Times New Roman" w:cs="Times New Roman"/>
        </w:rPr>
        <w:t xml:space="preserve">also </w:t>
      </w:r>
      <w:r w:rsidR="00B16E15" w:rsidRPr="004F3A97">
        <w:rPr>
          <w:rFonts w:ascii="Times New Roman" w:hAnsi="Times New Roman" w:cs="Times New Roman"/>
        </w:rPr>
        <w:t>morphologically diagnosable</w:t>
      </w:r>
      <w:r w:rsidR="003B6227" w:rsidRPr="004F3A97">
        <w:rPr>
          <w:rFonts w:ascii="Times New Roman" w:hAnsi="Times New Roman" w:cs="Times New Roman"/>
        </w:rPr>
        <w:t xml:space="preserve">. </w:t>
      </w:r>
      <w:r w:rsidR="004C1DD3" w:rsidRPr="004F3A97">
        <w:rPr>
          <w:rFonts w:ascii="Times New Roman" w:hAnsi="Times New Roman" w:cs="Times New Roman"/>
        </w:rPr>
        <w:t>Under the Unified Concept of Species (de</w:t>
      </w:r>
      <w:r w:rsidR="008E1851">
        <w:rPr>
          <w:rFonts w:ascii="Times New Roman" w:hAnsi="Times New Roman" w:cs="Times New Roman"/>
        </w:rPr>
        <w:t xml:space="preserve"> </w:t>
      </w:r>
      <w:proofErr w:type="spellStart"/>
      <w:r w:rsidR="004C1DD3" w:rsidRPr="004F3A97">
        <w:rPr>
          <w:rFonts w:ascii="Times New Roman" w:hAnsi="Times New Roman" w:cs="Times New Roman"/>
        </w:rPr>
        <w:t>Queiroz</w:t>
      </w:r>
      <w:proofErr w:type="spellEnd"/>
      <w:r w:rsidR="004C1DD3" w:rsidRPr="004F3A97">
        <w:rPr>
          <w:rFonts w:ascii="Times New Roman" w:hAnsi="Times New Roman" w:cs="Times New Roman"/>
        </w:rPr>
        <w:t xml:space="preserve"> 2005), we consider </w:t>
      </w:r>
      <w:r w:rsidR="00B16E15" w:rsidRPr="004F3A97">
        <w:rPr>
          <w:rFonts w:ascii="Times New Roman" w:hAnsi="Times New Roman" w:cs="Times New Roman"/>
        </w:rPr>
        <w:t xml:space="preserve">this separately evolving lineage as </w:t>
      </w:r>
      <w:r w:rsidR="00B40FCF" w:rsidRPr="004F3A97">
        <w:rPr>
          <w:rFonts w:ascii="Times New Roman" w:hAnsi="Times New Roman" w:cs="Times New Roman"/>
        </w:rPr>
        <w:t xml:space="preserve">a </w:t>
      </w:r>
      <w:r w:rsidR="00B16E15" w:rsidRPr="004F3A97">
        <w:rPr>
          <w:rFonts w:ascii="Times New Roman" w:hAnsi="Times New Roman" w:cs="Times New Roman"/>
        </w:rPr>
        <w:t xml:space="preserve">new species </w:t>
      </w:r>
      <w:r w:rsidR="003F6F21" w:rsidRPr="004F3A97">
        <w:rPr>
          <w:rFonts w:ascii="Times New Roman" w:hAnsi="Times New Roman" w:cs="Times New Roman"/>
        </w:rPr>
        <w:t>with a</w:t>
      </w:r>
      <w:r w:rsidR="00C70A63" w:rsidRPr="004F3A97">
        <w:rPr>
          <w:rFonts w:ascii="Times New Roman" w:hAnsi="Times New Roman" w:cs="Times New Roman"/>
        </w:rPr>
        <w:t>n additional</w:t>
      </w:r>
      <w:r w:rsidR="003F6F21" w:rsidRPr="004F3A97">
        <w:rPr>
          <w:rFonts w:ascii="Times New Roman" w:hAnsi="Times New Roman" w:cs="Times New Roman"/>
        </w:rPr>
        <w:t xml:space="preserve"> secondary property of </w:t>
      </w:r>
      <w:proofErr w:type="spellStart"/>
      <w:r w:rsidR="003F6F21" w:rsidRPr="004F3A97">
        <w:rPr>
          <w:rFonts w:ascii="Times New Roman" w:hAnsi="Times New Roman" w:cs="Times New Roman"/>
        </w:rPr>
        <w:t>diagnosibility</w:t>
      </w:r>
      <w:proofErr w:type="spellEnd"/>
      <w:r w:rsidR="003F6F21" w:rsidRPr="004F3A97">
        <w:rPr>
          <w:rFonts w:ascii="Times New Roman" w:hAnsi="Times New Roman" w:cs="Times New Roman"/>
        </w:rPr>
        <w:t xml:space="preserve">. </w:t>
      </w:r>
    </w:p>
    <w:p w:rsidR="007A2EAF" w:rsidRPr="004F3A97" w:rsidRDefault="007A2EAF" w:rsidP="004F3A97">
      <w:pPr>
        <w:spacing w:line="276" w:lineRule="auto"/>
        <w:rPr>
          <w:rFonts w:ascii="Times New Roman" w:hAnsi="Times New Roman" w:cs="Times New Roman"/>
        </w:rPr>
      </w:pPr>
    </w:p>
    <w:p w:rsidR="0069251B" w:rsidRPr="004F3A97" w:rsidRDefault="0069251B" w:rsidP="004F3A97">
      <w:pPr>
        <w:spacing w:line="276" w:lineRule="auto"/>
        <w:rPr>
          <w:rFonts w:ascii="Times New Roman" w:hAnsi="Times New Roman" w:cs="Times New Roman"/>
          <w:b/>
        </w:rPr>
      </w:pPr>
      <w:r w:rsidRPr="004F3A97">
        <w:rPr>
          <w:rFonts w:ascii="Times New Roman" w:hAnsi="Times New Roman" w:cs="Times New Roman"/>
          <w:b/>
        </w:rPr>
        <w:t>Materials and Methods</w:t>
      </w:r>
    </w:p>
    <w:p w:rsidR="0069251B" w:rsidRPr="004F3A97" w:rsidRDefault="0069251B" w:rsidP="004F3A97">
      <w:pPr>
        <w:spacing w:line="276" w:lineRule="auto"/>
        <w:rPr>
          <w:rFonts w:ascii="Times New Roman" w:hAnsi="Times New Roman" w:cs="Times New Roman"/>
          <w:i/>
        </w:rPr>
      </w:pPr>
      <w:commentRangeStart w:id="23"/>
      <w:r w:rsidRPr="004F3A97">
        <w:rPr>
          <w:rFonts w:ascii="Times New Roman" w:hAnsi="Times New Roman" w:cs="Times New Roman"/>
          <w:i/>
        </w:rPr>
        <w:t>Morphology</w:t>
      </w:r>
      <w:commentRangeEnd w:id="23"/>
      <w:r w:rsidR="00180190">
        <w:rPr>
          <w:rStyle w:val="CommentReference"/>
        </w:rPr>
        <w:commentReference w:id="23"/>
      </w:r>
    </w:p>
    <w:p w:rsidR="005654E7" w:rsidRPr="004F3A97" w:rsidRDefault="00033DC9" w:rsidP="004F3A97">
      <w:pPr>
        <w:spacing w:line="276" w:lineRule="auto"/>
        <w:rPr>
          <w:rFonts w:ascii="Times New Roman" w:hAnsi="Times New Roman" w:cs="Times New Roman"/>
        </w:rPr>
      </w:pPr>
      <w:r w:rsidRPr="004F3A97">
        <w:rPr>
          <w:rFonts w:ascii="Times New Roman" w:hAnsi="Times New Roman" w:cs="Times New Roman"/>
        </w:rPr>
        <w:t xml:space="preserve">The following characters were measured with a </w:t>
      </w:r>
      <w:proofErr w:type="spellStart"/>
      <w:r w:rsidRPr="004F3A97">
        <w:rPr>
          <w:rFonts w:ascii="Times New Roman" w:hAnsi="Times New Roman" w:cs="Times New Roman"/>
        </w:rPr>
        <w:t>Mitutoyo</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digitmatic</w:t>
      </w:r>
      <w:proofErr w:type="spellEnd"/>
      <w:r w:rsidRPr="004F3A97">
        <w:rPr>
          <w:rFonts w:ascii="Times New Roman" w:hAnsi="Times New Roman" w:cs="Times New Roman"/>
        </w:rPr>
        <w:t xml:space="preserve"> caliper to the nearest 0.1 mm </w:t>
      </w:r>
      <w:del w:id="24" w:author="Lee Grismer" w:date="2013-09-21T04:15:00Z">
        <w:r w:rsidRPr="004F3A97" w:rsidDel="00180190">
          <w:rPr>
            <w:rFonts w:ascii="Times New Roman" w:hAnsi="Times New Roman" w:cs="Times New Roman"/>
          </w:rPr>
          <w:delText xml:space="preserve">and </w:delText>
        </w:r>
      </w:del>
      <w:r w:rsidRPr="004F3A97">
        <w:rPr>
          <w:rFonts w:ascii="Times New Roman" w:hAnsi="Times New Roman" w:cs="Times New Roman"/>
        </w:rPr>
        <w:t xml:space="preserve">on the left side of the body for symmetrical characters: snout–vent length (SVL), from tip of snout to vent; head length (HL), from posterior margin of mandible to tip of snout; head width (HW), measured at the level of the jaw articulation; snout length (SL), from anterior </w:t>
      </w:r>
      <w:commentRangeStart w:id="25"/>
      <w:r w:rsidRPr="004F3A97">
        <w:rPr>
          <w:rFonts w:ascii="Times New Roman" w:hAnsi="Times New Roman" w:cs="Times New Roman"/>
        </w:rPr>
        <w:t xml:space="preserve">corner </w:t>
      </w:r>
      <w:commentRangeEnd w:id="25"/>
      <w:r w:rsidR="00197E1F">
        <w:rPr>
          <w:rStyle w:val="CommentReference"/>
        </w:rPr>
        <w:commentReference w:id="25"/>
      </w:r>
      <w:r w:rsidRPr="004F3A97">
        <w:rPr>
          <w:rFonts w:ascii="Times New Roman" w:hAnsi="Times New Roman" w:cs="Times New Roman"/>
        </w:rPr>
        <w:t xml:space="preserve">of eye to tip of snout; snout width (SW), distance between anterior </w:t>
      </w:r>
      <w:r w:rsidR="009C0284" w:rsidRPr="009C0284">
        <w:rPr>
          <w:rFonts w:ascii="Times New Roman" w:hAnsi="Times New Roman" w:cs="Times New Roman"/>
          <w:highlight w:val="yellow"/>
          <w:rPrChange w:id="26" w:author="Lee Grismer" w:date="2013-09-21T04:18:00Z">
            <w:rPr>
              <w:rFonts w:ascii="Times New Roman" w:hAnsi="Times New Roman" w:cs="Times New Roman"/>
            </w:rPr>
          </w:rPrChange>
        </w:rPr>
        <w:t>corners</w:t>
      </w:r>
      <w:r w:rsidRPr="004F3A97">
        <w:rPr>
          <w:rFonts w:ascii="Times New Roman" w:hAnsi="Times New Roman" w:cs="Times New Roman"/>
        </w:rPr>
        <w:t xml:space="preserve"> of eye</w:t>
      </w:r>
      <w:ins w:id="27" w:author="Lee Grismer" w:date="2013-09-21T04:16:00Z">
        <w:r w:rsidR="00197E1F">
          <w:rPr>
            <w:rFonts w:ascii="Times New Roman" w:hAnsi="Times New Roman" w:cs="Times New Roman"/>
          </w:rPr>
          <w:t>s</w:t>
        </w:r>
      </w:ins>
      <w:r w:rsidRPr="004F3A97">
        <w:rPr>
          <w:rFonts w:ascii="Times New Roman" w:hAnsi="Times New Roman" w:cs="Times New Roman"/>
        </w:rPr>
        <w:t xml:space="preserve">; </w:t>
      </w:r>
      <w:proofErr w:type="spellStart"/>
      <w:r w:rsidRPr="004F3A97">
        <w:rPr>
          <w:rFonts w:ascii="Times New Roman" w:hAnsi="Times New Roman" w:cs="Times New Roman"/>
        </w:rPr>
        <w:t>internarial</w:t>
      </w:r>
      <w:proofErr w:type="spellEnd"/>
      <w:r w:rsidRPr="004F3A97">
        <w:rPr>
          <w:rFonts w:ascii="Times New Roman" w:hAnsi="Times New Roman" w:cs="Times New Roman"/>
        </w:rPr>
        <w:t xml:space="preserve"> distance (IND), measured from medial, inner margins of nostrils; </w:t>
      </w:r>
      <w:proofErr w:type="spellStart"/>
      <w:r w:rsidRPr="004F3A97">
        <w:rPr>
          <w:rFonts w:ascii="Times New Roman" w:hAnsi="Times New Roman" w:cs="Times New Roman"/>
        </w:rPr>
        <w:t>interorbital</w:t>
      </w:r>
      <w:proofErr w:type="spellEnd"/>
      <w:r w:rsidRPr="004F3A97">
        <w:rPr>
          <w:rFonts w:ascii="Times New Roman" w:hAnsi="Times New Roman" w:cs="Times New Roman"/>
        </w:rPr>
        <w:t xml:space="preserve"> diameter (IOD), distance between medial margins of </w:t>
      </w:r>
      <w:proofErr w:type="spellStart"/>
      <w:r w:rsidRPr="004F3A97">
        <w:rPr>
          <w:rFonts w:ascii="Times New Roman" w:hAnsi="Times New Roman" w:cs="Times New Roman"/>
        </w:rPr>
        <w:t>palpebrae</w:t>
      </w:r>
      <w:proofErr w:type="spellEnd"/>
      <w:r w:rsidRPr="004F3A97">
        <w:rPr>
          <w:rFonts w:ascii="Times New Roman" w:hAnsi="Times New Roman" w:cs="Times New Roman"/>
        </w:rPr>
        <w:t xml:space="preserve"> at its closest point; eye diameter (ED), length between anterior and posterior </w:t>
      </w:r>
      <w:commentRangeStart w:id="28"/>
      <w:r w:rsidRPr="004F3A97">
        <w:rPr>
          <w:rFonts w:ascii="Times New Roman" w:hAnsi="Times New Roman" w:cs="Times New Roman"/>
        </w:rPr>
        <w:t xml:space="preserve">corners </w:t>
      </w:r>
      <w:commentRangeEnd w:id="28"/>
      <w:r w:rsidR="00197E1F">
        <w:rPr>
          <w:rStyle w:val="CommentReference"/>
        </w:rPr>
        <w:commentReference w:id="28"/>
      </w:r>
      <w:r w:rsidRPr="004F3A97">
        <w:rPr>
          <w:rFonts w:ascii="Times New Roman" w:hAnsi="Times New Roman" w:cs="Times New Roman"/>
        </w:rPr>
        <w:t xml:space="preserve">of eye; tympanum diameter (TD), length of the vertical axis; </w:t>
      </w:r>
      <w:r w:rsidR="00A55A11" w:rsidRPr="004F3A97">
        <w:rPr>
          <w:rFonts w:ascii="Times New Roman" w:hAnsi="Times New Roman" w:cs="Times New Roman"/>
        </w:rPr>
        <w:t xml:space="preserve">hand length (HNL), </w:t>
      </w:r>
      <w:del w:id="29" w:author="Lee Grismer" w:date="2013-09-21T04:18:00Z">
        <w:r w:rsidR="00A55A11" w:rsidRPr="004F3A97" w:rsidDel="00197E1F">
          <w:rPr>
            <w:rFonts w:ascii="Times New Roman" w:hAnsi="Times New Roman" w:cs="Times New Roman"/>
          </w:rPr>
          <w:delText xml:space="preserve">length </w:delText>
        </w:r>
      </w:del>
      <w:ins w:id="30" w:author="Lee Grismer" w:date="2013-09-21T04:18:00Z">
        <w:r w:rsidR="00197E1F">
          <w:rPr>
            <w:rFonts w:ascii="Times New Roman" w:hAnsi="Times New Roman" w:cs="Times New Roman"/>
          </w:rPr>
          <w:t>distance</w:t>
        </w:r>
        <w:r w:rsidR="00197E1F" w:rsidRPr="004F3A97">
          <w:rPr>
            <w:rFonts w:ascii="Times New Roman" w:hAnsi="Times New Roman" w:cs="Times New Roman"/>
          </w:rPr>
          <w:t xml:space="preserve"> </w:t>
        </w:r>
      </w:ins>
      <w:r w:rsidR="00A55A11" w:rsidRPr="004F3A97">
        <w:rPr>
          <w:rFonts w:ascii="Times New Roman" w:hAnsi="Times New Roman" w:cs="Times New Roman"/>
        </w:rPr>
        <w:t xml:space="preserve">from the proximal edge of the outer </w:t>
      </w:r>
      <w:proofErr w:type="spellStart"/>
      <w:r w:rsidR="00A55A11" w:rsidRPr="004F3A97">
        <w:rPr>
          <w:rFonts w:ascii="Times New Roman" w:hAnsi="Times New Roman" w:cs="Times New Roman"/>
        </w:rPr>
        <w:t>palmar</w:t>
      </w:r>
      <w:proofErr w:type="spellEnd"/>
      <w:r w:rsidR="00A55A11" w:rsidRPr="004F3A97">
        <w:rPr>
          <w:rFonts w:ascii="Times New Roman" w:hAnsi="Times New Roman" w:cs="Times New Roman"/>
        </w:rPr>
        <w:t xml:space="preserve"> tubercle to the tip of </w:t>
      </w:r>
      <w:commentRangeStart w:id="31"/>
      <w:ins w:id="32" w:author="Lee Grismer" w:date="2013-09-21T04:18:00Z">
        <w:r w:rsidR="00197E1F">
          <w:rPr>
            <w:rFonts w:ascii="Times New Roman" w:hAnsi="Times New Roman" w:cs="Times New Roman"/>
          </w:rPr>
          <w:t xml:space="preserve">the </w:t>
        </w:r>
      </w:ins>
      <w:commentRangeEnd w:id="31"/>
      <w:ins w:id="33" w:author="Lee Grismer" w:date="2013-09-21T04:19:00Z">
        <w:r w:rsidR="00197E1F">
          <w:rPr>
            <w:rStyle w:val="CommentReference"/>
          </w:rPr>
          <w:commentReference w:id="31"/>
        </w:r>
      </w:ins>
      <w:r w:rsidR="00A55A11" w:rsidRPr="004F3A97">
        <w:rPr>
          <w:rFonts w:ascii="Times New Roman" w:hAnsi="Times New Roman" w:cs="Times New Roman"/>
        </w:rPr>
        <w:t xml:space="preserve">third finger; </w:t>
      </w:r>
      <w:proofErr w:type="spellStart"/>
      <w:r w:rsidRPr="004F3A97">
        <w:rPr>
          <w:rFonts w:ascii="Times New Roman" w:hAnsi="Times New Roman" w:cs="Times New Roman"/>
        </w:rPr>
        <w:t>tibial</w:t>
      </w:r>
      <w:proofErr w:type="spellEnd"/>
      <w:r w:rsidRPr="004F3A97">
        <w:rPr>
          <w:rFonts w:ascii="Times New Roman" w:hAnsi="Times New Roman" w:cs="Times New Roman"/>
        </w:rPr>
        <w:t xml:space="preserve"> length (TBL), </w:t>
      </w:r>
      <w:ins w:id="34" w:author="Lee Grismer" w:date="2013-09-21T04:19:00Z">
        <w:r w:rsidR="00197E1F">
          <w:rPr>
            <w:rFonts w:ascii="Times New Roman" w:hAnsi="Times New Roman" w:cs="Times New Roman"/>
          </w:rPr>
          <w:t xml:space="preserve">distance </w:t>
        </w:r>
      </w:ins>
      <w:r w:rsidRPr="004F3A97">
        <w:rPr>
          <w:rFonts w:ascii="Times New Roman" w:hAnsi="Times New Roman" w:cs="Times New Roman"/>
        </w:rPr>
        <w:t>from knee i</w:t>
      </w:r>
      <w:r w:rsidR="00A55A11" w:rsidRPr="004F3A97">
        <w:rPr>
          <w:rFonts w:ascii="Times New Roman" w:hAnsi="Times New Roman" w:cs="Times New Roman"/>
        </w:rPr>
        <w:t xml:space="preserve">nflection to tarsal inflection; foot length (FL), measured from the proximal edge of inner metatarsal tubercle to tip of fourth toe. </w:t>
      </w:r>
      <w:r w:rsidR="00145FF5" w:rsidRPr="004F3A97">
        <w:rPr>
          <w:rFonts w:ascii="Times New Roman" w:hAnsi="Times New Roman" w:cs="Times New Roman"/>
        </w:rPr>
        <w:t xml:space="preserve"> </w:t>
      </w:r>
      <w:r w:rsidR="005654E7" w:rsidRPr="004F3A97">
        <w:rPr>
          <w:rFonts w:ascii="Times New Roman" w:hAnsi="Times New Roman" w:cs="Times New Roman"/>
        </w:rPr>
        <w:t xml:space="preserve">Toe webbing formula follows Savage and </w:t>
      </w:r>
      <w:proofErr w:type="spellStart"/>
      <w:r w:rsidR="005654E7" w:rsidRPr="004F3A97">
        <w:rPr>
          <w:rFonts w:ascii="Times New Roman" w:hAnsi="Times New Roman" w:cs="Times New Roman"/>
        </w:rPr>
        <w:t>Heyer</w:t>
      </w:r>
      <w:proofErr w:type="spellEnd"/>
      <w:r w:rsidR="005654E7" w:rsidRPr="004F3A97">
        <w:rPr>
          <w:rFonts w:ascii="Times New Roman" w:hAnsi="Times New Roman" w:cs="Times New Roman"/>
        </w:rPr>
        <w:t xml:space="preserve"> (1997).</w:t>
      </w:r>
      <w:r w:rsidR="002D3278" w:rsidRPr="004F3A97">
        <w:rPr>
          <w:rFonts w:ascii="Times New Roman" w:hAnsi="Times New Roman" w:cs="Times New Roman"/>
        </w:rPr>
        <w:t xml:space="preserve"> </w:t>
      </w:r>
      <w:r w:rsidR="008E1851">
        <w:rPr>
          <w:rFonts w:ascii="Times New Roman" w:hAnsi="Times New Roman" w:cs="Times New Roman"/>
        </w:rPr>
        <w:t xml:space="preserve">The </w:t>
      </w:r>
      <w:proofErr w:type="spellStart"/>
      <w:r w:rsidR="008E1851">
        <w:rPr>
          <w:rFonts w:ascii="Times New Roman" w:hAnsi="Times New Roman" w:cs="Times New Roman"/>
        </w:rPr>
        <w:t>holotype</w:t>
      </w:r>
      <w:proofErr w:type="spellEnd"/>
      <w:r w:rsidR="002D3278" w:rsidRPr="004F3A97">
        <w:rPr>
          <w:rFonts w:ascii="Times New Roman" w:hAnsi="Times New Roman" w:cs="Times New Roman"/>
        </w:rPr>
        <w:t xml:space="preserve"> was deposited at the Zoological Reference Collection at the Raffles Museum of Biodiversity Research</w:t>
      </w:r>
      <w:r w:rsidR="008E1851">
        <w:rPr>
          <w:rFonts w:ascii="Times New Roman" w:hAnsi="Times New Roman" w:cs="Times New Roman"/>
        </w:rPr>
        <w:t xml:space="preserve">, University of Singapore (ZRC), while the </w:t>
      </w:r>
      <w:proofErr w:type="spellStart"/>
      <w:r w:rsidR="008E1851">
        <w:rPr>
          <w:rFonts w:ascii="Times New Roman" w:hAnsi="Times New Roman" w:cs="Times New Roman"/>
        </w:rPr>
        <w:t>paratypes</w:t>
      </w:r>
      <w:proofErr w:type="spellEnd"/>
      <w:r w:rsidR="008E1851">
        <w:rPr>
          <w:rFonts w:ascii="Times New Roman" w:hAnsi="Times New Roman" w:cs="Times New Roman"/>
        </w:rPr>
        <w:t xml:space="preserve"> were deposited at La Sierra University Herpetological Collection (LSUHC), La Sierra University, </w:t>
      </w:r>
      <w:proofErr w:type="gramStart"/>
      <w:r w:rsidR="008E1851">
        <w:rPr>
          <w:rFonts w:ascii="Times New Roman" w:hAnsi="Times New Roman" w:cs="Times New Roman"/>
        </w:rPr>
        <w:t>Riverside</w:t>
      </w:r>
      <w:proofErr w:type="gramEnd"/>
      <w:r w:rsidR="008E1851">
        <w:rPr>
          <w:rFonts w:ascii="Times New Roman" w:hAnsi="Times New Roman" w:cs="Times New Roman"/>
        </w:rPr>
        <w:t xml:space="preserve">, California, USA. </w:t>
      </w:r>
    </w:p>
    <w:p w:rsidR="0069251B" w:rsidRPr="004F3A97" w:rsidRDefault="0069251B" w:rsidP="004F3A97">
      <w:pPr>
        <w:spacing w:line="276" w:lineRule="auto"/>
        <w:rPr>
          <w:rFonts w:ascii="Times New Roman" w:hAnsi="Times New Roman" w:cs="Times New Roman"/>
        </w:rPr>
      </w:pPr>
    </w:p>
    <w:p w:rsidR="0069251B" w:rsidRPr="004F3A97" w:rsidRDefault="0069251B" w:rsidP="004F3A97">
      <w:pPr>
        <w:spacing w:line="276" w:lineRule="auto"/>
        <w:rPr>
          <w:rFonts w:ascii="Times New Roman" w:hAnsi="Times New Roman" w:cs="Times New Roman"/>
          <w:i/>
        </w:rPr>
      </w:pPr>
      <w:r w:rsidRPr="004F3A97">
        <w:rPr>
          <w:rFonts w:ascii="Times New Roman" w:hAnsi="Times New Roman" w:cs="Times New Roman"/>
          <w:i/>
        </w:rPr>
        <w:t>Molecular phylogeny</w:t>
      </w:r>
    </w:p>
    <w:p w:rsidR="00B16E15" w:rsidRPr="004F3A97" w:rsidRDefault="00B16E15" w:rsidP="004F3A97">
      <w:pPr>
        <w:spacing w:line="276" w:lineRule="auto"/>
        <w:rPr>
          <w:rFonts w:ascii="Times New Roman" w:hAnsi="Times New Roman" w:cs="Times New Roman"/>
        </w:rPr>
      </w:pPr>
      <w:r w:rsidRPr="004F3A97">
        <w:rPr>
          <w:rFonts w:ascii="Times New Roman" w:hAnsi="Times New Roman" w:cs="Times New Roman"/>
        </w:rPr>
        <w:t xml:space="preserve">Genomic DNA was extracted from liver specimens stored in 95% ethanol using the animal tissue protocol in the </w:t>
      </w:r>
      <w:proofErr w:type="spellStart"/>
      <w:r w:rsidRPr="004F3A97">
        <w:rPr>
          <w:rFonts w:ascii="Times New Roman" w:hAnsi="Times New Roman" w:cs="Times New Roman"/>
        </w:rPr>
        <w:t>Qiagen</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DNeasy</w:t>
      </w:r>
      <w:r w:rsidRPr="004F3A97">
        <w:rPr>
          <w:rFonts w:ascii="Times New Roman" w:hAnsi="Times New Roman" w:cs="Times New Roman"/>
          <w:vertAlign w:val="superscript"/>
        </w:rPr>
        <w:t>TM</w:t>
      </w:r>
      <w:proofErr w:type="spellEnd"/>
      <w:r w:rsidRPr="004F3A97">
        <w:rPr>
          <w:rFonts w:ascii="Times New Roman" w:hAnsi="Times New Roman" w:cs="Times New Roman"/>
        </w:rPr>
        <w:t xml:space="preserve"> tissue kit (</w:t>
      </w:r>
      <w:proofErr w:type="spellStart"/>
      <w:r w:rsidRPr="004F3A97">
        <w:rPr>
          <w:rFonts w:ascii="Times New Roman" w:hAnsi="Times New Roman" w:cs="Times New Roman"/>
        </w:rPr>
        <w:t>Qiagen</w:t>
      </w:r>
      <w:proofErr w:type="spellEnd"/>
      <w:r w:rsidRPr="004F3A97">
        <w:rPr>
          <w:rFonts w:ascii="Times New Roman" w:hAnsi="Times New Roman" w:cs="Times New Roman"/>
        </w:rPr>
        <w:t xml:space="preserve">. Valencia, California). A 2685 </w:t>
      </w:r>
      <w:proofErr w:type="spellStart"/>
      <w:r w:rsidRPr="004F3A97">
        <w:rPr>
          <w:rFonts w:ascii="Times New Roman" w:hAnsi="Times New Roman" w:cs="Times New Roman"/>
        </w:rPr>
        <w:t>bp</w:t>
      </w:r>
      <w:proofErr w:type="spellEnd"/>
      <w:r w:rsidRPr="004F3A97">
        <w:rPr>
          <w:rFonts w:ascii="Times New Roman" w:hAnsi="Times New Roman" w:cs="Times New Roman"/>
        </w:rPr>
        <w:t xml:space="preserve"> fragment of the mitochondrial genes 12S, 16S </w:t>
      </w:r>
      <w:proofErr w:type="spellStart"/>
      <w:r w:rsidRPr="004F3A97">
        <w:rPr>
          <w:rFonts w:ascii="Times New Roman" w:hAnsi="Times New Roman" w:cs="Times New Roman"/>
        </w:rPr>
        <w:t>rRNA</w:t>
      </w:r>
      <w:proofErr w:type="spellEnd"/>
      <w:r w:rsidRPr="004F3A97">
        <w:rPr>
          <w:rFonts w:ascii="Times New Roman" w:hAnsi="Times New Roman" w:cs="Times New Roman"/>
        </w:rPr>
        <w:t xml:space="preserve"> and VAL were amplified using a double stranded polymerase chain reaction (PCR) under the following conditions: 1.0 </w:t>
      </w:r>
      <w:proofErr w:type="spellStart"/>
      <w:r w:rsidRPr="004F3A97">
        <w:rPr>
          <w:rFonts w:ascii="Times New Roman" w:hAnsi="Times New Roman" w:cs="Times New Roman"/>
        </w:rPr>
        <w:t>μl</w:t>
      </w:r>
      <w:proofErr w:type="spellEnd"/>
      <w:r w:rsidRPr="004F3A97">
        <w:rPr>
          <w:rFonts w:ascii="Times New Roman" w:hAnsi="Times New Roman" w:cs="Times New Roman"/>
        </w:rPr>
        <w:t xml:space="preserve"> genomic DNA, 1.0 </w:t>
      </w:r>
      <w:proofErr w:type="spellStart"/>
      <w:r w:rsidRPr="004F3A97">
        <w:rPr>
          <w:rFonts w:ascii="Times New Roman" w:hAnsi="Times New Roman" w:cs="Times New Roman"/>
        </w:rPr>
        <w:t>μl</w:t>
      </w:r>
      <w:proofErr w:type="spellEnd"/>
      <w:r w:rsidRPr="004F3A97">
        <w:rPr>
          <w:rFonts w:ascii="Times New Roman" w:hAnsi="Times New Roman" w:cs="Times New Roman"/>
        </w:rPr>
        <w:t xml:space="preserve"> of eac</w:t>
      </w:r>
      <w:r w:rsidR="002D3278" w:rsidRPr="004F3A97">
        <w:rPr>
          <w:rFonts w:ascii="Times New Roman" w:hAnsi="Times New Roman" w:cs="Times New Roman"/>
        </w:rPr>
        <w:t>h external primer (see Table X)</w:t>
      </w:r>
      <w:r w:rsidRPr="004F3A97">
        <w:rPr>
          <w:rFonts w:ascii="Times New Roman" w:hAnsi="Times New Roman" w:cs="Times New Roman"/>
        </w:rPr>
        <w:t xml:space="preserve">, 1.0 </w:t>
      </w:r>
      <w:proofErr w:type="spellStart"/>
      <w:r w:rsidRPr="004F3A97">
        <w:rPr>
          <w:rFonts w:ascii="Times New Roman" w:hAnsi="Times New Roman" w:cs="Times New Roman"/>
        </w:rPr>
        <w:t>μl</w:t>
      </w:r>
      <w:proofErr w:type="spellEnd"/>
      <w:r w:rsidRPr="004F3A97">
        <w:rPr>
          <w:rFonts w:ascii="Times New Roman" w:hAnsi="Times New Roman" w:cs="Times New Roman"/>
        </w:rPr>
        <w:t xml:space="preserve"> of </w:t>
      </w:r>
      <w:proofErr w:type="spellStart"/>
      <w:r w:rsidRPr="004F3A97">
        <w:rPr>
          <w:rFonts w:ascii="Times New Roman" w:hAnsi="Times New Roman" w:cs="Times New Roman"/>
        </w:rPr>
        <w:t>dinucleotide</w:t>
      </w:r>
      <w:proofErr w:type="spellEnd"/>
      <w:r w:rsidRPr="004F3A97">
        <w:rPr>
          <w:rFonts w:ascii="Times New Roman" w:hAnsi="Times New Roman" w:cs="Times New Roman"/>
        </w:rPr>
        <w:t xml:space="preserve"> pairs, 2.0 </w:t>
      </w:r>
      <w:proofErr w:type="spellStart"/>
      <w:proofErr w:type="gramStart"/>
      <w:r w:rsidRPr="004F3A97">
        <w:rPr>
          <w:rFonts w:ascii="Times New Roman" w:hAnsi="Times New Roman" w:cs="Times New Roman"/>
        </w:rPr>
        <w:t>μl</w:t>
      </w:r>
      <w:proofErr w:type="spellEnd"/>
      <w:r w:rsidRPr="004F3A97">
        <w:rPr>
          <w:rFonts w:ascii="Times New Roman" w:hAnsi="Times New Roman" w:cs="Times New Roman"/>
        </w:rPr>
        <w:t xml:space="preserve">  of</w:t>
      </w:r>
      <w:proofErr w:type="gramEnd"/>
      <w:r w:rsidRPr="004F3A97">
        <w:rPr>
          <w:rFonts w:ascii="Times New Roman" w:hAnsi="Times New Roman" w:cs="Times New Roman"/>
        </w:rPr>
        <w:t xml:space="preserve"> 5x buffer, 1.0 </w:t>
      </w:r>
      <w:proofErr w:type="spellStart"/>
      <w:r w:rsidRPr="004F3A97">
        <w:rPr>
          <w:rFonts w:ascii="Times New Roman" w:hAnsi="Times New Roman" w:cs="Times New Roman"/>
        </w:rPr>
        <w:t>μl</w:t>
      </w:r>
      <w:proofErr w:type="spellEnd"/>
      <w:r w:rsidRPr="004F3A97">
        <w:rPr>
          <w:rFonts w:ascii="Times New Roman" w:hAnsi="Times New Roman" w:cs="Times New Roman"/>
        </w:rPr>
        <w:t xml:space="preserve"> of </w:t>
      </w:r>
      <w:proofErr w:type="spellStart"/>
      <w:r w:rsidRPr="004F3A97">
        <w:rPr>
          <w:rFonts w:ascii="Times New Roman" w:hAnsi="Times New Roman" w:cs="Times New Roman"/>
        </w:rPr>
        <w:t>MgCl</w:t>
      </w:r>
      <w:proofErr w:type="spellEnd"/>
      <w:r w:rsidRPr="004F3A97">
        <w:rPr>
          <w:rFonts w:ascii="Times New Roman" w:hAnsi="Times New Roman" w:cs="Times New Roman"/>
        </w:rPr>
        <w:t xml:space="preserve"> 10x buffer, 0.18 </w:t>
      </w:r>
      <w:proofErr w:type="spellStart"/>
      <w:r w:rsidRPr="004F3A97">
        <w:rPr>
          <w:rFonts w:ascii="Times New Roman" w:hAnsi="Times New Roman" w:cs="Times New Roman"/>
        </w:rPr>
        <w:t>μl</w:t>
      </w:r>
      <w:proofErr w:type="spellEnd"/>
      <w:r w:rsidRPr="004F3A97">
        <w:rPr>
          <w:rFonts w:ascii="Times New Roman" w:hAnsi="Times New Roman" w:cs="Times New Roman"/>
        </w:rPr>
        <w:t xml:space="preserve"> of </w:t>
      </w:r>
      <w:proofErr w:type="spellStart"/>
      <w:r w:rsidRPr="004F3A97">
        <w:rPr>
          <w:rFonts w:ascii="Times New Roman" w:hAnsi="Times New Roman" w:cs="Times New Roman"/>
        </w:rPr>
        <w:t>Taq</w:t>
      </w:r>
      <w:proofErr w:type="spellEnd"/>
      <w:r w:rsidRPr="004F3A97">
        <w:rPr>
          <w:rFonts w:ascii="Times New Roman" w:hAnsi="Times New Roman" w:cs="Times New Roman"/>
        </w:rPr>
        <w:t xml:space="preserve"> polymerase, and 7.5 </w:t>
      </w:r>
      <w:proofErr w:type="spellStart"/>
      <w:r w:rsidRPr="004F3A97">
        <w:rPr>
          <w:rFonts w:ascii="Times New Roman" w:hAnsi="Times New Roman" w:cs="Times New Roman"/>
        </w:rPr>
        <w:t>μl</w:t>
      </w:r>
      <w:proofErr w:type="spellEnd"/>
      <w:r w:rsidRPr="004F3A97">
        <w:rPr>
          <w:rFonts w:ascii="Times New Roman" w:hAnsi="Times New Roman" w:cs="Times New Roman"/>
        </w:rPr>
        <w:t xml:space="preserve"> of diH</w:t>
      </w:r>
      <w:r w:rsidRPr="004F3A97">
        <w:rPr>
          <w:rFonts w:ascii="Times New Roman" w:hAnsi="Times New Roman" w:cs="Times New Roman"/>
          <w:vertAlign w:val="subscript"/>
        </w:rPr>
        <w:t>2</w:t>
      </w:r>
      <w:r w:rsidRPr="004F3A97">
        <w:rPr>
          <w:rFonts w:ascii="Times New Roman" w:hAnsi="Times New Roman" w:cs="Times New Roman"/>
        </w:rPr>
        <w:t xml:space="preserve">O.  All PCR reactions were carried out on an </w:t>
      </w:r>
      <w:proofErr w:type="spellStart"/>
      <w:r w:rsidRPr="004F3A97">
        <w:rPr>
          <w:rFonts w:ascii="Times New Roman" w:hAnsi="Times New Roman" w:cs="Times New Roman"/>
        </w:rPr>
        <w:t>Eppendorf</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Mastercycler</w:t>
      </w:r>
      <w:proofErr w:type="spellEnd"/>
      <w:r w:rsidRPr="004F3A97">
        <w:rPr>
          <w:rFonts w:ascii="Times New Roman" w:hAnsi="Times New Roman" w:cs="Times New Roman"/>
        </w:rPr>
        <w:t xml:space="preserve"> gradient </w:t>
      </w:r>
      <w:proofErr w:type="spellStart"/>
      <w:r w:rsidRPr="004F3A97">
        <w:rPr>
          <w:rFonts w:ascii="Times New Roman" w:hAnsi="Times New Roman" w:cs="Times New Roman"/>
        </w:rPr>
        <w:t>thermocycler</w:t>
      </w:r>
      <w:proofErr w:type="spellEnd"/>
      <w:r w:rsidRPr="004F3A97">
        <w:rPr>
          <w:rFonts w:ascii="Times New Roman" w:hAnsi="Times New Roman" w:cs="Times New Roman"/>
        </w:rPr>
        <w:t xml:space="preserve"> following the thermo profile in Wilkinson </w:t>
      </w:r>
      <w:r w:rsidRPr="004F3A97">
        <w:rPr>
          <w:rFonts w:ascii="Times New Roman" w:hAnsi="Times New Roman" w:cs="Times New Roman"/>
          <w:i/>
        </w:rPr>
        <w:t>et al.</w:t>
      </w:r>
      <w:r w:rsidRPr="004F3A97">
        <w:rPr>
          <w:rFonts w:ascii="Times New Roman" w:hAnsi="Times New Roman" w:cs="Times New Roman"/>
        </w:rPr>
        <w:t xml:space="preserve"> (2012): initial </w:t>
      </w:r>
      <w:proofErr w:type="spellStart"/>
      <w:r w:rsidRPr="004F3A97">
        <w:rPr>
          <w:rFonts w:ascii="Times New Roman" w:hAnsi="Times New Roman" w:cs="Times New Roman"/>
        </w:rPr>
        <w:t>denaturation</w:t>
      </w:r>
      <w:proofErr w:type="spellEnd"/>
      <w:r w:rsidRPr="004F3A97">
        <w:rPr>
          <w:rFonts w:ascii="Times New Roman" w:hAnsi="Times New Roman" w:cs="Times New Roman"/>
        </w:rPr>
        <w:t xml:space="preserve"> at 94°C for 2 min, followed by 35 cycles of a secondary </w:t>
      </w:r>
      <w:proofErr w:type="spellStart"/>
      <w:r w:rsidRPr="004F3A97">
        <w:rPr>
          <w:rFonts w:ascii="Times New Roman" w:hAnsi="Times New Roman" w:cs="Times New Roman"/>
        </w:rPr>
        <w:t>denaturation</w:t>
      </w:r>
      <w:proofErr w:type="spellEnd"/>
      <w:r w:rsidRPr="004F3A97">
        <w:rPr>
          <w:rFonts w:ascii="Times New Roman" w:hAnsi="Times New Roman" w:cs="Times New Roman"/>
        </w:rPr>
        <w:t xml:space="preserve"> 94°C for 30 s, annealing at 55°C for 30 s, elongation at 72°C for 1.5 min, with a final extension at 72°C </w:t>
      </w:r>
      <w:r w:rsidRPr="004F3A97">
        <w:rPr>
          <w:rFonts w:ascii="Times New Roman" w:hAnsi="Times New Roman" w:cs="Times New Roman"/>
        </w:rPr>
        <w:lastRenderedPageBreak/>
        <w:t xml:space="preserve">for 10 min.  PCR products were visualized on a 10% </w:t>
      </w:r>
      <w:proofErr w:type="spellStart"/>
      <w:r w:rsidRPr="004F3A97">
        <w:rPr>
          <w:rFonts w:ascii="Times New Roman" w:hAnsi="Times New Roman" w:cs="Times New Roman"/>
        </w:rPr>
        <w:t>agarose</w:t>
      </w:r>
      <w:proofErr w:type="spellEnd"/>
      <w:r w:rsidRPr="004F3A97">
        <w:rPr>
          <w:rFonts w:ascii="Times New Roman" w:hAnsi="Times New Roman" w:cs="Times New Roman"/>
        </w:rPr>
        <w:t xml:space="preserve"> gel electrophoresis.  PCR products that were the same size as the targeted regions were purified using MANU 30 PCR </w:t>
      </w:r>
      <w:proofErr w:type="spellStart"/>
      <w:r w:rsidRPr="004F3A97">
        <w:rPr>
          <w:rFonts w:ascii="Times New Roman" w:hAnsi="Times New Roman" w:cs="Times New Roman"/>
        </w:rPr>
        <w:t>ultrafiltration</w:t>
      </w:r>
      <w:proofErr w:type="spellEnd"/>
      <w:r w:rsidRPr="004F3A97">
        <w:rPr>
          <w:rFonts w:ascii="Times New Roman" w:hAnsi="Times New Roman" w:cs="Times New Roman"/>
        </w:rPr>
        <w:t xml:space="preserve"> (Millipore) plates and the products were re-suspended in diH</w:t>
      </w:r>
      <w:r w:rsidRPr="004F3A97">
        <w:rPr>
          <w:rFonts w:ascii="Times New Roman" w:hAnsi="Times New Roman" w:cs="Times New Roman"/>
          <w:vertAlign w:val="subscript"/>
        </w:rPr>
        <w:t>2</w:t>
      </w:r>
      <w:r w:rsidRPr="004F3A97">
        <w:rPr>
          <w:rFonts w:ascii="Times New Roman" w:hAnsi="Times New Roman" w:cs="Times New Roman"/>
        </w:rPr>
        <w:t xml:space="preserve">O.  Purified PCR products were sequenced using an ABI Big-Dye Terminator v3.1 Cycle Sequencing Kit in an ABI </w:t>
      </w:r>
      <w:proofErr w:type="spellStart"/>
      <w:r w:rsidRPr="004F3A97">
        <w:rPr>
          <w:rFonts w:ascii="Times New Roman" w:hAnsi="Times New Roman" w:cs="Times New Roman"/>
        </w:rPr>
        <w:t>GeneAmp</w:t>
      </w:r>
      <w:proofErr w:type="spellEnd"/>
      <w:r w:rsidRPr="004F3A97">
        <w:rPr>
          <w:rFonts w:ascii="Times New Roman" w:hAnsi="Times New Roman" w:cs="Times New Roman"/>
        </w:rPr>
        <w:t xml:space="preserve"> PCR 9700 thermal cycler.  All cycle sequencing reactions were purified using </w:t>
      </w:r>
      <w:proofErr w:type="spellStart"/>
      <w:r w:rsidRPr="004F3A97">
        <w:rPr>
          <w:rFonts w:ascii="Times New Roman" w:hAnsi="Times New Roman" w:cs="Times New Roman"/>
        </w:rPr>
        <w:t>Sephadex</w:t>
      </w:r>
      <w:proofErr w:type="spellEnd"/>
      <w:r w:rsidRPr="004F3A97">
        <w:rPr>
          <w:rFonts w:ascii="Times New Roman" w:hAnsi="Times New Roman" w:cs="Times New Roman"/>
        </w:rPr>
        <w:t xml:space="preserve"> G-50 Fine (GE Healthcare) and analyzed on an ABI 3730xl DNA Analyzer at the Brigham Young University Sequencing center.  All primers used in this study for amplification and sequencing are presented in Table </w:t>
      </w:r>
      <w:r w:rsidR="004F3A97">
        <w:rPr>
          <w:rFonts w:ascii="Times New Roman" w:hAnsi="Times New Roman" w:cs="Times New Roman"/>
        </w:rPr>
        <w:t>1</w:t>
      </w:r>
      <w:r w:rsidRPr="004F3A97">
        <w:rPr>
          <w:rFonts w:ascii="Times New Roman" w:hAnsi="Times New Roman" w:cs="Times New Roman"/>
        </w:rPr>
        <w:t xml:space="preserve">. </w:t>
      </w:r>
    </w:p>
    <w:p w:rsidR="00B16E15" w:rsidRPr="004F3A97" w:rsidRDefault="00B16E15" w:rsidP="004F3A97">
      <w:pPr>
        <w:spacing w:line="276" w:lineRule="auto"/>
        <w:ind w:firstLine="720"/>
        <w:rPr>
          <w:rFonts w:ascii="Times New Roman" w:hAnsi="Times New Roman" w:cs="Times New Roman"/>
        </w:rPr>
      </w:pPr>
      <w:r w:rsidRPr="004F3A97">
        <w:rPr>
          <w:rFonts w:ascii="Times New Roman" w:hAnsi="Times New Roman" w:cs="Times New Roman"/>
        </w:rPr>
        <w:t>Nine new sequences (</w:t>
      </w:r>
      <w:proofErr w:type="spellStart"/>
      <w:r w:rsidRPr="004F3A97">
        <w:rPr>
          <w:rFonts w:ascii="Times New Roman" w:hAnsi="Times New Roman" w:cs="Times New Roman"/>
        </w:rPr>
        <w:t>GenBank</w:t>
      </w:r>
      <w:proofErr w:type="spellEnd"/>
      <w:r w:rsidRPr="004F3A97">
        <w:rPr>
          <w:rFonts w:ascii="Times New Roman" w:hAnsi="Times New Roman" w:cs="Times New Roman"/>
        </w:rPr>
        <w:t xml:space="preserve"> Accession numbers XX0000–XX0000) were added to previous published sequences of </w:t>
      </w:r>
      <w:proofErr w:type="spellStart"/>
      <w:r w:rsidRPr="004F3A97">
        <w:rPr>
          <w:rFonts w:ascii="Times New Roman" w:hAnsi="Times New Roman" w:cs="Times New Roman"/>
          <w:i/>
        </w:rPr>
        <w:t>Ansoina</w:t>
      </w:r>
      <w:r w:rsidRPr="004F3A97">
        <w:rPr>
          <w:rFonts w:ascii="Times New Roman" w:hAnsi="Times New Roman" w:cs="Times New Roman"/>
        </w:rPr>
        <w:t>+outgroups</w:t>
      </w:r>
      <w:proofErr w:type="spellEnd"/>
      <w:r w:rsidRPr="004F3A97">
        <w:rPr>
          <w:rFonts w:ascii="Times New Roman" w:hAnsi="Times New Roman" w:cs="Times New Roman"/>
        </w:rPr>
        <w:t xml:space="preserve"> (Wilkinson </w:t>
      </w:r>
      <w:r w:rsidRPr="004F3A97">
        <w:rPr>
          <w:rFonts w:ascii="Times New Roman" w:hAnsi="Times New Roman" w:cs="Times New Roman"/>
          <w:i/>
        </w:rPr>
        <w:t>et al.</w:t>
      </w:r>
      <w:r w:rsidRPr="004F3A97">
        <w:rPr>
          <w:rFonts w:ascii="Times New Roman" w:hAnsi="Times New Roman" w:cs="Times New Roman"/>
        </w:rPr>
        <w:t xml:space="preserve"> 2012; Matsui 2010) and were edited and aligned in GENEIOUSv5.5.6 (Drummond </w:t>
      </w:r>
      <w:r w:rsidRPr="004F3A97">
        <w:rPr>
          <w:rFonts w:ascii="Times New Roman" w:hAnsi="Times New Roman" w:cs="Times New Roman"/>
          <w:i/>
        </w:rPr>
        <w:t>et al.</w:t>
      </w:r>
      <w:r w:rsidRPr="004F3A97">
        <w:rPr>
          <w:rFonts w:ascii="Times New Roman" w:hAnsi="Times New Roman" w:cs="Times New Roman"/>
        </w:rPr>
        <w:t xml:space="preserve"> 2011). Initial alignment was constructed using the MUSCLEv3.831 algorithm (Edgar, 2004) implemented in GENEIOUSv5.5.6 (Drummond </w:t>
      </w:r>
      <w:r w:rsidRPr="004F3A97">
        <w:rPr>
          <w:rFonts w:ascii="Times New Roman" w:hAnsi="Times New Roman" w:cs="Times New Roman"/>
          <w:i/>
        </w:rPr>
        <w:t>et al.</w:t>
      </w:r>
      <w:r w:rsidRPr="004F3A97">
        <w:rPr>
          <w:rFonts w:ascii="Times New Roman" w:hAnsi="Times New Roman" w:cs="Times New Roman"/>
        </w:rPr>
        <w:t xml:space="preserve"> 2011). The alignment was than adjusted by eye in </w:t>
      </w:r>
      <w:proofErr w:type="spellStart"/>
      <w:r w:rsidRPr="004F3A97">
        <w:rPr>
          <w:rFonts w:ascii="Times New Roman" w:hAnsi="Times New Roman" w:cs="Times New Roman"/>
        </w:rPr>
        <w:t>MacClade</w:t>
      </w:r>
      <w:proofErr w:type="spellEnd"/>
      <w:r w:rsidRPr="004F3A97">
        <w:rPr>
          <w:rFonts w:ascii="Times New Roman" w:hAnsi="Times New Roman" w:cs="Times New Roman"/>
        </w:rPr>
        <w:t xml:space="preserve"> v4.08 (</w:t>
      </w:r>
      <w:proofErr w:type="spellStart"/>
      <w:r w:rsidRPr="004F3A97">
        <w:rPr>
          <w:rFonts w:ascii="Times New Roman" w:hAnsi="Times New Roman" w:cs="Times New Roman"/>
        </w:rPr>
        <w:t>Maddison</w:t>
      </w:r>
      <w:proofErr w:type="spellEnd"/>
      <w:r w:rsidRPr="004F3A97">
        <w:rPr>
          <w:rFonts w:ascii="Times New Roman" w:hAnsi="Times New Roman" w:cs="Times New Roman"/>
        </w:rPr>
        <w:t xml:space="preserve"> and </w:t>
      </w:r>
      <w:proofErr w:type="spellStart"/>
      <w:r w:rsidRPr="004F3A97">
        <w:rPr>
          <w:rFonts w:ascii="Times New Roman" w:hAnsi="Times New Roman" w:cs="Times New Roman"/>
        </w:rPr>
        <w:t>Maddison</w:t>
      </w:r>
      <w:proofErr w:type="spellEnd"/>
      <w:r w:rsidRPr="004F3A97">
        <w:rPr>
          <w:rFonts w:ascii="Times New Roman" w:hAnsi="Times New Roman" w:cs="Times New Roman"/>
        </w:rPr>
        <w:t xml:space="preserve">, 2005).  </w:t>
      </w:r>
    </w:p>
    <w:p w:rsidR="00B16E15" w:rsidRPr="004F3A97" w:rsidRDefault="00B16E15" w:rsidP="004F3A97">
      <w:pPr>
        <w:spacing w:line="276" w:lineRule="auto"/>
        <w:ind w:firstLine="720"/>
        <w:rPr>
          <w:rFonts w:ascii="Times New Roman" w:hAnsi="Times New Roman" w:cs="Times New Roman"/>
          <w:bCs/>
        </w:rPr>
      </w:pPr>
      <w:r w:rsidRPr="004F3A97">
        <w:rPr>
          <w:rFonts w:ascii="Times New Roman" w:hAnsi="Times New Roman" w:cs="Times New Roman"/>
        </w:rPr>
        <w:t xml:space="preserve">For </w:t>
      </w:r>
      <w:proofErr w:type="spellStart"/>
      <w:r w:rsidRPr="004F3A97">
        <w:rPr>
          <w:rFonts w:ascii="Times New Roman" w:hAnsi="Times New Roman" w:cs="Times New Roman"/>
        </w:rPr>
        <w:t>phylogenetic</w:t>
      </w:r>
      <w:proofErr w:type="spellEnd"/>
      <w:r w:rsidRPr="004F3A97">
        <w:rPr>
          <w:rFonts w:ascii="Times New Roman" w:hAnsi="Times New Roman" w:cs="Times New Roman"/>
        </w:rPr>
        <w:t xml:space="preserve"> reconstructions we used both Maximum Likelihood (ML) and Bayesian Inference (BI).  Models of sequence evolution are based off of Matsui </w:t>
      </w:r>
      <w:r w:rsidRPr="004F3A97">
        <w:rPr>
          <w:rFonts w:ascii="Times New Roman" w:hAnsi="Times New Roman" w:cs="Times New Roman"/>
          <w:i/>
        </w:rPr>
        <w:t>et al.</w:t>
      </w:r>
      <w:r w:rsidRPr="004F3A97">
        <w:rPr>
          <w:rFonts w:ascii="Times New Roman" w:hAnsi="Times New Roman" w:cs="Times New Roman"/>
        </w:rPr>
        <w:t xml:space="preserve"> (2010) and that of Wilkinson </w:t>
      </w:r>
      <w:r w:rsidRPr="004F3A97">
        <w:rPr>
          <w:rFonts w:ascii="Times New Roman" w:hAnsi="Times New Roman" w:cs="Times New Roman"/>
          <w:i/>
        </w:rPr>
        <w:t>et al.</w:t>
      </w:r>
      <w:r w:rsidRPr="004F3A97">
        <w:rPr>
          <w:rFonts w:ascii="Times New Roman" w:hAnsi="Times New Roman" w:cs="Times New Roman"/>
        </w:rPr>
        <w:t xml:space="preserve"> (2012).  For both the ML and BI analyses the datasets were partitioned by gene (three partitions). The ML analysis was performed in </w:t>
      </w:r>
      <w:proofErr w:type="spellStart"/>
      <w:r w:rsidRPr="004F3A97">
        <w:rPr>
          <w:rFonts w:ascii="Times New Roman" w:hAnsi="Times New Roman" w:cs="Times New Roman"/>
        </w:rPr>
        <w:t>RAxML</w:t>
      </w:r>
      <w:proofErr w:type="spellEnd"/>
      <w:r w:rsidRPr="004F3A97">
        <w:rPr>
          <w:rFonts w:ascii="Times New Roman" w:hAnsi="Times New Roman" w:cs="Times New Roman"/>
        </w:rPr>
        <w:t xml:space="preserve"> HPC 7.5.4 (</w:t>
      </w:r>
      <w:proofErr w:type="spellStart"/>
      <w:r w:rsidRPr="004F3A97">
        <w:rPr>
          <w:rFonts w:ascii="Times New Roman" w:hAnsi="Times New Roman" w:cs="Times New Roman"/>
          <w:bCs/>
        </w:rPr>
        <w:t>Stamatakis</w:t>
      </w:r>
      <w:proofErr w:type="spellEnd"/>
      <w:r w:rsidRPr="004F3A97">
        <w:rPr>
          <w:rFonts w:ascii="Times New Roman" w:hAnsi="Times New Roman" w:cs="Times New Roman"/>
          <w:bCs/>
        </w:rPr>
        <w:t xml:space="preserve"> </w:t>
      </w:r>
      <w:r w:rsidRPr="004F3A97">
        <w:rPr>
          <w:rFonts w:ascii="Times New Roman" w:hAnsi="Times New Roman" w:cs="Times New Roman"/>
          <w:bCs/>
          <w:i/>
          <w:iCs/>
        </w:rPr>
        <w:t>et al.,</w:t>
      </w:r>
      <w:r w:rsidRPr="004F3A97">
        <w:rPr>
          <w:rFonts w:ascii="Times New Roman" w:hAnsi="Times New Roman" w:cs="Times New Roman"/>
          <w:bCs/>
        </w:rPr>
        <w:t xml:space="preserve"> 2008</w:t>
      </w:r>
      <w:r w:rsidRPr="004F3A97">
        <w:rPr>
          <w:rFonts w:ascii="Times New Roman" w:hAnsi="Times New Roman" w:cs="Times New Roman"/>
        </w:rPr>
        <w:t xml:space="preserve">), for </w:t>
      </w:r>
      <w:r w:rsidRPr="004F3A97">
        <w:rPr>
          <w:rFonts w:ascii="Times New Roman" w:hAnsi="Times New Roman" w:cs="Times New Roman"/>
          <w:bCs/>
        </w:rPr>
        <w:t xml:space="preserve">1000 bootstrap </w:t>
      </w:r>
      <w:proofErr w:type="spellStart"/>
      <w:r w:rsidRPr="004F3A97">
        <w:rPr>
          <w:rFonts w:ascii="Times New Roman" w:hAnsi="Times New Roman" w:cs="Times New Roman"/>
          <w:bCs/>
        </w:rPr>
        <w:t>pseudoreplicates</w:t>
      </w:r>
      <w:proofErr w:type="spellEnd"/>
      <w:r w:rsidRPr="004F3A97">
        <w:rPr>
          <w:rFonts w:ascii="Times New Roman" w:hAnsi="Times New Roman" w:cs="Times New Roman"/>
          <w:bCs/>
        </w:rPr>
        <w:t xml:space="preserve"> via the rapid hill-climbing algorithm (</w:t>
      </w:r>
      <w:proofErr w:type="spellStart"/>
      <w:r w:rsidRPr="004F3A97">
        <w:rPr>
          <w:rFonts w:ascii="Times New Roman" w:hAnsi="Times New Roman" w:cs="Times New Roman"/>
          <w:bCs/>
        </w:rPr>
        <w:t>Stamatakis</w:t>
      </w:r>
      <w:proofErr w:type="spellEnd"/>
      <w:r w:rsidRPr="004F3A97">
        <w:rPr>
          <w:rFonts w:ascii="Times New Roman" w:hAnsi="Times New Roman" w:cs="Times New Roman"/>
          <w:bCs/>
        </w:rPr>
        <w:t xml:space="preserve"> </w:t>
      </w:r>
      <w:r w:rsidRPr="004F3A97">
        <w:rPr>
          <w:rFonts w:ascii="Times New Roman" w:hAnsi="Times New Roman" w:cs="Times New Roman"/>
          <w:bCs/>
          <w:i/>
          <w:iCs/>
        </w:rPr>
        <w:t>et al.,</w:t>
      </w:r>
      <w:r w:rsidRPr="004F3A97">
        <w:rPr>
          <w:rFonts w:ascii="Times New Roman" w:hAnsi="Times New Roman" w:cs="Times New Roman"/>
          <w:bCs/>
        </w:rPr>
        <w:t xml:space="preserve"> 2008). The Bayesian analysis was executed in </w:t>
      </w:r>
      <w:proofErr w:type="spellStart"/>
      <w:r w:rsidRPr="004F3A97">
        <w:rPr>
          <w:rFonts w:ascii="Times New Roman" w:hAnsi="Times New Roman" w:cs="Times New Roman"/>
          <w:bCs/>
        </w:rPr>
        <w:t>MrBayes</w:t>
      </w:r>
      <w:proofErr w:type="spellEnd"/>
      <w:r w:rsidRPr="004F3A97">
        <w:rPr>
          <w:rFonts w:ascii="Times New Roman" w:hAnsi="Times New Roman" w:cs="Times New Roman"/>
          <w:bCs/>
        </w:rPr>
        <w:t xml:space="preserve"> v3.2.2 (</w:t>
      </w:r>
      <w:proofErr w:type="spellStart"/>
      <w:r w:rsidRPr="004F3A97">
        <w:rPr>
          <w:rFonts w:ascii="Times New Roman" w:hAnsi="Times New Roman" w:cs="Times New Roman"/>
          <w:bCs/>
        </w:rPr>
        <w:t>Huelsenbeck</w:t>
      </w:r>
      <w:proofErr w:type="spellEnd"/>
      <w:r w:rsidRPr="004F3A97">
        <w:rPr>
          <w:rFonts w:ascii="Times New Roman" w:hAnsi="Times New Roman" w:cs="Times New Roman"/>
          <w:bCs/>
        </w:rPr>
        <w:t xml:space="preserve"> &amp; </w:t>
      </w:r>
      <w:proofErr w:type="spellStart"/>
      <w:r w:rsidRPr="004F3A97">
        <w:rPr>
          <w:rFonts w:ascii="Times New Roman" w:hAnsi="Times New Roman" w:cs="Times New Roman"/>
          <w:bCs/>
        </w:rPr>
        <w:t>Ronquist</w:t>
      </w:r>
      <w:proofErr w:type="spellEnd"/>
      <w:r w:rsidRPr="004F3A97">
        <w:rPr>
          <w:rFonts w:ascii="Times New Roman" w:hAnsi="Times New Roman" w:cs="Times New Roman"/>
          <w:bCs/>
        </w:rPr>
        <w:t xml:space="preserve">, 2001; </w:t>
      </w:r>
      <w:proofErr w:type="spellStart"/>
      <w:r w:rsidRPr="004F3A97">
        <w:rPr>
          <w:rFonts w:ascii="Times New Roman" w:hAnsi="Times New Roman" w:cs="Times New Roman"/>
          <w:bCs/>
        </w:rPr>
        <w:t>Ronquist</w:t>
      </w:r>
      <w:proofErr w:type="spellEnd"/>
      <w:r w:rsidRPr="004F3A97">
        <w:rPr>
          <w:rFonts w:ascii="Times New Roman" w:hAnsi="Times New Roman" w:cs="Times New Roman"/>
          <w:bCs/>
        </w:rPr>
        <w:t xml:space="preserve"> &amp; </w:t>
      </w:r>
      <w:proofErr w:type="spellStart"/>
      <w:r w:rsidRPr="004F3A97">
        <w:rPr>
          <w:rFonts w:ascii="Times New Roman" w:hAnsi="Times New Roman" w:cs="Times New Roman"/>
          <w:bCs/>
        </w:rPr>
        <w:t>Huelsenbeck</w:t>
      </w:r>
      <w:proofErr w:type="spellEnd"/>
      <w:r w:rsidRPr="004F3A97">
        <w:rPr>
          <w:rFonts w:ascii="Times New Roman" w:hAnsi="Times New Roman" w:cs="Times New Roman"/>
          <w:bCs/>
        </w:rPr>
        <w:t xml:space="preserve"> 2003). Two simultaneous runs were performed with eight chains per run, seven hot and one cold for 5,000,000 generations and sampling every 500 generations from the Markov Chain Monte Carlo (MCMC).  After 5,000,000 generations the standard deviation of split frequencies was well below 0.01 and chain convergence was assumed.  The first 10% of each run was discarded as burn-in and a Maximum </w:t>
      </w:r>
      <w:proofErr w:type="spellStart"/>
      <w:r w:rsidRPr="004F3A97">
        <w:rPr>
          <w:rFonts w:ascii="Times New Roman" w:hAnsi="Times New Roman" w:cs="Times New Roman"/>
          <w:bCs/>
        </w:rPr>
        <w:t>Clade</w:t>
      </w:r>
      <w:proofErr w:type="spellEnd"/>
      <w:r w:rsidRPr="004F3A97">
        <w:rPr>
          <w:rFonts w:ascii="Times New Roman" w:hAnsi="Times New Roman" w:cs="Times New Roman"/>
          <w:bCs/>
        </w:rPr>
        <w:t xml:space="preserve"> Credibility (MCC) tree was computed in </w:t>
      </w:r>
      <w:proofErr w:type="spellStart"/>
      <w:r w:rsidRPr="004F3A97">
        <w:rPr>
          <w:rFonts w:ascii="Times New Roman" w:hAnsi="Times New Roman" w:cs="Times New Roman"/>
          <w:bCs/>
        </w:rPr>
        <w:t>TreeAnotator</w:t>
      </w:r>
      <w:proofErr w:type="spellEnd"/>
      <w:r w:rsidRPr="004F3A97">
        <w:rPr>
          <w:rFonts w:ascii="Times New Roman" w:hAnsi="Times New Roman" w:cs="Times New Roman"/>
          <w:bCs/>
        </w:rPr>
        <w:t xml:space="preserve"> v1.7.5 (</w:t>
      </w:r>
      <w:r w:rsidRPr="004F3A97">
        <w:rPr>
          <w:rFonts w:ascii="Times New Roman" w:hAnsi="Times New Roman" w:cs="Times New Roman"/>
        </w:rPr>
        <w:t xml:space="preserve">Drummond </w:t>
      </w:r>
      <w:r w:rsidRPr="004F3A97">
        <w:rPr>
          <w:rFonts w:ascii="Times New Roman" w:hAnsi="Times New Roman" w:cs="Times New Roman"/>
          <w:i/>
        </w:rPr>
        <w:t>et al.,</w:t>
      </w:r>
      <w:r w:rsidRPr="004F3A97">
        <w:rPr>
          <w:rFonts w:ascii="Times New Roman" w:hAnsi="Times New Roman" w:cs="Times New Roman"/>
        </w:rPr>
        <w:t xml:space="preserve"> 2012). </w:t>
      </w:r>
      <w:r w:rsidRPr="004F3A97">
        <w:rPr>
          <w:rFonts w:ascii="Times New Roman" w:hAnsi="Times New Roman" w:cs="Times New Roman"/>
          <w:bCs/>
          <w:iCs/>
        </w:rPr>
        <w:t xml:space="preserve">We considered </w:t>
      </w:r>
      <w:r w:rsidR="00B40FCF" w:rsidRPr="004F3A97">
        <w:rPr>
          <w:rFonts w:ascii="Times New Roman" w:hAnsi="Times New Roman" w:cs="Times New Roman"/>
          <w:bCs/>
          <w:iCs/>
        </w:rPr>
        <w:t xml:space="preserve">Bayesian </w:t>
      </w:r>
      <w:r w:rsidRPr="004F3A97">
        <w:rPr>
          <w:rFonts w:ascii="Times New Roman" w:hAnsi="Times New Roman" w:cs="Times New Roman"/>
          <w:bCs/>
        </w:rPr>
        <w:t xml:space="preserve">posterior probabilities </w:t>
      </w:r>
      <w:r w:rsidR="00B40FCF" w:rsidRPr="004F3A97">
        <w:rPr>
          <w:rFonts w:ascii="Times New Roman" w:hAnsi="Times New Roman" w:cs="Times New Roman"/>
          <w:bCs/>
        </w:rPr>
        <w:t xml:space="preserve">(BPP) </w:t>
      </w:r>
      <w:r w:rsidRPr="004F3A97">
        <w:rPr>
          <w:rFonts w:ascii="Times New Roman" w:hAnsi="Times New Roman" w:cs="Times New Roman"/>
          <w:bCs/>
        </w:rPr>
        <w:t>above 0.95 and ML bootstrap support values</w:t>
      </w:r>
      <w:r w:rsidR="00B40FCF" w:rsidRPr="004F3A97">
        <w:rPr>
          <w:rFonts w:ascii="Times New Roman" w:hAnsi="Times New Roman" w:cs="Times New Roman"/>
          <w:bCs/>
        </w:rPr>
        <w:t xml:space="preserve"> (MLBS)</w:t>
      </w:r>
      <w:r w:rsidRPr="004F3A97">
        <w:rPr>
          <w:rFonts w:ascii="Times New Roman" w:hAnsi="Times New Roman" w:cs="Times New Roman"/>
          <w:bCs/>
        </w:rPr>
        <w:t xml:space="preserve"> greater than 70 as significantly supported (</w:t>
      </w:r>
      <w:proofErr w:type="spellStart"/>
      <w:r w:rsidRPr="004F3A97">
        <w:rPr>
          <w:rFonts w:ascii="Times New Roman" w:hAnsi="Times New Roman" w:cs="Times New Roman"/>
          <w:bCs/>
        </w:rPr>
        <w:t>Huelsenbeck</w:t>
      </w:r>
      <w:proofErr w:type="spellEnd"/>
      <w:r w:rsidRPr="004F3A97">
        <w:rPr>
          <w:rFonts w:ascii="Times New Roman" w:hAnsi="Times New Roman" w:cs="Times New Roman"/>
          <w:bCs/>
        </w:rPr>
        <w:t xml:space="preserve"> and </w:t>
      </w:r>
      <w:proofErr w:type="spellStart"/>
      <w:r w:rsidRPr="004F3A97">
        <w:rPr>
          <w:rFonts w:ascii="Times New Roman" w:hAnsi="Times New Roman" w:cs="Times New Roman"/>
          <w:bCs/>
        </w:rPr>
        <w:t>Ronquist</w:t>
      </w:r>
      <w:proofErr w:type="spellEnd"/>
      <w:r w:rsidRPr="004F3A97">
        <w:rPr>
          <w:rFonts w:ascii="Times New Roman" w:hAnsi="Times New Roman" w:cs="Times New Roman"/>
          <w:bCs/>
        </w:rPr>
        <w:t xml:space="preserve">, 2001; Wilcox et al. 2002).  Uncorrected percent sequence divergences were calculated in Mega v5.2.1 (Tamura </w:t>
      </w:r>
      <w:r w:rsidRPr="004F3A97">
        <w:rPr>
          <w:rFonts w:ascii="Times New Roman" w:hAnsi="Times New Roman" w:cs="Times New Roman"/>
          <w:bCs/>
          <w:i/>
        </w:rPr>
        <w:t>et al.</w:t>
      </w:r>
      <w:r w:rsidRPr="004F3A97">
        <w:rPr>
          <w:rFonts w:ascii="Times New Roman" w:hAnsi="Times New Roman" w:cs="Times New Roman"/>
          <w:bCs/>
        </w:rPr>
        <w:t xml:space="preserve"> 2011).</w:t>
      </w:r>
    </w:p>
    <w:p w:rsidR="003C23D3" w:rsidRPr="004F3A97" w:rsidRDefault="003C23D3" w:rsidP="004F3A97">
      <w:pPr>
        <w:spacing w:line="276" w:lineRule="auto"/>
        <w:rPr>
          <w:rFonts w:ascii="Times New Roman" w:hAnsi="Times New Roman" w:cs="Times New Roman"/>
        </w:rPr>
      </w:pPr>
    </w:p>
    <w:p w:rsidR="00A55A11" w:rsidRPr="004F3A97" w:rsidRDefault="00A55A11" w:rsidP="004F3A97">
      <w:pPr>
        <w:spacing w:line="276" w:lineRule="auto"/>
        <w:rPr>
          <w:rFonts w:ascii="Times New Roman" w:hAnsi="Times New Roman" w:cs="Times New Roman"/>
          <w:b/>
        </w:rPr>
      </w:pPr>
      <w:r w:rsidRPr="004F3A97">
        <w:rPr>
          <w:rFonts w:ascii="Times New Roman" w:hAnsi="Times New Roman" w:cs="Times New Roman"/>
          <w:b/>
        </w:rPr>
        <w:t>Results</w:t>
      </w:r>
    </w:p>
    <w:p w:rsidR="00145FF5" w:rsidRPr="004F3A97" w:rsidRDefault="00145FF5" w:rsidP="004F3A97">
      <w:pPr>
        <w:spacing w:line="276" w:lineRule="auto"/>
        <w:rPr>
          <w:rFonts w:ascii="Times New Roman" w:hAnsi="Times New Roman" w:cs="Times New Roman"/>
          <w:b/>
        </w:rPr>
      </w:pPr>
    </w:p>
    <w:p w:rsidR="00CD572A" w:rsidRPr="004F3A97" w:rsidRDefault="00161C19" w:rsidP="004F3A97">
      <w:pPr>
        <w:spacing w:line="276" w:lineRule="auto"/>
        <w:rPr>
          <w:rFonts w:ascii="Times New Roman" w:hAnsi="Times New Roman" w:cs="Times New Roman"/>
        </w:rPr>
      </w:pPr>
      <w:proofErr w:type="gramStart"/>
      <w:r w:rsidRPr="004F3A97">
        <w:rPr>
          <w:rFonts w:ascii="Times New Roman" w:hAnsi="Times New Roman" w:cs="Times New Roman"/>
          <w:b/>
        </w:rPr>
        <w:t>Phylogeny and genetic divergences.</w:t>
      </w:r>
      <w:proofErr w:type="gramEnd"/>
      <w:r w:rsidRPr="004F3A97">
        <w:rPr>
          <w:rFonts w:ascii="Times New Roman" w:hAnsi="Times New Roman" w:cs="Times New Roman"/>
        </w:rPr>
        <w:t xml:space="preserve"> </w:t>
      </w:r>
      <w:r w:rsidR="00B33EEB" w:rsidRPr="004F3A97">
        <w:rPr>
          <w:rFonts w:ascii="Times New Roman" w:hAnsi="Times New Roman" w:cs="Times New Roman"/>
        </w:rPr>
        <w:t xml:space="preserve">Both Bayesian and ML analyses </w:t>
      </w:r>
      <w:r w:rsidR="00B40FCF" w:rsidRPr="004F3A97">
        <w:rPr>
          <w:rFonts w:ascii="Times New Roman" w:hAnsi="Times New Roman" w:cs="Times New Roman"/>
        </w:rPr>
        <w:t xml:space="preserve">produced trees with largely the same topology with the exception of </w:t>
      </w:r>
      <w:r w:rsidR="002E235E" w:rsidRPr="004F3A97">
        <w:rPr>
          <w:rFonts w:ascii="Times New Roman" w:hAnsi="Times New Roman" w:cs="Times New Roman"/>
        </w:rPr>
        <w:t xml:space="preserve">the placement of </w:t>
      </w:r>
      <w:r w:rsidR="00B40FCF" w:rsidRPr="004F3A97">
        <w:rPr>
          <w:rFonts w:ascii="Times New Roman" w:hAnsi="Times New Roman" w:cs="Times New Roman"/>
          <w:i/>
        </w:rPr>
        <w:t>A</w:t>
      </w:r>
      <w:ins w:id="35" w:author="Lee Grismer" w:date="2013-09-21T04:33:00Z">
        <w:r w:rsidR="009405F1">
          <w:rPr>
            <w:rFonts w:ascii="Times New Roman" w:hAnsi="Times New Roman" w:cs="Times New Roman"/>
            <w:i/>
          </w:rPr>
          <w:t>nsonia</w:t>
        </w:r>
      </w:ins>
      <w:del w:id="36" w:author="Lee Grismer" w:date="2013-09-21T04:33:00Z">
        <w:r w:rsidR="00B40FCF" w:rsidRPr="004F3A97" w:rsidDel="009405F1">
          <w:rPr>
            <w:rFonts w:ascii="Times New Roman" w:hAnsi="Times New Roman" w:cs="Times New Roman"/>
            <w:i/>
          </w:rPr>
          <w:delText>.</w:delText>
        </w:r>
      </w:del>
      <w:r w:rsidR="00B40FCF" w:rsidRPr="004F3A97">
        <w:rPr>
          <w:rFonts w:ascii="Times New Roman" w:hAnsi="Times New Roman" w:cs="Times New Roman"/>
          <w:i/>
        </w:rPr>
        <w:t xml:space="preserve"> </w:t>
      </w:r>
      <w:proofErr w:type="spellStart"/>
      <w:r w:rsidR="00B40FCF" w:rsidRPr="004F3A97">
        <w:rPr>
          <w:rFonts w:ascii="Times New Roman" w:hAnsi="Times New Roman" w:cs="Times New Roman"/>
          <w:i/>
        </w:rPr>
        <w:t>penangensis</w:t>
      </w:r>
      <w:proofErr w:type="spellEnd"/>
      <w:r w:rsidR="00B40FCF" w:rsidRPr="004F3A97">
        <w:rPr>
          <w:rFonts w:ascii="Times New Roman" w:hAnsi="Times New Roman" w:cs="Times New Roman"/>
        </w:rPr>
        <w:t xml:space="preserve"> and the </w:t>
      </w:r>
      <w:proofErr w:type="spellStart"/>
      <w:r w:rsidR="00B40FCF" w:rsidRPr="004F3A97">
        <w:rPr>
          <w:rFonts w:ascii="Times New Roman" w:hAnsi="Times New Roman" w:cs="Times New Roman"/>
        </w:rPr>
        <w:t>Tebu</w:t>
      </w:r>
      <w:proofErr w:type="spellEnd"/>
      <w:r w:rsidR="00B40FCF" w:rsidRPr="004F3A97">
        <w:rPr>
          <w:rFonts w:ascii="Times New Roman" w:hAnsi="Times New Roman" w:cs="Times New Roman"/>
        </w:rPr>
        <w:t xml:space="preserve"> population</w:t>
      </w:r>
      <w:r w:rsidR="00B40FCF" w:rsidRPr="004F3A97">
        <w:rPr>
          <w:rFonts w:ascii="Times New Roman" w:hAnsi="Times New Roman" w:cs="Times New Roman"/>
          <w:i/>
        </w:rPr>
        <w:t>.</w:t>
      </w:r>
      <w:r w:rsidR="00B40FCF" w:rsidRPr="004F3A97">
        <w:rPr>
          <w:rFonts w:ascii="Times New Roman" w:hAnsi="Times New Roman" w:cs="Times New Roman"/>
        </w:rPr>
        <w:t xml:space="preserve"> Both trees </w:t>
      </w:r>
      <w:r w:rsidR="00604DBD" w:rsidRPr="004F3A97">
        <w:rPr>
          <w:rFonts w:ascii="Times New Roman" w:hAnsi="Times New Roman" w:cs="Times New Roman"/>
        </w:rPr>
        <w:t xml:space="preserve">strongly supported </w:t>
      </w:r>
      <w:r w:rsidR="00B40FCF" w:rsidRPr="004F3A97">
        <w:rPr>
          <w:rFonts w:ascii="Times New Roman" w:hAnsi="Times New Roman" w:cs="Times New Roman"/>
          <w:i/>
        </w:rPr>
        <w:t xml:space="preserve">A. </w:t>
      </w:r>
      <w:proofErr w:type="spellStart"/>
      <w:r w:rsidR="00B40FCF" w:rsidRPr="004F3A97">
        <w:rPr>
          <w:rFonts w:ascii="Times New Roman" w:hAnsi="Times New Roman" w:cs="Times New Roman"/>
          <w:i/>
        </w:rPr>
        <w:t>penangensis</w:t>
      </w:r>
      <w:proofErr w:type="spellEnd"/>
      <w:r w:rsidR="00B40FCF" w:rsidRPr="004F3A97">
        <w:rPr>
          <w:rFonts w:ascii="Times New Roman" w:hAnsi="Times New Roman" w:cs="Times New Roman"/>
        </w:rPr>
        <w:t xml:space="preserve"> and the </w:t>
      </w:r>
      <w:proofErr w:type="spellStart"/>
      <w:r w:rsidR="00B40FCF" w:rsidRPr="004F3A97">
        <w:rPr>
          <w:rFonts w:ascii="Times New Roman" w:hAnsi="Times New Roman" w:cs="Times New Roman"/>
        </w:rPr>
        <w:t>Tebu</w:t>
      </w:r>
      <w:proofErr w:type="spellEnd"/>
      <w:r w:rsidR="00B40FCF" w:rsidRPr="004F3A97">
        <w:rPr>
          <w:rFonts w:ascii="Times New Roman" w:hAnsi="Times New Roman" w:cs="Times New Roman"/>
        </w:rPr>
        <w:t xml:space="preserve"> population as part of a </w:t>
      </w:r>
      <w:proofErr w:type="spellStart"/>
      <w:r w:rsidR="00B40FCF" w:rsidRPr="004F3A97">
        <w:rPr>
          <w:rFonts w:ascii="Times New Roman" w:hAnsi="Times New Roman" w:cs="Times New Roman"/>
        </w:rPr>
        <w:t>clade</w:t>
      </w:r>
      <w:proofErr w:type="spellEnd"/>
      <w:r w:rsidR="00B40FCF" w:rsidRPr="004F3A97">
        <w:rPr>
          <w:rFonts w:ascii="Times New Roman" w:hAnsi="Times New Roman" w:cs="Times New Roman"/>
        </w:rPr>
        <w:t xml:space="preserve"> containing two other Peninsular Malaysian species, </w:t>
      </w:r>
      <w:r w:rsidR="00B40FCF" w:rsidRPr="004F3A97">
        <w:rPr>
          <w:rFonts w:ascii="Times New Roman" w:hAnsi="Times New Roman" w:cs="Times New Roman"/>
          <w:i/>
        </w:rPr>
        <w:t xml:space="preserve">A. </w:t>
      </w:r>
      <w:proofErr w:type="spellStart"/>
      <w:r w:rsidR="00B40FCF" w:rsidRPr="004F3A97">
        <w:rPr>
          <w:rFonts w:ascii="Times New Roman" w:hAnsi="Times New Roman" w:cs="Times New Roman"/>
          <w:i/>
        </w:rPr>
        <w:t>malayana</w:t>
      </w:r>
      <w:proofErr w:type="spellEnd"/>
      <w:r w:rsidR="00B40FCF" w:rsidRPr="004F3A97">
        <w:rPr>
          <w:rFonts w:ascii="Times New Roman" w:hAnsi="Times New Roman" w:cs="Times New Roman"/>
        </w:rPr>
        <w:t xml:space="preserve"> and </w:t>
      </w:r>
      <w:r w:rsidR="00B40FCF" w:rsidRPr="004F3A97">
        <w:rPr>
          <w:rFonts w:ascii="Times New Roman" w:hAnsi="Times New Roman" w:cs="Times New Roman"/>
          <w:i/>
        </w:rPr>
        <w:t xml:space="preserve">A. </w:t>
      </w:r>
      <w:proofErr w:type="spellStart"/>
      <w:r w:rsidR="00B40FCF" w:rsidRPr="004F3A97">
        <w:rPr>
          <w:rFonts w:ascii="Times New Roman" w:hAnsi="Times New Roman" w:cs="Times New Roman"/>
          <w:i/>
        </w:rPr>
        <w:t>jeetsukumarani</w:t>
      </w:r>
      <w:proofErr w:type="spellEnd"/>
      <w:r w:rsidR="00B40FCF" w:rsidRPr="004F3A97">
        <w:rPr>
          <w:rFonts w:ascii="Times New Roman" w:hAnsi="Times New Roman" w:cs="Times New Roman"/>
        </w:rPr>
        <w:t xml:space="preserve"> (</w:t>
      </w:r>
      <w:r w:rsidR="002E235E" w:rsidRPr="004F3A97">
        <w:rPr>
          <w:rFonts w:ascii="Times New Roman" w:hAnsi="Times New Roman" w:cs="Times New Roman"/>
        </w:rPr>
        <w:t xml:space="preserve">100% BPP, 99% MLBS). In the ML tree, </w:t>
      </w:r>
      <w:r w:rsidR="002E235E" w:rsidRPr="004F3A97">
        <w:rPr>
          <w:rFonts w:ascii="Times New Roman" w:hAnsi="Times New Roman" w:cs="Times New Roman"/>
          <w:i/>
        </w:rPr>
        <w:t xml:space="preserve">A. </w:t>
      </w:r>
      <w:proofErr w:type="spellStart"/>
      <w:r w:rsidR="002E235E" w:rsidRPr="004F3A97">
        <w:rPr>
          <w:rFonts w:ascii="Times New Roman" w:hAnsi="Times New Roman" w:cs="Times New Roman"/>
          <w:i/>
        </w:rPr>
        <w:t>penangensis</w:t>
      </w:r>
      <w:proofErr w:type="spellEnd"/>
      <w:r w:rsidR="002E235E" w:rsidRPr="004F3A97">
        <w:rPr>
          <w:rFonts w:ascii="Times New Roman" w:hAnsi="Times New Roman" w:cs="Times New Roman"/>
        </w:rPr>
        <w:t xml:space="preserve"> was weakly supported to be basal to </w:t>
      </w:r>
      <w:r w:rsidR="002D3278" w:rsidRPr="004F3A97">
        <w:rPr>
          <w:rFonts w:ascii="Times New Roman" w:hAnsi="Times New Roman" w:cs="Times New Roman"/>
        </w:rPr>
        <w:t>that</w:t>
      </w:r>
      <w:r w:rsidR="002E235E" w:rsidRPr="004F3A97">
        <w:rPr>
          <w:rFonts w:ascii="Times New Roman" w:hAnsi="Times New Roman" w:cs="Times New Roman"/>
        </w:rPr>
        <w:t xml:space="preserve"> </w:t>
      </w:r>
      <w:proofErr w:type="spellStart"/>
      <w:r w:rsidR="002E235E" w:rsidRPr="004F3A97">
        <w:rPr>
          <w:rFonts w:ascii="Times New Roman" w:hAnsi="Times New Roman" w:cs="Times New Roman"/>
        </w:rPr>
        <w:t>clade</w:t>
      </w:r>
      <w:proofErr w:type="spellEnd"/>
      <w:r w:rsidR="002E235E" w:rsidRPr="004F3A97">
        <w:rPr>
          <w:rFonts w:ascii="Times New Roman" w:hAnsi="Times New Roman" w:cs="Times New Roman"/>
        </w:rPr>
        <w:t xml:space="preserve"> (65% M</w:t>
      </w:r>
      <w:r w:rsidR="00604DBD" w:rsidRPr="004F3A97">
        <w:rPr>
          <w:rFonts w:ascii="Times New Roman" w:hAnsi="Times New Roman" w:cs="Times New Roman"/>
        </w:rPr>
        <w:t xml:space="preserve">LBS), with the </w:t>
      </w:r>
      <w:proofErr w:type="spellStart"/>
      <w:r w:rsidR="00604DBD" w:rsidRPr="004F3A97">
        <w:rPr>
          <w:rFonts w:ascii="Times New Roman" w:hAnsi="Times New Roman" w:cs="Times New Roman"/>
        </w:rPr>
        <w:t>Tebu</w:t>
      </w:r>
      <w:proofErr w:type="spellEnd"/>
      <w:r w:rsidR="00604DBD" w:rsidRPr="004F3A97">
        <w:rPr>
          <w:rFonts w:ascii="Times New Roman" w:hAnsi="Times New Roman" w:cs="Times New Roman"/>
        </w:rPr>
        <w:t xml:space="preserve"> </w:t>
      </w:r>
      <w:r w:rsidR="00604DBD" w:rsidRPr="004F3A97">
        <w:rPr>
          <w:rFonts w:ascii="Times New Roman" w:hAnsi="Times New Roman" w:cs="Times New Roman"/>
        </w:rPr>
        <w:lastRenderedPageBreak/>
        <w:t xml:space="preserve">population being sister to </w:t>
      </w:r>
      <w:r w:rsidR="00604DBD" w:rsidRPr="004F3A97">
        <w:rPr>
          <w:rFonts w:ascii="Times New Roman" w:hAnsi="Times New Roman" w:cs="Times New Roman"/>
          <w:i/>
        </w:rPr>
        <w:t xml:space="preserve">A. </w:t>
      </w:r>
      <w:proofErr w:type="spellStart"/>
      <w:r w:rsidR="00604DBD" w:rsidRPr="004F3A97">
        <w:rPr>
          <w:rFonts w:ascii="Times New Roman" w:hAnsi="Times New Roman" w:cs="Times New Roman"/>
          <w:i/>
        </w:rPr>
        <w:t>malayana</w:t>
      </w:r>
      <w:proofErr w:type="spellEnd"/>
      <w:r w:rsidR="00604DBD" w:rsidRPr="004F3A97">
        <w:rPr>
          <w:rFonts w:ascii="Times New Roman" w:hAnsi="Times New Roman" w:cs="Times New Roman"/>
        </w:rPr>
        <w:t xml:space="preserve"> and </w:t>
      </w:r>
      <w:r w:rsidR="00604DBD" w:rsidRPr="004F3A97">
        <w:rPr>
          <w:rFonts w:ascii="Times New Roman" w:hAnsi="Times New Roman" w:cs="Times New Roman"/>
          <w:i/>
        </w:rPr>
        <w:t xml:space="preserve">A. </w:t>
      </w:r>
      <w:proofErr w:type="spellStart"/>
      <w:r w:rsidR="00604DBD" w:rsidRPr="004F3A97">
        <w:rPr>
          <w:rFonts w:ascii="Times New Roman" w:hAnsi="Times New Roman" w:cs="Times New Roman"/>
          <w:i/>
        </w:rPr>
        <w:t>jeetsukumarani</w:t>
      </w:r>
      <w:proofErr w:type="spellEnd"/>
      <w:r w:rsidR="00604DBD" w:rsidRPr="004F3A97">
        <w:rPr>
          <w:rFonts w:ascii="Times New Roman" w:hAnsi="Times New Roman" w:cs="Times New Roman"/>
        </w:rPr>
        <w:t xml:space="preserve"> (53% MLBS) whereas the Bayesian tree (Fig. 1) recovered the </w:t>
      </w:r>
      <w:proofErr w:type="spellStart"/>
      <w:r w:rsidR="00604DBD" w:rsidRPr="004F3A97">
        <w:rPr>
          <w:rFonts w:ascii="Times New Roman" w:hAnsi="Times New Roman" w:cs="Times New Roman"/>
        </w:rPr>
        <w:t>Tebu</w:t>
      </w:r>
      <w:proofErr w:type="spellEnd"/>
      <w:r w:rsidR="00604DBD" w:rsidRPr="004F3A97">
        <w:rPr>
          <w:rFonts w:ascii="Times New Roman" w:hAnsi="Times New Roman" w:cs="Times New Roman"/>
        </w:rPr>
        <w:t xml:space="preserve"> population as basal to the </w:t>
      </w:r>
      <w:proofErr w:type="spellStart"/>
      <w:r w:rsidR="00604DBD" w:rsidRPr="004F3A97">
        <w:rPr>
          <w:rFonts w:ascii="Times New Roman" w:hAnsi="Times New Roman" w:cs="Times New Roman"/>
        </w:rPr>
        <w:t>clade</w:t>
      </w:r>
      <w:proofErr w:type="spellEnd"/>
      <w:r w:rsidR="00604DBD" w:rsidRPr="004F3A97">
        <w:rPr>
          <w:rFonts w:ascii="Times New Roman" w:hAnsi="Times New Roman" w:cs="Times New Roman"/>
        </w:rPr>
        <w:t xml:space="preserve"> (99% BPP), with </w:t>
      </w:r>
      <w:r w:rsidR="00604DBD" w:rsidRPr="004F3A97">
        <w:rPr>
          <w:rFonts w:ascii="Times New Roman" w:hAnsi="Times New Roman" w:cs="Times New Roman"/>
          <w:i/>
        </w:rPr>
        <w:t xml:space="preserve">A. </w:t>
      </w:r>
      <w:proofErr w:type="spellStart"/>
      <w:r w:rsidR="00604DBD" w:rsidRPr="004F3A97">
        <w:rPr>
          <w:rFonts w:ascii="Times New Roman" w:hAnsi="Times New Roman" w:cs="Times New Roman"/>
          <w:i/>
        </w:rPr>
        <w:t>penangensis</w:t>
      </w:r>
      <w:proofErr w:type="spellEnd"/>
      <w:r w:rsidR="00604DBD" w:rsidRPr="004F3A97">
        <w:rPr>
          <w:rFonts w:ascii="Times New Roman" w:hAnsi="Times New Roman" w:cs="Times New Roman"/>
        </w:rPr>
        <w:t xml:space="preserve"> being sister to </w:t>
      </w:r>
      <w:r w:rsidR="00604DBD" w:rsidRPr="004F3A97">
        <w:rPr>
          <w:rFonts w:ascii="Times New Roman" w:hAnsi="Times New Roman" w:cs="Times New Roman"/>
          <w:i/>
        </w:rPr>
        <w:t xml:space="preserve">A. </w:t>
      </w:r>
      <w:proofErr w:type="spellStart"/>
      <w:r w:rsidR="00604DBD" w:rsidRPr="004F3A97">
        <w:rPr>
          <w:rFonts w:ascii="Times New Roman" w:hAnsi="Times New Roman" w:cs="Times New Roman"/>
          <w:i/>
        </w:rPr>
        <w:t>malayana</w:t>
      </w:r>
      <w:proofErr w:type="spellEnd"/>
      <w:r w:rsidR="00604DBD" w:rsidRPr="004F3A97">
        <w:rPr>
          <w:rFonts w:ascii="Times New Roman" w:hAnsi="Times New Roman" w:cs="Times New Roman"/>
        </w:rPr>
        <w:t xml:space="preserve"> and </w:t>
      </w:r>
      <w:r w:rsidR="00604DBD" w:rsidRPr="004F3A97">
        <w:rPr>
          <w:rFonts w:ascii="Times New Roman" w:hAnsi="Times New Roman" w:cs="Times New Roman"/>
          <w:i/>
        </w:rPr>
        <w:t xml:space="preserve">A. </w:t>
      </w:r>
      <w:proofErr w:type="spellStart"/>
      <w:r w:rsidR="00604DBD" w:rsidRPr="004F3A97">
        <w:rPr>
          <w:rFonts w:ascii="Times New Roman" w:hAnsi="Times New Roman" w:cs="Times New Roman"/>
          <w:i/>
        </w:rPr>
        <w:t>jeetsukumarani</w:t>
      </w:r>
      <w:proofErr w:type="spellEnd"/>
      <w:r w:rsidR="00604DBD" w:rsidRPr="004F3A97">
        <w:rPr>
          <w:rFonts w:ascii="Times New Roman" w:hAnsi="Times New Roman" w:cs="Times New Roman"/>
        </w:rPr>
        <w:t xml:space="preserve"> (70% BPP). </w:t>
      </w:r>
      <w:r w:rsidR="00FB2C89" w:rsidRPr="004F3A97">
        <w:rPr>
          <w:rFonts w:ascii="Times New Roman" w:hAnsi="Times New Roman" w:cs="Times New Roman"/>
        </w:rPr>
        <w:t xml:space="preserve">In terms of </w:t>
      </w:r>
      <w:r w:rsidR="00760F1C" w:rsidRPr="004F3A97">
        <w:rPr>
          <w:rFonts w:ascii="Times New Roman" w:hAnsi="Times New Roman" w:cs="Times New Roman"/>
        </w:rPr>
        <w:t xml:space="preserve">uncorrected percent </w:t>
      </w:r>
      <w:r w:rsidR="00FB2C89" w:rsidRPr="004F3A97">
        <w:rPr>
          <w:rFonts w:ascii="Times New Roman" w:hAnsi="Times New Roman" w:cs="Times New Roman"/>
        </w:rPr>
        <w:t>sequence divergence</w:t>
      </w:r>
      <w:r w:rsidR="00760F1C" w:rsidRPr="004F3A97">
        <w:rPr>
          <w:rFonts w:ascii="Times New Roman" w:hAnsi="Times New Roman" w:cs="Times New Roman"/>
        </w:rPr>
        <w:t xml:space="preserve"> (</w:t>
      </w:r>
      <w:r w:rsidR="00760F1C" w:rsidRPr="004F3A97">
        <w:rPr>
          <w:rFonts w:ascii="Times New Roman" w:hAnsi="Times New Roman" w:cs="Times New Roman"/>
          <w:i/>
        </w:rPr>
        <w:t>p</w:t>
      </w:r>
      <w:r w:rsidR="00760F1C" w:rsidRPr="004F3A97">
        <w:rPr>
          <w:rFonts w:ascii="Times New Roman" w:hAnsi="Times New Roman" w:cs="Times New Roman"/>
        </w:rPr>
        <w:t>-distance)</w:t>
      </w:r>
      <w:r w:rsidR="00FB2C89" w:rsidRPr="004F3A97">
        <w:rPr>
          <w:rFonts w:ascii="Times New Roman" w:hAnsi="Times New Roman" w:cs="Times New Roman"/>
        </w:rPr>
        <w:t xml:space="preserve">, the </w:t>
      </w:r>
      <w:proofErr w:type="spellStart"/>
      <w:r w:rsidR="00FB2C89" w:rsidRPr="004F3A97">
        <w:rPr>
          <w:rFonts w:ascii="Times New Roman" w:hAnsi="Times New Roman" w:cs="Times New Roman"/>
        </w:rPr>
        <w:t>Tebu</w:t>
      </w:r>
      <w:proofErr w:type="spellEnd"/>
      <w:r w:rsidR="00FB2C89" w:rsidRPr="004F3A97">
        <w:rPr>
          <w:rFonts w:ascii="Times New Roman" w:hAnsi="Times New Roman" w:cs="Times New Roman"/>
        </w:rPr>
        <w:t xml:space="preserve"> population </w:t>
      </w:r>
      <w:r w:rsidR="00760F1C" w:rsidRPr="004F3A97">
        <w:rPr>
          <w:rFonts w:ascii="Times New Roman" w:hAnsi="Times New Roman" w:cs="Times New Roman"/>
        </w:rPr>
        <w:t xml:space="preserve">is closest to </w:t>
      </w:r>
      <w:r w:rsidR="00760F1C" w:rsidRPr="004F3A97">
        <w:rPr>
          <w:rFonts w:ascii="Times New Roman" w:hAnsi="Times New Roman" w:cs="Times New Roman"/>
          <w:i/>
        </w:rPr>
        <w:t xml:space="preserve">A. </w:t>
      </w:r>
      <w:proofErr w:type="spellStart"/>
      <w:r w:rsidR="00760F1C" w:rsidRPr="004F3A97">
        <w:rPr>
          <w:rFonts w:ascii="Times New Roman" w:hAnsi="Times New Roman" w:cs="Times New Roman"/>
          <w:i/>
        </w:rPr>
        <w:t>malayana</w:t>
      </w:r>
      <w:proofErr w:type="spellEnd"/>
      <w:r w:rsidR="00760F1C" w:rsidRPr="004F3A97">
        <w:rPr>
          <w:rFonts w:ascii="Times New Roman" w:hAnsi="Times New Roman" w:cs="Times New Roman"/>
        </w:rPr>
        <w:t xml:space="preserve"> (6.9%), followed by </w:t>
      </w:r>
      <w:r w:rsidR="00760F1C" w:rsidRPr="004F3A97">
        <w:rPr>
          <w:rFonts w:ascii="Times New Roman" w:hAnsi="Times New Roman" w:cs="Times New Roman"/>
          <w:i/>
        </w:rPr>
        <w:t xml:space="preserve">A. </w:t>
      </w:r>
      <w:proofErr w:type="spellStart"/>
      <w:r w:rsidR="00760F1C" w:rsidRPr="004F3A97">
        <w:rPr>
          <w:rFonts w:ascii="Times New Roman" w:hAnsi="Times New Roman" w:cs="Times New Roman"/>
          <w:i/>
        </w:rPr>
        <w:t>jeetsukumarani</w:t>
      </w:r>
      <w:proofErr w:type="spellEnd"/>
      <w:r w:rsidR="00760F1C" w:rsidRPr="004F3A97">
        <w:rPr>
          <w:rFonts w:ascii="Times New Roman" w:hAnsi="Times New Roman" w:cs="Times New Roman"/>
        </w:rPr>
        <w:t xml:space="preserve"> (7.2%) and </w:t>
      </w:r>
      <w:r w:rsidR="00760F1C" w:rsidRPr="004F3A97">
        <w:rPr>
          <w:rFonts w:ascii="Times New Roman" w:hAnsi="Times New Roman" w:cs="Times New Roman"/>
          <w:i/>
        </w:rPr>
        <w:t xml:space="preserve">A. </w:t>
      </w:r>
      <w:proofErr w:type="spellStart"/>
      <w:r w:rsidR="00760F1C" w:rsidRPr="004F3A97">
        <w:rPr>
          <w:rFonts w:ascii="Times New Roman" w:hAnsi="Times New Roman" w:cs="Times New Roman"/>
          <w:i/>
        </w:rPr>
        <w:t>penangensis</w:t>
      </w:r>
      <w:proofErr w:type="spellEnd"/>
      <w:r w:rsidR="00760F1C" w:rsidRPr="004F3A97">
        <w:rPr>
          <w:rFonts w:ascii="Times New Roman" w:hAnsi="Times New Roman" w:cs="Times New Roman"/>
        </w:rPr>
        <w:t xml:space="preserve"> (7.4%). The </w:t>
      </w:r>
      <w:r w:rsidR="00760F1C" w:rsidRPr="004F3A97">
        <w:rPr>
          <w:rFonts w:ascii="Times New Roman" w:hAnsi="Times New Roman" w:cs="Times New Roman"/>
          <w:i/>
        </w:rPr>
        <w:t>p</w:t>
      </w:r>
      <w:r w:rsidR="00760F1C" w:rsidRPr="004F3A97">
        <w:rPr>
          <w:rFonts w:ascii="Times New Roman" w:hAnsi="Times New Roman" w:cs="Times New Roman"/>
        </w:rPr>
        <w:t xml:space="preserve">-distance between the </w:t>
      </w:r>
      <w:proofErr w:type="spellStart"/>
      <w:r w:rsidR="00760F1C" w:rsidRPr="004F3A97">
        <w:rPr>
          <w:rFonts w:ascii="Times New Roman" w:hAnsi="Times New Roman" w:cs="Times New Roman"/>
        </w:rPr>
        <w:t>Tebu</w:t>
      </w:r>
      <w:proofErr w:type="spellEnd"/>
      <w:r w:rsidR="00760F1C" w:rsidRPr="004F3A97">
        <w:rPr>
          <w:rFonts w:ascii="Times New Roman" w:hAnsi="Times New Roman" w:cs="Times New Roman"/>
        </w:rPr>
        <w:t xml:space="preserve"> population and other Peninsular Malaysian </w:t>
      </w:r>
      <w:r w:rsidR="00760F1C" w:rsidRPr="004F3A97">
        <w:rPr>
          <w:rFonts w:ascii="Times New Roman" w:hAnsi="Times New Roman" w:cs="Times New Roman"/>
          <w:i/>
        </w:rPr>
        <w:t>Ansonia</w:t>
      </w:r>
      <w:r w:rsidR="00760F1C" w:rsidRPr="004F3A97">
        <w:rPr>
          <w:rFonts w:ascii="Times New Roman" w:hAnsi="Times New Roman" w:cs="Times New Roman"/>
        </w:rPr>
        <w:t xml:space="preserve"> is 8.2% for </w:t>
      </w:r>
      <w:r w:rsidR="00760F1C" w:rsidRPr="004F3A97">
        <w:rPr>
          <w:rFonts w:ascii="Times New Roman" w:hAnsi="Times New Roman" w:cs="Times New Roman"/>
          <w:i/>
        </w:rPr>
        <w:t xml:space="preserve">A. </w:t>
      </w:r>
      <w:proofErr w:type="spellStart"/>
      <w:r w:rsidR="00760F1C" w:rsidRPr="004F3A97">
        <w:rPr>
          <w:rFonts w:ascii="Times New Roman" w:hAnsi="Times New Roman" w:cs="Times New Roman"/>
          <w:i/>
        </w:rPr>
        <w:t>endauensis</w:t>
      </w:r>
      <w:proofErr w:type="spellEnd"/>
      <w:r w:rsidR="00760F1C" w:rsidRPr="004F3A97">
        <w:rPr>
          <w:rFonts w:ascii="Times New Roman" w:hAnsi="Times New Roman" w:cs="Times New Roman"/>
        </w:rPr>
        <w:t xml:space="preserve">, 9.1% for </w:t>
      </w:r>
      <w:r w:rsidR="00760F1C" w:rsidRPr="004F3A97">
        <w:rPr>
          <w:rFonts w:ascii="Times New Roman" w:hAnsi="Times New Roman" w:cs="Times New Roman"/>
          <w:i/>
        </w:rPr>
        <w:t xml:space="preserve">A. </w:t>
      </w:r>
      <w:proofErr w:type="spellStart"/>
      <w:r w:rsidR="00760F1C" w:rsidRPr="004F3A97">
        <w:rPr>
          <w:rFonts w:ascii="Times New Roman" w:hAnsi="Times New Roman" w:cs="Times New Roman"/>
          <w:i/>
        </w:rPr>
        <w:t>latirostra</w:t>
      </w:r>
      <w:proofErr w:type="spellEnd"/>
      <w:r w:rsidR="00760F1C" w:rsidRPr="004F3A97">
        <w:rPr>
          <w:rFonts w:ascii="Times New Roman" w:hAnsi="Times New Roman" w:cs="Times New Roman"/>
        </w:rPr>
        <w:t xml:space="preserve">, 9.2% for </w:t>
      </w:r>
      <w:r w:rsidR="00760F1C" w:rsidRPr="004F3A97">
        <w:rPr>
          <w:rFonts w:ascii="Times New Roman" w:hAnsi="Times New Roman" w:cs="Times New Roman"/>
          <w:i/>
        </w:rPr>
        <w:t xml:space="preserve">A. </w:t>
      </w:r>
      <w:proofErr w:type="spellStart"/>
      <w:r w:rsidR="00760F1C" w:rsidRPr="004F3A97">
        <w:rPr>
          <w:rFonts w:ascii="Times New Roman" w:hAnsi="Times New Roman" w:cs="Times New Roman"/>
          <w:i/>
        </w:rPr>
        <w:t>tiomanica</w:t>
      </w:r>
      <w:proofErr w:type="spellEnd"/>
      <w:r w:rsidR="00760F1C" w:rsidRPr="004F3A97">
        <w:rPr>
          <w:rFonts w:ascii="Times New Roman" w:hAnsi="Times New Roman" w:cs="Times New Roman"/>
        </w:rPr>
        <w:t xml:space="preserve">, and 9.8% for </w:t>
      </w:r>
      <w:r w:rsidR="00760F1C" w:rsidRPr="004F3A97">
        <w:rPr>
          <w:rFonts w:ascii="Times New Roman" w:hAnsi="Times New Roman" w:cs="Times New Roman"/>
          <w:i/>
        </w:rPr>
        <w:t xml:space="preserve">A. </w:t>
      </w:r>
      <w:proofErr w:type="spellStart"/>
      <w:r w:rsidR="00760F1C" w:rsidRPr="004F3A97">
        <w:rPr>
          <w:rFonts w:ascii="Times New Roman" w:hAnsi="Times New Roman" w:cs="Times New Roman"/>
          <w:i/>
        </w:rPr>
        <w:t>latiffi</w:t>
      </w:r>
      <w:proofErr w:type="spellEnd"/>
      <w:r w:rsidR="00760F1C" w:rsidRPr="004F3A97">
        <w:rPr>
          <w:rFonts w:ascii="Times New Roman" w:hAnsi="Times New Roman" w:cs="Times New Roman"/>
        </w:rPr>
        <w:t xml:space="preserve">. </w:t>
      </w:r>
      <w:r w:rsidR="00CD572A" w:rsidRPr="004F3A97">
        <w:rPr>
          <w:rFonts w:ascii="Times New Roman" w:hAnsi="Times New Roman" w:cs="Times New Roman"/>
        </w:rPr>
        <w:t xml:space="preserve">Other species in geographic proximity include </w:t>
      </w:r>
      <w:r w:rsidR="00CD572A" w:rsidRPr="004F3A97">
        <w:rPr>
          <w:rFonts w:ascii="Times New Roman" w:hAnsi="Times New Roman" w:cs="Times New Roman"/>
          <w:i/>
        </w:rPr>
        <w:t xml:space="preserve">A. </w:t>
      </w:r>
      <w:proofErr w:type="spellStart"/>
      <w:r w:rsidR="00CD572A" w:rsidRPr="004F3A97">
        <w:rPr>
          <w:rFonts w:ascii="Times New Roman" w:hAnsi="Times New Roman" w:cs="Times New Roman"/>
          <w:i/>
        </w:rPr>
        <w:t>siamensis</w:t>
      </w:r>
      <w:proofErr w:type="spellEnd"/>
      <w:r w:rsidR="00CD572A" w:rsidRPr="004F3A97">
        <w:rPr>
          <w:rFonts w:ascii="Times New Roman" w:hAnsi="Times New Roman" w:cs="Times New Roman"/>
        </w:rPr>
        <w:t xml:space="preserve"> and </w:t>
      </w:r>
      <w:r w:rsidR="00CD572A" w:rsidRPr="004F3A97">
        <w:rPr>
          <w:rFonts w:ascii="Times New Roman" w:hAnsi="Times New Roman" w:cs="Times New Roman"/>
          <w:i/>
        </w:rPr>
        <w:t xml:space="preserve">A. </w:t>
      </w:r>
      <w:proofErr w:type="spellStart"/>
      <w:r w:rsidR="00CD572A" w:rsidRPr="004F3A97">
        <w:rPr>
          <w:rFonts w:ascii="Times New Roman" w:hAnsi="Times New Roman" w:cs="Times New Roman"/>
          <w:i/>
        </w:rPr>
        <w:t>kraensis</w:t>
      </w:r>
      <w:proofErr w:type="spellEnd"/>
      <w:r w:rsidR="00CD572A" w:rsidRPr="004F3A97">
        <w:rPr>
          <w:rFonts w:ascii="Times New Roman" w:hAnsi="Times New Roman" w:cs="Times New Roman"/>
        </w:rPr>
        <w:t xml:space="preserve"> on the Thai Peninsula, and </w:t>
      </w:r>
      <w:r w:rsidR="00CD572A" w:rsidRPr="004F3A97">
        <w:rPr>
          <w:rFonts w:ascii="Times New Roman" w:hAnsi="Times New Roman" w:cs="Times New Roman"/>
          <w:i/>
        </w:rPr>
        <w:t xml:space="preserve">A. </w:t>
      </w:r>
      <w:proofErr w:type="spellStart"/>
      <w:r w:rsidR="00CD572A" w:rsidRPr="004F3A97">
        <w:rPr>
          <w:rFonts w:ascii="Times New Roman" w:hAnsi="Times New Roman" w:cs="Times New Roman"/>
          <w:i/>
        </w:rPr>
        <w:t>thinthinae</w:t>
      </w:r>
      <w:proofErr w:type="spellEnd"/>
      <w:r w:rsidR="00CD572A" w:rsidRPr="004F3A97">
        <w:rPr>
          <w:rFonts w:ascii="Times New Roman" w:hAnsi="Times New Roman" w:cs="Times New Roman"/>
        </w:rPr>
        <w:t xml:space="preserve"> in southern Myanmar. From these species, the </w:t>
      </w:r>
      <w:proofErr w:type="spellStart"/>
      <w:r w:rsidR="00CD572A" w:rsidRPr="004F3A97">
        <w:rPr>
          <w:rFonts w:ascii="Times New Roman" w:hAnsi="Times New Roman" w:cs="Times New Roman"/>
        </w:rPr>
        <w:t>Tebu</w:t>
      </w:r>
      <w:proofErr w:type="spellEnd"/>
      <w:r w:rsidR="00CD572A" w:rsidRPr="004F3A97">
        <w:rPr>
          <w:rFonts w:ascii="Times New Roman" w:hAnsi="Times New Roman" w:cs="Times New Roman"/>
        </w:rPr>
        <w:t xml:space="preserve"> population is separated by 8.1%, 8.5%, and 8.2% respectively. </w:t>
      </w:r>
      <w:r w:rsidR="00CA149F" w:rsidRPr="004F3A97">
        <w:rPr>
          <w:rFonts w:ascii="Times New Roman" w:hAnsi="Times New Roman" w:cs="Times New Roman"/>
          <w:i/>
        </w:rPr>
        <w:t>P</w:t>
      </w:r>
      <w:r w:rsidR="00CA149F" w:rsidRPr="004F3A97">
        <w:rPr>
          <w:rFonts w:ascii="Times New Roman" w:hAnsi="Times New Roman" w:cs="Times New Roman"/>
        </w:rPr>
        <w:t xml:space="preserve">-distances for these and other congeners are summarized in Table </w:t>
      </w:r>
      <w:r w:rsidR="00C31921">
        <w:rPr>
          <w:rFonts w:ascii="Times New Roman" w:hAnsi="Times New Roman" w:cs="Times New Roman"/>
        </w:rPr>
        <w:t>2</w:t>
      </w:r>
      <w:r w:rsidR="00CA149F" w:rsidRPr="004F3A97">
        <w:rPr>
          <w:rFonts w:ascii="Times New Roman" w:hAnsi="Times New Roman" w:cs="Times New Roman"/>
        </w:rPr>
        <w:t>.</w:t>
      </w:r>
    </w:p>
    <w:p w:rsidR="00B40FCF" w:rsidRPr="004F3A97" w:rsidRDefault="00B40FCF" w:rsidP="004F3A97">
      <w:pPr>
        <w:spacing w:line="276" w:lineRule="auto"/>
        <w:rPr>
          <w:rFonts w:ascii="Times New Roman" w:hAnsi="Times New Roman" w:cs="Times New Roman"/>
        </w:rPr>
      </w:pPr>
    </w:p>
    <w:p w:rsidR="00F44FEC" w:rsidRPr="004F3A97" w:rsidRDefault="00145FF5" w:rsidP="004F3A97">
      <w:pPr>
        <w:spacing w:line="276" w:lineRule="auto"/>
        <w:rPr>
          <w:rFonts w:ascii="Times New Roman" w:hAnsi="Times New Roman" w:cs="Times New Roman"/>
        </w:rPr>
      </w:pPr>
      <w:proofErr w:type="spellStart"/>
      <w:proofErr w:type="gramStart"/>
      <w:r w:rsidRPr="004F3A97">
        <w:rPr>
          <w:rFonts w:ascii="Times New Roman" w:hAnsi="Times New Roman" w:cs="Times New Roman"/>
          <w:b/>
        </w:rPr>
        <w:t>Systematics</w:t>
      </w:r>
      <w:proofErr w:type="spellEnd"/>
      <w:r w:rsidRPr="004F3A97">
        <w:rPr>
          <w:rFonts w:ascii="Times New Roman" w:hAnsi="Times New Roman" w:cs="Times New Roman"/>
          <w:b/>
        </w:rPr>
        <w:t>.</w:t>
      </w:r>
      <w:proofErr w:type="gramEnd"/>
      <w:r w:rsidRPr="004F3A97">
        <w:rPr>
          <w:rFonts w:ascii="Times New Roman" w:hAnsi="Times New Roman" w:cs="Times New Roman"/>
        </w:rPr>
        <w:t xml:space="preserve"> </w:t>
      </w:r>
      <w:r w:rsidR="00F44FEC" w:rsidRPr="004F3A97">
        <w:rPr>
          <w:rFonts w:ascii="Times New Roman" w:hAnsi="Times New Roman" w:cs="Times New Roman"/>
        </w:rPr>
        <w:t xml:space="preserve">The </w:t>
      </w:r>
      <w:proofErr w:type="spellStart"/>
      <w:r w:rsidR="00F44FEC" w:rsidRPr="004F3A97">
        <w:rPr>
          <w:rFonts w:ascii="Times New Roman" w:hAnsi="Times New Roman" w:cs="Times New Roman"/>
        </w:rPr>
        <w:t>phylogenetic</w:t>
      </w:r>
      <w:proofErr w:type="spellEnd"/>
      <w:r w:rsidR="00F44FEC" w:rsidRPr="004F3A97">
        <w:rPr>
          <w:rFonts w:ascii="Times New Roman" w:hAnsi="Times New Roman" w:cs="Times New Roman"/>
        </w:rPr>
        <w:t xml:space="preserve"> analyses and morphological data clearly place the </w:t>
      </w:r>
      <w:proofErr w:type="spellStart"/>
      <w:r w:rsidR="00F44FEC" w:rsidRPr="004F3A97">
        <w:rPr>
          <w:rFonts w:ascii="Times New Roman" w:hAnsi="Times New Roman" w:cs="Times New Roman"/>
        </w:rPr>
        <w:t>Tebu</w:t>
      </w:r>
      <w:proofErr w:type="spellEnd"/>
      <w:r w:rsidR="00F44FEC" w:rsidRPr="004F3A97">
        <w:rPr>
          <w:rFonts w:ascii="Times New Roman" w:hAnsi="Times New Roman" w:cs="Times New Roman"/>
        </w:rPr>
        <w:t xml:space="preserve"> population </w:t>
      </w:r>
      <w:r w:rsidR="002F3DC1" w:rsidRPr="004F3A97">
        <w:rPr>
          <w:rFonts w:ascii="Times New Roman" w:hAnsi="Times New Roman" w:cs="Times New Roman"/>
        </w:rPr>
        <w:t>in</w:t>
      </w:r>
      <w:r w:rsidR="00F44FEC" w:rsidRPr="004F3A97">
        <w:rPr>
          <w:rFonts w:ascii="Times New Roman" w:hAnsi="Times New Roman" w:cs="Times New Roman"/>
        </w:rPr>
        <w:t xml:space="preserve"> the genus </w:t>
      </w:r>
      <w:r w:rsidR="00F44FEC" w:rsidRPr="004F3A97">
        <w:rPr>
          <w:rFonts w:ascii="Times New Roman" w:hAnsi="Times New Roman" w:cs="Times New Roman"/>
          <w:i/>
        </w:rPr>
        <w:t>Ansonia</w:t>
      </w:r>
      <w:r w:rsidR="00F44FEC" w:rsidRPr="004F3A97">
        <w:rPr>
          <w:rFonts w:ascii="Times New Roman" w:hAnsi="Times New Roman" w:cs="Times New Roman"/>
        </w:rPr>
        <w:t xml:space="preserve">. </w:t>
      </w:r>
      <w:r w:rsidRPr="004F3A97">
        <w:rPr>
          <w:rFonts w:ascii="Times New Roman" w:hAnsi="Times New Roman" w:cs="Times New Roman"/>
        </w:rPr>
        <w:t xml:space="preserve">Although </w:t>
      </w:r>
      <w:r w:rsidR="00F44FEC" w:rsidRPr="004F3A97">
        <w:rPr>
          <w:rFonts w:ascii="Times New Roman" w:hAnsi="Times New Roman" w:cs="Times New Roman"/>
        </w:rPr>
        <w:t>its</w:t>
      </w:r>
      <w:r w:rsidRPr="004F3A97">
        <w:rPr>
          <w:rFonts w:ascii="Times New Roman" w:hAnsi="Times New Roman" w:cs="Times New Roman"/>
        </w:rPr>
        <w:t xml:space="preserve"> species level </w:t>
      </w:r>
      <w:proofErr w:type="spellStart"/>
      <w:r w:rsidRPr="004F3A97">
        <w:rPr>
          <w:rFonts w:ascii="Times New Roman" w:hAnsi="Times New Roman" w:cs="Times New Roman"/>
        </w:rPr>
        <w:t>phylogenetic</w:t>
      </w:r>
      <w:proofErr w:type="spellEnd"/>
      <w:r w:rsidRPr="004F3A97">
        <w:rPr>
          <w:rFonts w:ascii="Times New Roman" w:hAnsi="Times New Roman" w:cs="Times New Roman"/>
        </w:rPr>
        <w:t xml:space="preserve"> relationship </w:t>
      </w:r>
      <w:proofErr w:type="spellStart"/>
      <w:r w:rsidRPr="004F3A97">
        <w:rPr>
          <w:rFonts w:ascii="Times New Roman" w:hAnsi="Times New Roman" w:cs="Times New Roman"/>
        </w:rPr>
        <w:t>can</w:t>
      </w:r>
      <w:r w:rsidR="005D0FEC" w:rsidRPr="004F3A97">
        <w:rPr>
          <w:rFonts w:ascii="Times New Roman" w:hAnsi="Times New Roman" w:cs="Times New Roman"/>
        </w:rPr>
        <w:t xml:space="preserve"> </w:t>
      </w:r>
      <w:r w:rsidRPr="004F3A97">
        <w:rPr>
          <w:rFonts w:ascii="Times New Roman" w:hAnsi="Times New Roman" w:cs="Times New Roman"/>
        </w:rPr>
        <w:t>not</w:t>
      </w:r>
      <w:proofErr w:type="spellEnd"/>
      <w:r w:rsidRPr="004F3A97">
        <w:rPr>
          <w:rFonts w:ascii="Times New Roman" w:hAnsi="Times New Roman" w:cs="Times New Roman"/>
        </w:rPr>
        <w:t xml:space="preserve"> be unambiguously resolved at this point, </w:t>
      </w:r>
      <w:r w:rsidR="00F44FEC" w:rsidRPr="004F3A97">
        <w:rPr>
          <w:rFonts w:ascii="Times New Roman" w:hAnsi="Times New Roman" w:cs="Times New Roman"/>
        </w:rPr>
        <w:t>our r</w:t>
      </w:r>
      <w:r w:rsidR="005D0FEC" w:rsidRPr="004F3A97">
        <w:rPr>
          <w:rFonts w:ascii="Times New Roman" w:hAnsi="Times New Roman" w:cs="Times New Roman"/>
        </w:rPr>
        <w:t xml:space="preserve">esults demonstrate that the </w:t>
      </w:r>
      <w:r w:rsidR="005D0FEC" w:rsidRPr="004F3A97">
        <w:rPr>
          <w:rFonts w:ascii="Times New Roman" w:hAnsi="Times New Roman" w:cs="Times New Roman"/>
          <w:i/>
        </w:rPr>
        <w:t>Ansonia</w:t>
      </w:r>
      <w:r w:rsidR="005D0FEC" w:rsidRPr="004F3A97">
        <w:rPr>
          <w:rFonts w:ascii="Times New Roman" w:hAnsi="Times New Roman" w:cs="Times New Roman"/>
        </w:rPr>
        <w:t xml:space="preserve"> from </w:t>
      </w:r>
      <w:proofErr w:type="spellStart"/>
      <w:r w:rsidR="005D0FEC" w:rsidRPr="004F3A97">
        <w:rPr>
          <w:rFonts w:ascii="Times New Roman" w:hAnsi="Times New Roman" w:cs="Times New Roman"/>
        </w:rPr>
        <w:t>Gunung</w:t>
      </w:r>
      <w:proofErr w:type="spellEnd"/>
      <w:r w:rsidR="005D0FEC" w:rsidRPr="004F3A97">
        <w:rPr>
          <w:rFonts w:ascii="Times New Roman" w:hAnsi="Times New Roman" w:cs="Times New Roman"/>
        </w:rPr>
        <w:t xml:space="preserve"> </w:t>
      </w:r>
      <w:proofErr w:type="spellStart"/>
      <w:r w:rsidR="005D0FEC" w:rsidRPr="004F3A97">
        <w:rPr>
          <w:rFonts w:ascii="Times New Roman" w:hAnsi="Times New Roman" w:cs="Times New Roman"/>
        </w:rPr>
        <w:t>Tebu</w:t>
      </w:r>
      <w:proofErr w:type="spellEnd"/>
      <w:r w:rsidR="005D0FEC" w:rsidRPr="004F3A97">
        <w:rPr>
          <w:rFonts w:ascii="Times New Roman" w:hAnsi="Times New Roman" w:cs="Times New Roman"/>
        </w:rPr>
        <w:t xml:space="preserve"> represents a separately evolving lineage that </w:t>
      </w:r>
      <w:r w:rsidR="002D3278" w:rsidRPr="004F3A97">
        <w:rPr>
          <w:rFonts w:ascii="Times New Roman" w:hAnsi="Times New Roman" w:cs="Times New Roman"/>
        </w:rPr>
        <w:t>can be</w:t>
      </w:r>
      <w:r w:rsidR="005D0FEC" w:rsidRPr="004F3A97">
        <w:rPr>
          <w:rFonts w:ascii="Times New Roman" w:hAnsi="Times New Roman" w:cs="Times New Roman"/>
        </w:rPr>
        <w:t xml:space="preserve"> morphologically </w:t>
      </w:r>
      <w:r w:rsidR="002D3278" w:rsidRPr="004F3A97">
        <w:rPr>
          <w:rFonts w:ascii="Times New Roman" w:hAnsi="Times New Roman" w:cs="Times New Roman"/>
        </w:rPr>
        <w:t>diagnosed</w:t>
      </w:r>
      <w:r w:rsidR="005D0FEC" w:rsidRPr="004F3A97">
        <w:rPr>
          <w:rFonts w:ascii="Times New Roman" w:hAnsi="Times New Roman" w:cs="Times New Roman"/>
        </w:rPr>
        <w:t xml:space="preserve"> from all other congeners and is thus described herein as a new species. </w:t>
      </w:r>
    </w:p>
    <w:p w:rsidR="005D0FEC" w:rsidRPr="004F3A97" w:rsidRDefault="005D0FEC" w:rsidP="004F3A97">
      <w:pPr>
        <w:spacing w:line="276" w:lineRule="auto"/>
        <w:rPr>
          <w:rFonts w:ascii="Times New Roman" w:hAnsi="Times New Roman" w:cs="Times New Roman"/>
        </w:rPr>
      </w:pPr>
    </w:p>
    <w:p w:rsidR="00CA149F" w:rsidRPr="004F3A97" w:rsidRDefault="00CA149F" w:rsidP="004F3A97">
      <w:pPr>
        <w:spacing w:line="276" w:lineRule="auto"/>
        <w:rPr>
          <w:rFonts w:ascii="Times New Roman" w:hAnsi="Times New Roman" w:cs="Times New Roman"/>
          <w:b/>
        </w:rPr>
      </w:pPr>
      <w:r w:rsidRPr="004F3A97">
        <w:rPr>
          <w:rFonts w:ascii="Times New Roman" w:hAnsi="Times New Roman" w:cs="Times New Roman"/>
          <w:b/>
        </w:rPr>
        <w:t>Species description</w:t>
      </w:r>
    </w:p>
    <w:p w:rsidR="00CA149F" w:rsidRPr="004F3A97" w:rsidRDefault="00CA149F" w:rsidP="004F3A97">
      <w:pPr>
        <w:spacing w:line="276" w:lineRule="auto"/>
        <w:rPr>
          <w:rFonts w:ascii="Times New Roman" w:hAnsi="Times New Roman" w:cs="Times New Roman"/>
          <w:b/>
        </w:rPr>
      </w:pPr>
    </w:p>
    <w:p w:rsidR="005D0FEC" w:rsidRPr="004F3A97" w:rsidRDefault="005D0FEC" w:rsidP="004F3A97">
      <w:pPr>
        <w:spacing w:line="276" w:lineRule="auto"/>
        <w:rPr>
          <w:rFonts w:ascii="Times New Roman" w:hAnsi="Times New Roman" w:cs="Times New Roman"/>
        </w:rPr>
      </w:pPr>
      <w:r w:rsidRPr="004F3A97">
        <w:rPr>
          <w:rFonts w:ascii="Times New Roman" w:hAnsi="Times New Roman" w:cs="Times New Roman"/>
          <w:i/>
        </w:rPr>
        <w:t xml:space="preserve">Ansonia </w:t>
      </w:r>
      <w:proofErr w:type="spellStart"/>
      <w:r w:rsidRPr="004F3A97">
        <w:rPr>
          <w:rFonts w:ascii="Times New Roman" w:hAnsi="Times New Roman" w:cs="Times New Roman"/>
          <w:i/>
        </w:rPr>
        <w:t>lumut</w:t>
      </w:r>
      <w:proofErr w:type="spellEnd"/>
      <w:r w:rsidRPr="004F3A97">
        <w:rPr>
          <w:rFonts w:ascii="Times New Roman" w:hAnsi="Times New Roman" w:cs="Times New Roman"/>
        </w:rPr>
        <w:t xml:space="preserve"> </w:t>
      </w:r>
      <w:r w:rsidRPr="004F3A97">
        <w:rPr>
          <w:rFonts w:ascii="Times New Roman" w:hAnsi="Times New Roman" w:cs="Times New Roman"/>
          <w:b/>
        </w:rPr>
        <w:t xml:space="preserve">sp. </w:t>
      </w:r>
      <w:proofErr w:type="spellStart"/>
      <w:proofErr w:type="gramStart"/>
      <w:r w:rsidRPr="004F3A97">
        <w:rPr>
          <w:rFonts w:ascii="Times New Roman" w:hAnsi="Times New Roman" w:cs="Times New Roman"/>
          <w:b/>
        </w:rPr>
        <w:t>nov</w:t>
      </w:r>
      <w:proofErr w:type="spellEnd"/>
      <w:proofErr w:type="gramEnd"/>
      <w:r w:rsidRPr="004F3A97">
        <w:rPr>
          <w:rFonts w:ascii="Times New Roman" w:hAnsi="Times New Roman" w:cs="Times New Roman"/>
          <w:b/>
        </w:rPr>
        <w:t>.</w:t>
      </w:r>
    </w:p>
    <w:p w:rsidR="00197E1F" w:rsidRDefault="00197E1F" w:rsidP="004F3A97">
      <w:pPr>
        <w:spacing w:line="276" w:lineRule="auto"/>
        <w:rPr>
          <w:ins w:id="37" w:author="Lee Grismer" w:date="2013-09-21T04:24:00Z"/>
          <w:rFonts w:ascii="Times New Roman" w:hAnsi="Times New Roman" w:cs="Times New Roman"/>
        </w:rPr>
      </w:pPr>
      <w:ins w:id="38" w:author="Lee Grismer" w:date="2013-09-21T04:24:00Z">
        <w:r>
          <w:rPr>
            <w:rFonts w:ascii="Times New Roman" w:hAnsi="Times New Roman" w:cs="Times New Roman"/>
          </w:rPr>
          <w:t>Mossy Stream Toad</w:t>
        </w:r>
      </w:ins>
    </w:p>
    <w:p w:rsidR="00F44FEC" w:rsidRPr="004F3A97" w:rsidRDefault="005D0FEC" w:rsidP="004F3A97">
      <w:pPr>
        <w:spacing w:line="276" w:lineRule="auto"/>
        <w:rPr>
          <w:rFonts w:ascii="Times New Roman" w:hAnsi="Times New Roman" w:cs="Times New Roman"/>
        </w:rPr>
      </w:pPr>
      <w:r w:rsidRPr="004F3A97">
        <w:rPr>
          <w:rFonts w:ascii="Times New Roman" w:hAnsi="Times New Roman" w:cs="Times New Roman"/>
        </w:rPr>
        <w:t>Fig. 2</w:t>
      </w:r>
    </w:p>
    <w:p w:rsidR="005D0FEC" w:rsidRPr="004F3A97" w:rsidRDefault="005D0FEC" w:rsidP="004F3A97">
      <w:pPr>
        <w:spacing w:line="276" w:lineRule="auto"/>
        <w:rPr>
          <w:rFonts w:ascii="Times New Roman" w:hAnsi="Times New Roman" w:cs="Times New Roman"/>
        </w:rPr>
      </w:pPr>
    </w:p>
    <w:p w:rsidR="00282F8E" w:rsidRPr="004F3A97" w:rsidRDefault="00282F8E" w:rsidP="004F3A97">
      <w:pPr>
        <w:spacing w:line="276" w:lineRule="auto"/>
        <w:rPr>
          <w:rFonts w:ascii="Times New Roman" w:hAnsi="Times New Roman" w:cs="Times New Roman"/>
        </w:rPr>
      </w:pPr>
      <w:r w:rsidRPr="004F3A97">
        <w:rPr>
          <w:rFonts w:ascii="Times New Roman" w:hAnsi="Times New Roman" w:cs="Times New Roman"/>
          <w:i/>
        </w:rPr>
        <w:t xml:space="preserve">Ansonia </w:t>
      </w:r>
      <w:proofErr w:type="spellStart"/>
      <w:r w:rsidRPr="004F3A97">
        <w:rPr>
          <w:rFonts w:ascii="Times New Roman" w:hAnsi="Times New Roman" w:cs="Times New Roman"/>
          <w:i/>
        </w:rPr>
        <w:t>malayana</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Dring</w:t>
      </w:r>
      <w:proofErr w:type="spellEnd"/>
      <w:r w:rsidRPr="004F3A97">
        <w:rPr>
          <w:rFonts w:ascii="Times New Roman" w:hAnsi="Times New Roman" w:cs="Times New Roman"/>
        </w:rPr>
        <w:t xml:space="preserve"> 1979:184</w:t>
      </w:r>
    </w:p>
    <w:p w:rsidR="00282F8E" w:rsidRPr="004F3A97" w:rsidRDefault="00282F8E" w:rsidP="004F3A97">
      <w:pPr>
        <w:spacing w:line="276" w:lineRule="auto"/>
        <w:rPr>
          <w:rFonts w:ascii="Times New Roman" w:hAnsi="Times New Roman" w:cs="Times New Roman"/>
        </w:rPr>
      </w:pPr>
    </w:p>
    <w:p w:rsidR="005D0FEC" w:rsidRPr="004F3A97" w:rsidRDefault="005D0FEC" w:rsidP="004F3A97">
      <w:pPr>
        <w:tabs>
          <w:tab w:val="left" w:pos="2227"/>
        </w:tabs>
        <w:spacing w:line="276" w:lineRule="auto"/>
        <w:rPr>
          <w:rFonts w:ascii="Times New Roman" w:hAnsi="Times New Roman" w:cs="Times New Roman"/>
        </w:rPr>
      </w:pPr>
      <w:proofErr w:type="spellStart"/>
      <w:proofErr w:type="gramStart"/>
      <w:r w:rsidRPr="004F3A97">
        <w:rPr>
          <w:rFonts w:ascii="Times New Roman" w:hAnsi="Times New Roman" w:cs="Times New Roman"/>
          <w:b/>
        </w:rPr>
        <w:t>Holotype</w:t>
      </w:r>
      <w:proofErr w:type="spellEnd"/>
      <w:r w:rsidRPr="004F3A97">
        <w:rPr>
          <w:rFonts w:ascii="Times New Roman" w:hAnsi="Times New Roman" w:cs="Times New Roman"/>
          <w:b/>
        </w:rPr>
        <w:t>.</w:t>
      </w:r>
      <w:proofErr w:type="gramEnd"/>
      <w:r w:rsidRPr="004F3A97">
        <w:rPr>
          <w:rFonts w:ascii="Times New Roman" w:hAnsi="Times New Roman" w:cs="Times New Roman"/>
        </w:rPr>
        <w:t xml:space="preserve"> Adult female (</w:t>
      </w:r>
      <w:r w:rsidR="008E1851" w:rsidRPr="008E1851">
        <w:rPr>
          <w:rFonts w:ascii="Times New Roman" w:hAnsi="Times New Roman" w:cs="Times New Roman"/>
          <w:highlight w:val="yellow"/>
        </w:rPr>
        <w:t>ZRC XXX/</w:t>
      </w:r>
      <w:r w:rsidRPr="008E1851">
        <w:rPr>
          <w:rFonts w:ascii="Times New Roman" w:hAnsi="Times New Roman" w:cs="Times New Roman"/>
          <w:highlight w:val="yellow"/>
        </w:rPr>
        <w:t>LSUHC 10900</w:t>
      </w:r>
      <w:r w:rsidRPr="004F3A97">
        <w:rPr>
          <w:rFonts w:ascii="Times New Roman" w:hAnsi="Times New Roman" w:cs="Times New Roman"/>
        </w:rPr>
        <w:t xml:space="preserve">), SVL 29.3 mm, collected by </w:t>
      </w:r>
      <w:r w:rsidRPr="004F3A97">
        <w:rPr>
          <w:rFonts w:ascii="Times New Roman" w:hAnsi="Times New Roman" w:cs="Times New Roman"/>
          <w:highlight w:val="yellow"/>
        </w:rPr>
        <w:t>XXX</w:t>
      </w:r>
      <w:r w:rsidRPr="004F3A97">
        <w:rPr>
          <w:rFonts w:ascii="Times New Roman" w:hAnsi="Times New Roman" w:cs="Times New Roman"/>
        </w:rPr>
        <w:t xml:space="preserve"> on </w:t>
      </w:r>
      <w:r w:rsidRPr="004F3A97">
        <w:rPr>
          <w:rFonts w:ascii="Times New Roman" w:hAnsi="Times New Roman" w:cs="Times New Roman"/>
          <w:highlight w:val="yellow"/>
        </w:rPr>
        <w:t>XXX</w:t>
      </w:r>
      <w:r w:rsidRPr="004F3A97">
        <w:rPr>
          <w:rFonts w:ascii="Times New Roman" w:hAnsi="Times New Roman" w:cs="Times New Roman"/>
        </w:rPr>
        <w:t xml:space="preserve"> at </w:t>
      </w:r>
      <w:r w:rsidRPr="004F3A97">
        <w:rPr>
          <w:rFonts w:ascii="Times New Roman" w:hAnsi="Times New Roman" w:cs="Times New Roman"/>
          <w:highlight w:val="yellow"/>
        </w:rPr>
        <w:t>XXX</w:t>
      </w:r>
      <w:r w:rsidRPr="004F3A97">
        <w:rPr>
          <w:rFonts w:ascii="Times New Roman" w:hAnsi="Times New Roman" w:cs="Times New Roman"/>
        </w:rPr>
        <w:t xml:space="preserve"> (</w:t>
      </w:r>
      <w:r w:rsidRPr="004F3A97">
        <w:rPr>
          <w:rFonts w:ascii="Times New Roman" w:hAnsi="Times New Roman" w:cs="Times New Roman"/>
          <w:highlight w:val="yellow"/>
        </w:rPr>
        <w:t>GPS; elevation</w:t>
      </w:r>
      <w:r w:rsidRPr="004F3A97">
        <w:rPr>
          <w:rFonts w:ascii="Times New Roman" w:hAnsi="Times New Roman" w:cs="Times New Roman"/>
        </w:rPr>
        <w:t>).</w:t>
      </w:r>
    </w:p>
    <w:p w:rsidR="005D0FEC" w:rsidRPr="004F3A97" w:rsidRDefault="005D0FEC" w:rsidP="004F3A97">
      <w:pPr>
        <w:tabs>
          <w:tab w:val="left" w:pos="2227"/>
        </w:tabs>
        <w:spacing w:line="276" w:lineRule="auto"/>
        <w:rPr>
          <w:rFonts w:ascii="Times New Roman" w:hAnsi="Times New Roman" w:cs="Times New Roman"/>
        </w:rPr>
      </w:pPr>
    </w:p>
    <w:p w:rsidR="005D0FEC" w:rsidRPr="004F3A97" w:rsidRDefault="005D0FEC" w:rsidP="004F3A97">
      <w:pPr>
        <w:tabs>
          <w:tab w:val="left" w:pos="2227"/>
        </w:tabs>
        <w:spacing w:line="276" w:lineRule="auto"/>
        <w:rPr>
          <w:rFonts w:ascii="Times New Roman" w:hAnsi="Times New Roman" w:cs="Times New Roman"/>
        </w:rPr>
      </w:pPr>
      <w:proofErr w:type="spellStart"/>
      <w:proofErr w:type="gramStart"/>
      <w:r w:rsidRPr="004F3A97">
        <w:rPr>
          <w:rFonts w:ascii="Times New Roman" w:hAnsi="Times New Roman" w:cs="Times New Roman"/>
          <w:b/>
        </w:rPr>
        <w:t>Paratypes</w:t>
      </w:r>
      <w:proofErr w:type="spellEnd"/>
      <w:r w:rsidRPr="004F3A97">
        <w:rPr>
          <w:rFonts w:ascii="Times New Roman" w:hAnsi="Times New Roman" w:cs="Times New Roman"/>
          <w:b/>
        </w:rPr>
        <w:t>.</w:t>
      </w:r>
      <w:proofErr w:type="gramEnd"/>
      <w:r w:rsidRPr="004F3A97">
        <w:rPr>
          <w:rFonts w:ascii="Times New Roman" w:hAnsi="Times New Roman" w:cs="Times New Roman"/>
        </w:rPr>
        <w:t xml:space="preserve"> Adult females (LSUHC 11211, 1121</w:t>
      </w:r>
      <w:r w:rsidR="00282F8E" w:rsidRPr="004F3A97">
        <w:rPr>
          <w:rFonts w:ascii="Times New Roman" w:hAnsi="Times New Roman" w:cs="Times New Roman"/>
        </w:rPr>
        <w:t xml:space="preserve">4) and adult males (LSUHC 10899, </w:t>
      </w:r>
      <w:r w:rsidR="00C867F8" w:rsidRPr="004F3A97">
        <w:rPr>
          <w:rFonts w:ascii="Times New Roman" w:hAnsi="Times New Roman" w:cs="Times New Roman"/>
        </w:rPr>
        <w:t xml:space="preserve">11172) </w:t>
      </w:r>
      <w:r w:rsidR="00282F8E" w:rsidRPr="004F3A97">
        <w:rPr>
          <w:rFonts w:ascii="Times New Roman" w:hAnsi="Times New Roman" w:cs="Times New Roman"/>
        </w:rPr>
        <w:t xml:space="preserve">collected </w:t>
      </w:r>
      <w:proofErr w:type="spellStart"/>
      <w:r w:rsidR="00282F8E" w:rsidRPr="004F3A97">
        <w:rPr>
          <w:rFonts w:ascii="Times New Roman" w:hAnsi="Times New Roman" w:cs="Times New Roman"/>
          <w:highlight w:val="yellow"/>
        </w:rPr>
        <w:t>xxxxxx</w:t>
      </w:r>
      <w:proofErr w:type="spellEnd"/>
    </w:p>
    <w:p w:rsidR="005D0FEC" w:rsidRPr="004F3A97" w:rsidRDefault="005D0FEC" w:rsidP="004F3A97">
      <w:pPr>
        <w:spacing w:line="276" w:lineRule="auto"/>
        <w:rPr>
          <w:rFonts w:ascii="Times New Roman" w:hAnsi="Times New Roman" w:cs="Times New Roman"/>
        </w:rPr>
      </w:pPr>
    </w:p>
    <w:p w:rsidR="00CA149F" w:rsidRPr="004F3A97" w:rsidRDefault="00282F8E" w:rsidP="004F3A97">
      <w:pPr>
        <w:autoSpaceDE w:val="0"/>
        <w:autoSpaceDN w:val="0"/>
        <w:adjustRightInd w:val="0"/>
        <w:spacing w:line="276" w:lineRule="auto"/>
        <w:rPr>
          <w:rFonts w:ascii="Times New Roman" w:hAnsi="Times New Roman" w:cs="Times New Roman"/>
        </w:rPr>
      </w:pPr>
      <w:proofErr w:type="gramStart"/>
      <w:r w:rsidRPr="004F3A97">
        <w:rPr>
          <w:rFonts w:ascii="Times New Roman" w:hAnsi="Times New Roman" w:cs="Times New Roman"/>
          <w:b/>
        </w:rPr>
        <w:t>Diagnosis.</w:t>
      </w:r>
      <w:proofErr w:type="gramEnd"/>
      <w:r w:rsidR="00CA149F" w:rsidRPr="004F3A97">
        <w:rPr>
          <w:rFonts w:ascii="Times New Roman" w:hAnsi="Times New Roman" w:cs="Times New Roman"/>
          <w:b/>
        </w:rPr>
        <w:t xml:space="preserve"> </w:t>
      </w:r>
      <w:r w:rsidR="00CA149F" w:rsidRPr="004F3A97">
        <w:rPr>
          <w:rFonts w:ascii="Times New Roman" w:hAnsi="Times New Roman" w:cs="Times New Roman"/>
          <w:i/>
        </w:rPr>
        <w:t xml:space="preserve">Ansonia </w:t>
      </w:r>
      <w:proofErr w:type="spellStart"/>
      <w:r w:rsidR="00CA149F" w:rsidRPr="004F3A97">
        <w:rPr>
          <w:rFonts w:ascii="Times New Roman" w:hAnsi="Times New Roman" w:cs="Times New Roman"/>
          <w:i/>
        </w:rPr>
        <w:t>lumut</w:t>
      </w:r>
      <w:proofErr w:type="spellEnd"/>
      <w:r w:rsidR="00CA149F" w:rsidRPr="004F3A97">
        <w:rPr>
          <w:rFonts w:ascii="Times New Roman" w:hAnsi="Times New Roman" w:cs="Times New Roman"/>
        </w:rPr>
        <w:t xml:space="preserve"> is assigned to the genus </w:t>
      </w:r>
      <w:r w:rsidR="00CA149F" w:rsidRPr="004F3A97">
        <w:rPr>
          <w:rFonts w:ascii="Times New Roman" w:hAnsi="Times New Roman" w:cs="Times New Roman"/>
          <w:i/>
        </w:rPr>
        <w:t>Ansonia</w:t>
      </w:r>
      <w:r w:rsidR="00CA149F" w:rsidRPr="004F3A97">
        <w:rPr>
          <w:rFonts w:ascii="Times New Roman" w:hAnsi="Times New Roman" w:cs="Times New Roman"/>
        </w:rPr>
        <w:t xml:space="preserve"> based on its </w:t>
      </w:r>
      <w:proofErr w:type="spellStart"/>
      <w:r w:rsidR="00CA149F" w:rsidRPr="004F3A97">
        <w:rPr>
          <w:rFonts w:ascii="Times New Roman" w:hAnsi="Times New Roman" w:cs="Times New Roman"/>
        </w:rPr>
        <w:t>phylogenetic</w:t>
      </w:r>
      <w:proofErr w:type="spellEnd"/>
      <w:r w:rsidR="00CA149F" w:rsidRPr="004F3A97">
        <w:rPr>
          <w:rFonts w:ascii="Times New Roman" w:hAnsi="Times New Roman" w:cs="Times New Roman"/>
        </w:rPr>
        <w:t xml:space="preserve"> placement</w:t>
      </w:r>
      <w:r w:rsidR="00C31921">
        <w:rPr>
          <w:rFonts w:ascii="Times New Roman" w:hAnsi="Times New Roman" w:cs="Times New Roman"/>
        </w:rPr>
        <w:t xml:space="preserve"> </w:t>
      </w:r>
      <w:r w:rsidR="00CA149F" w:rsidRPr="004F3A97">
        <w:rPr>
          <w:rFonts w:ascii="Times New Roman" w:hAnsi="Times New Roman" w:cs="Times New Roman"/>
        </w:rPr>
        <w:t xml:space="preserve">and the following morphological characters: small body size; slender limbs; no </w:t>
      </w:r>
      <w:proofErr w:type="spellStart"/>
      <w:r w:rsidR="00CA149F" w:rsidRPr="004F3A97">
        <w:rPr>
          <w:rFonts w:ascii="Times New Roman" w:hAnsi="Times New Roman" w:cs="Times New Roman"/>
        </w:rPr>
        <w:t>parotoid</w:t>
      </w:r>
      <w:proofErr w:type="spellEnd"/>
      <w:r w:rsidR="00CA149F" w:rsidRPr="004F3A97">
        <w:rPr>
          <w:rFonts w:ascii="Times New Roman" w:hAnsi="Times New Roman" w:cs="Times New Roman"/>
        </w:rPr>
        <w:t xml:space="preserve"> glands; weak </w:t>
      </w:r>
      <w:proofErr w:type="spellStart"/>
      <w:r w:rsidR="00CA149F" w:rsidRPr="004F3A97">
        <w:rPr>
          <w:rFonts w:ascii="Times New Roman" w:hAnsi="Times New Roman" w:cs="Times New Roman"/>
        </w:rPr>
        <w:t>subarticular</w:t>
      </w:r>
      <w:proofErr w:type="spellEnd"/>
      <w:r w:rsidR="00CA149F" w:rsidRPr="004F3A97">
        <w:rPr>
          <w:rFonts w:ascii="Times New Roman" w:hAnsi="Times New Roman" w:cs="Times New Roman"/>
        </w:rPr>
        <w:t xml:space="preserve"> tubercles; and membranous foot webbing (</w:t>
      </w:r>
      <w:proofErr w:type="spellStart"/>
      <w:r w:rsidR="00CA149F" w:rsidRPr="004F3A97">
        <w:rPr>
          <w:rFonts w:ascii="Times New Roman" w:hAnsi="Times New Roman" w:cs="Times New Roman"/>
        </w:rPr>
        <w:t>Inger</w:t>
      </w:r>
      <w:proofErr w:type="spellEnd"/>
      <w:r w:rsidR="00CA149F" w:rsidRPr="004F3A97">
        <w:rPr>
          <w:rFonts w:ascii="Times New Roman" w:hAnsi="Times New Roman" w:cs="Times New Roman"/>
        </w:rPr>
        <w:t xml:space="preserve"> 1960). </w:t>
      </w:r>
      <w:r w:rsidR="00CA149F" w:rsidRPr="004F3A97">
        <w:rPr>
          <w:rFonts w:ascii="Times New Roman" w:hAnsi="Times New Roman" w:cs="Times New Roman"/>
          <w:i/>
        </w:rPr>
        <w:t xml:space="preserve">Ansonia </w:t>
      </w:r>
      <w:proofErr w:type="spellStart"/>
      <w:r w:rsidR="00CA149F" w:rsidRPr="004F3A97">
        <w:rPr>
          <w:rFonts w:ascii="Times New Roman" w:hAnsi="Times New Roman" w:cs="Times New Roman"/>
          <w:i/>
        </w:rPr>
        <w:t>lumut</w:t>
      </w:r>
      <w:proofErr w:type="spellEnd"/>
      <w:r w:rsidR="00CA149F" w:rsidRPr="004F3A97">
        <w:rPr>
          <w:rFonts w:ascii="Times New Roman" w:hAnsi="Times New Roman" w:cs="Times New Roman"/>
        </w:rPr>
        <w:t xml:space="preserve"> can be differentiated from all other congeners by the following combination of unique characters: SVL 21–23.6 mm in males, 27.7–31.6 mm in females; </w:t>
      </w:r>
      <w:r w:rsidR="00C37CFA" w:rsidRPr="004F3A97">
        <w:rPr>
          <w:rFonts w:ascii="Times New Roman" w:hAnsi="Times New Roman" w:cs="Times New Roman"/>
        </w:rPr>
        <w:t xml:space="preserve">absence of </w:t>
      </w:r>
      <w:proofErr w:type="spellStart"/>
      <w:r w:rsidR="00C37CFA" w:rsidRPr="004F3A97">
        <w:rPr>
          <w:rFonts w:ascii="Times New Roman" w:hAnsi="Times New Roman" w:cs="Times New Roman"/>
        </w:rPr>
        <w:t>interorbital</w:t>
      </w:r>
      <w:proofErr w:type="spellEnd"/>
      <w:r w:rsidR="00C37CFA" w:rsidRPr="004F3A97">
        <w:rPr>
          <w:rFonts w:ascii="Times New Roman" w:hAnsi="Times New Roman" w:cs="Times New Roman"/>
        </w:rPr>
        <w:t xml:space="preserve"> ridges and light </w:t>
      </w:r>
      <w:proofErr w:type="spellStart"/>
      <w:r w:rsidR="00C37CFA" w:rsidRPr="004F3A97">
        <w:rPr>
          <w:rFonts w:ascii="Times New Roman" w:hAnsi="Times New Roman" w:cs="Times New Roman"/>
        </w:rPr>
        <w:t>interscapular</w:t>
      </w:r>
      <w:proofErr w:type="spellEnd"/>
      <w:r w:rsidR="00C37CFA" w:rsidRPr="004F3A97">
        <w:rPr>
          <w:rFonts w:ascii="Times New Roman" w:hAnsi="Times New Roman" w:cs="Times New Roman"/>
        </w:rPr>
        <w:t xml:space="preserve"> spot; large, yellow </w:t>
      </w:r>
      <w:proofErr w:type="spellStart"/>
      <w:r w:rsidR="00C37CFA" w:rsidRPr="004F3A97">
        <w:rPr>
          <w:rFonts w:ascii="Times New Roman" w:hAnsi="Times New Roman" w:cs="Times New Roman"/>
        </w:rPr>
        <w:t>rictal</w:t>
      </w:r>
      <w:proofErr w:type="spellEnd"/>
      <w:r w:rsidR="00C37CFA" w:rsidRPr="004F3A97">
        <w:rPr>
          <w:rFonts w:ascii="Times New Roman" w:hAnsi="Times New Roman" w:cs="Times New Roman"/>
        </w:rPr>
        <w:t xml:space="preserve"> tubercle; dorsum black with greenish-yellow reticulations; flanks with small yellow spots; fore and hind limbs with yellow cross-bars; </w:t>
      </w:r>
      <w:proofErr w:type="spellStart"/>
      <w:r w:rsidR="00C37CFA" w:rsidRPr="004F3A97">
        <w:rPr>
          <w:rFonts w:ascii="Times New Roman" w:hAnsi="Times New Roman" w:cs="Times New Roman"/>
        </w:rPr>
        <w:t>venter</w:t>
      </w:r>
      <w:proofErr w:type="spellEnd"/>
      <w:r w:rsidR="00C37CFA" w:rsidRPr="004F3A97">
        <w:rPr>
          <w:rFonts w:ascii="Times New Roman" w:hAnsi="Times New Roman" w:cs="Times New Roman"/>
        </w:rPr>
        <w:t xml:space="preserve"> light gray with fine, white spotting. </w:t>
      </w:r>
    </w:p>
    <w:p w:rsidR="00CA149F" w:rsidRPr="004F3A97" w:rsidRDefault="00CA149F" w:rsidP="004F3A97">
      <w:pPr>
        <w:autoSpaceDE w:val="0"/>
        <w:autoSpaceDN w:val="0"/>
        <w:adjustRightInd w:val="0"/>
        <w:spacing w:line="276" w:lineRule="auto"/>
        <w:rPr>
          <w:rFonts w:ascii="Times New Roman" w:hAnsi="Times New Roman" w:cs="Times New Roman"/>
          <w:i/>
          <w:iCs/>
        </w:rPr>
      </w:pPr>
      <w:r w:rsidRPr="004F3A97">
        <w:rPr>
          <w:rFonts w:ascii="Times New Roman" w:hAnsi="Times New Roman" w:cs="Times New Roman"/>
          <w:i/>
          <w:iCs/>
        </w:rPr>
        <w:lastRenderedPageBreak/>
        <w:t xml:space="preserve"> </w:t>
      </w:r>
    </w:p>
    <w:p w:rsidR="00A42EB1" w:rsidRPr="004F3A97" w:rsidRDefault="00282F8E" w:rsidP="004F3A97">
      <w:pPr>
        <w:spacing w:line="276" w:lineRule="auto"/>
        <w:rPr>
          <w:rFonts w:ascii="Times New Roman" w:hAnsi="Times New Roman" w:cs="Times New Roman"/>
        </w:rPr>
      </w:pPr>
      <w:proofErr w:type="gramStart"/>
      <w:r w:rsidRPr="004F3A97">
        <w:rPr>
          <w:rFonts w:ascii="Times New Roman" w:hAnsi="Times New Roman" w:cs="Times New Roman"/>
          <w:b/>
        </w:rPr>
        <w:t xml:space="preserve">Description of </w:t>
      </w:r>
      <w:proofErr w:type="spellStart"/>
      <w:r w:rsidRPr="004F3A97">
        <w:rPr>
          <w:rFonts w:ascii="Times New Roman" w:hAnsi="Times New Roman" w:cs="Times New Roman"/>
          <w:b/>
        </w:rPr>
        <w:t>holotype</w:t>
      </w:r>
      <w:proofErr w:type="spellEnd"/>
      <w:r w:rsidRPr="004F3A97">
        <w:rPr>
          <w:rFonts w:ascii="Times New Roman" w:hAnsi="Times New Roman" w:cs="Times New Roman"/>
          <w:b/>
        </w:rPr>
        <w:t>.</w:t>
      </w:r>
      <w:proofErr w:type="gramEnd"/>
      <w:r w:rsidRPr="004F3A97">
        <w:rPr>
          <w:rFonts w:ascii="Times New Roman" w:hAnsi="Times New Roman" w:cs="Times New Roman"/>
        </w:rPr>
        <w:t xml:space="preserve"> Adult female, SVL 29.3 mm; head longer than </w:t>
      </w:r>
      <w:r w:rsidR="004D3279" w:rsidRPr="004F3A97">
        <w:rPr>
          <w:rFonts w:ascii="Times New Roman" w:hAnsi="Times New Roman" w:cs="Times New Roman"/>
        </w:rPr>
        <w:t>wide (HL/HW=1.12</w:t>
      </w:r>
      <w:r w:rsidRPr="004F3A97">
        <w:rPr>
          <w:rFonts w:ascii="Times New Roman" w:hAnsi="Times New Roman" w:cs="Times New Roman"/>
        </w:rPr>
        <w:t xml:space="preserve">); snout </w:t>
      </w:r>
      <w:r w:rsidR="004D3279" w:rsidRPr="004F3A97">
        <w:rPr>
          <w:rFonts w:ascii="Times New Roman" w:hAnsi="Times New Roman" w:cs="Times New Roman"/>
        </w:rPr>
        <w:t xml:space="preserve">wider than long (SW/SL=1.18), longer than eye diameter (SL/ED=1.46), </w:t>
      </w:r>
      <w:r w:rsidRPr="004F3A97">
        <w:rPr>
          <w:rFonts w:ascii="Times New Roman" w:hAnsi="Times New Roman" w:cs="Times New Roman"/>
        </w:rPr>
        <w:t xml:space="preserve">slightly projecting beyond lower jaw, </w:t>
      </w:r>
      <w:r w:rsidR="004D3279" w:rsidRPr="004F3A97">
        <w:rPr>
          <w:rFonts w:ascii="Times New Roman" w:hAnsi="Times New Roman" w:cs="Times New Roman"/>
        </w:rPr>
        <w:t xml:space="preserve">dorsally </w:t>
      </w:r>
      <w:r w:rsidR="008F62AD" w:rsidRPr="004F3A97">
        <w:rPr>
          <w:rFonts w:ascii="Times New Roman" w:hAnsi="Times New Roman" w:cs="Times New Roman"/>
        </w:rPr>
        <w:t>convex</w:t>
      </w:r>
      <w:r w:rsidR="00BB6ED1" w:rsidRPr="004F3A97">
        <w:rPr>
          <w:rFonts w:ascii="Times New Roman" w:hAnsi="Times New Roman" w:cs="Times New Roman"/>
        </w:rPr>
        <w:t xml:space="preserve"> with a midline depression</w:t>
      </w:r>
      <w:r w:rsidR="004D3279" w:rsidRPr="004F3A97">
        <w:rPr>
          <w:rFonts w:ascii="Times New Roman" w:hAnsi="Times New Roman" w:cs="Times New Roman"/>
        </w:rPr>
        <w:t xml:space="preserve">, </w:t>
      </w:r>
      <w:r w:rsidRPr="004F3A97">
        <w:rPr>
          <w:rFonts w:ascii="Times New Roman" w:hAnsi="Times New Roman" w:cs="Times New Roman"/>
        </w:rPr>
        <w:t xml:space="preserve">truncated </w:t>
      </w:r>
      <w:r w:rsidR="004D3279" w:rsidRPr="004F3A97">
        <w:rPr>
          <w:rFonts w:ascii="Times New Roman" w:hAnsi="Times New Roman" w:cs="Times New Roman"/>
        </w:rPr>
        <w:t xml:space="preserve">with slight median point </w:t>
      </w:r>
      <w:r w:rsidRPr="004F3A97">
        <w:rPr>
          <w:rFonts w:ascii="Times New Roman" w:hAnsi="Times New Roman" w:cs="Times New Roman"/>
        </w:rPr>
        <w:t xml:space="preserve">in dorsal view, truncated and </w:t>
      </w:r>
      <w:proofErr w:type="spellStart"/>
      <w:r w:rsidRPr="004F3A97">
        <w:rPr>
          <w:rFonts w:ascii="Times New Roman" w:hAnsi="Times New Roman" w:cs="Times New Roman"/>
        </w:rPr>
        <w:t>caudoventrally</w:t>
      </w:r>
      <w:proofErr w:type="spellEnd"/>
      <w:r w:rsidRPr="004F3A97">
        <w:rPr>
          <w:rFonts w:ascii="Times New Roman" w:hAnsi="Times New Roman" w:cs="Times New Roman"/>
        </w:rPr>
        <w:t xml:space="preserve"> sloping in lateral view; </w:t>
      </w:r>
      <w:proofErr w:type="spellStart"/>
      <w:r w:rsidR="004D3279" w:rsidRPr="004F3A97">
        <w:rPr>
          <w:rFonts w:ascii="Times New Roman" w:hAnsi="Times New Roman" w:cs="Times New Roman"/>
        </w:rPr>
        <w:t>canthus</w:t>
      </w:r>
      <w:proofErr w:type="spellEnd"/>
      <w:r w:rsidR="004D3279" w:rsidRPr="004F3A97">
        <w:rPr>
          <w:rFonts w:ascii="Times New Roman" w:hAnsi="Times New Roman" w:cs="Times New Roman"/>
        </w:rPr>
        <w:t xml:space="preserve"> </w:t>
      </w:r>
      <w:proofErr w:type="spellStart"/>
      <w:r w:rsidR="004D3279" w:rsidRPr="004F3A97">
        <w:rPr>
          <w:rFonts w:ascii="Times New Roman" w:hAnsi="Times New Roman" w:cs="Times New Roman"/>
        </w:rPr>
        <w:t>rostralis</w:t>
      </w:r>
      <w:proofErr w:type="spellEnd"/>
      <w:r w:rsidR="004D3279" w:rsidRPr="004F3A97">
        <w:rPr>
          <w:rFonts w:ascii="Times New Roman" w:hAnsi="Times New Roman" w:cs="Times New Roman"/>
        </w:rPr>
        <w:t xml:space="preserve"> distinct, </w:t>
      </w:r>
      <w:proofErr w:type="spellStart"/>
      <w:r w:rsidR="004D3279" w:rsidRPr="004F3A97">
        <w:rPr>
          <w:rFonts w:ascii="Times New Roman" w:hAnsi="Times New Roman" w:cs="Times New Roman"/>
        </w:rPr>
        <w:t>lores</w:t>
      </w:r>
      <w:proofErr w:type="spellEnd"/>
      <w:r w:rsidR="004D3279" w:rsidRPr="004F3A97">
        <w:rPr>
          <w:rFonts w:ascii="Times New Roman" w:hAnsi="Times New Roman" w:cs="Times New Roman"/>
        </w:rPr>
        <w:t xml:space="preserve"> </w:t>
      </w:r>
      <w:r w:rsidR="008F62AD" w:rsidRPr="004F3A97">
        <w:rPr>
          <w:rFonts w:ascii="Times New Roman" w:hAnsi="Times New Roman" w:cs="Times New Roman"/>
        </w:rPr>
        <w:t>vertical</w:t>
      </w:r>
      <w:r w:rsidR="004D3279" w:rsidRPr="004F3A97">
        <w:rPr>
          <w:rFonts w:ascii="Times New Roman" w:hAnsi="Times New Roman" w:cs="Times New Roman"/>
        </w:rPr>
        <w:t xml:space="preserve">, slightly concave; </w:t>
      </w:r>
      <w:proofErr w:type="spellStart"/>
      <w:r w:rsidR="004D3279" w:rsidRPr="004F3A97">
        <w:rPr>
          <w:rFonts w:ascii="Times New Roman" w:hAnsi="Times New Roman" w:cs="Times New Roman"/>
        </w:rPr>
        <w:t>nares</w:t>
      </w:r>
      <w:proofErr w:type="spellEnd"/>
      <w:r w:rsidR="004D3279" w:rsidRPr="004F3A97">
        <w:rPr>
          <w:rFonts w:ascii="Times New Roman" w:hAnsi="Times New Roman" w:cs="Times New Roman"/>
        </w:rPr>
        <w:t xml:space="preserve"> open laterally, </w:t>
      </w:r>
      <w:r w:rsidR="008F62AD" w:rsidRPr="004F3A97">
        <w:rPr>
          <w:rFonts w:ascii="Times New Roman" w:hAnsi="Times New Roman" w:cs="Times New Roman"/>
        </w:rPr>
        <w:t>just</w:t>
      </w:r>
      <w:r w:rsidR="004D3279" w:rsidRPr="004F3A97">
        <w:rPr>
          <w:rFonts w:ascii="Times New Roman" w:hAnsi="Times New Roman" w:cs="Times New Roman"/>
        </w:rPr>
        <w:t xml:space="preserve"> below </w:t>
      </w:r>
      <w:proofErr w:type="spellStart"/>
      <w:r w:rsidR="004D3279" w:rsidRPr="004F3A97">
        <w:rPr>
          <w:rFonts w:ascii="Times New Roman" w:hAnsi="Times New Roman" w:cs="Times New Roman"/>
        </w:rPr>
        <w:t>canthus</w:t>
      </w:r>
      <w:proofErr w:type="spellEnd"/>
      <w:r w:rsidR="004D3279" w:rsidRPr="004F3A97">
        <w:rPr>
          <w:rFonts w:ascii="Times New Roman" w:hAnsi="Times New Roman" w:cs="Times New Roman"/>
        </w:rPr>
        <w:t>, nearly terminal on snout</w:t>
      </w:r>
      <w:r w:rsidR="008F62AD" w:rsidRPr="004F3A97">
        <w:rPr>
          <w:rFonts w:ascii="Times New Roman" w:hAnsi="Times New Roman" w:cs="Times New Roman"/>
        </w:rPr>
        <w:t xml:space="preserve">, distance between </w:t>
      </w:r>
      <w:proofErr w:type="spellStart"/>
      <w:r w:rsidR="008F62AD" w:rsidRPr="004F3A97">
        <w:rPr>
          <w:rFonts w:ascii="Times New Roman" w:hAnsi="Times New Roman" w:cs="Times New Roman"/>
        </w:rPr>
        <w:t>nares</w:t>
      </w:r>
      <w:proofErr w:type="spellEnd"/>
      <w:r w:rsidR="008F62AD" w:rsidRPr="004F3A97">
        <w:rPr>
          <w:rFonts w:ascii="Times New Roman" w:hAnsi="Times New Roman" w:cs="Times New Roman"/>
        </w:rPr>
        <w:t xml:space="preserve"> smaller than snout length (IND/SL=0.58)</w:t>
      </w:r>
      <w:r w:rsidR="00BB6ED1" w:rsidRPr="004F3A97">
        <w:rPr>
          <w:rFonts w:ascii="Times New Roman" w:hAnsi="Times New Roman" w:cs="Times New Roman"/>
        </w:rPr>
        <w:t>, approximately half of snout width (IND/SW=0.49)</w:t>
      </w:r>
      <w:r w:rsidR="008F62AD" w:rsidRPr="004F3A97">
        <w:rPr>
          <w:rFonts w:ascii="Times New Roman" w:hAnsi="Times New Roman" w:cs="Times New Roman"/>
        </w:rPr>
        <w:t xml:space="preserve">; </w:t>
      </w:r>
      <w:r w:rsidRPr="004F3A97">
        <w:rPr>
          <w:rFonts w:ascii="Times New Roman" w:hAnsi="Times New Roman" w:cs="Times New Roman"/>
        </w:rPr>
        <w:t xml:space="preserve">eyes large, slightly protruding beyond labials in dorsal view, diameter less than snout length (ED/SL=0.68) and </w:t>
      </w:r>
      <w:proofErr w:type="spellStart"/>
      <w:r w:rsidRPr="004F3A97">
        <w:rPr>
          <w:rFonts w:ascii="Times New Roman" w:hAnsi="Times New Roman" w:cs="Times New Roman"/>
        </w:rPr>
        <w:t>interorbital</w:t>
      </w:r>
      <w:proofErr w:type="spellEnd"/>
      <w:r w:rsidRPr="004F3A97">
        <w:rPr>
          <w:rFonts w:ascii="Times New Roman" w:hAnsi="Times New Roman" w:cs="Times New Roman"/>
        </w:rPr>
        <w:t xml:space="preserve"> distance (ED/IOD=0.87), pupils circular; </w:t>
      </w:r>
      <w:proofErr w:type="spellStart"/>
      <w:r w:rsidRPr="004F3A97">
        <w:rPr>
          <w:rFonts w:ascii="Times New Roman" w:hAnsi="Times New Roman" w:cs="Times New Roman"/>
        </w:rPr>
        <w:t>inter</w:t>
      </w:r>
      <w:del w:id="39" w:author="Lee Grismer" w:date="2013-09-21T04:28:00Z">
        <w:r w:rsidRPr="004F3A97" w:rsidDel="009405F1">
          <w:rPr>
            <w:rFonts w:ascii="Times New Roman" w:hAnsi="Times New Roman" w:cs="Times New Roman"/>
          </w:rPr>
          <w:delText>-</w:delText>
        </w:r>
      </w:del>
      <w:r w:rsidRPr="004F3A97">
        <w:rPr>
          <w:rFonts w:ascii="Times New Roman" w:hAnsi="Times New Roman" w:cs="Times New Roman"/>
        </w:rPr>
        <w:t>orbital</w:t>
      </w:r>
      <w:proofErr w:type="spellEnd"/>
      <w:r w:rsidRPr="004F3A97">
        <w:rPr>
          <w:rFonts w:ascii="Times New Roman" w:hAnsi="Times New Roman" w:cs="Times New Roman"/>
        </w:rPr>
        <w:t xml:space="preserve"> region flat</w:t>
      </w:r>
      <w:r w:rsidR="008F62AD" w:rsidRPr="004F3A97">
        <w:rPr>
          <w:rFonts w:ascii="Times New Roman" w:hAnsi="Times New Roman" w:cs="Times New Roman"/>
        </w:rPr>
        <w:t xml:space="preserve">, </w:t>
      </w:r>
      <w:r w:rsidR="00BB6ED1" w:rsidRPr="004F3A97">
        <w:rPr>
          <w:rFonts w:ascii="Times New Roman" w:hAnsi="Times New Roman" w:cs="Times New Roman"/>
        </w:rPr>
        <w:t xml:space="preserve">distance </w:t>
      </w:r>
      <w:r w:rsidR="008F62AD" w:rsidRPr="004F3A97">
        <w:rPr>
          <w:rFonts w:ascii="Times New Roman" w:hAnsi="Times New Roman" w:cs="Times New Roman"/>
        </w:rPr>
        <w:t>smaller than snout width (IOD/SW=0.67) and snout length (IOD/SL=0.79)</w:t>
      </w:r>
      <w:r w:rsidRPr="004F3A97">
        <w:rPr>
          <w:rFonts w:ascii="Times New Roman" w:hAnsi="Times New Roman" w:cs="Times New Roman"/>
        </w:rPr>
        <w:t xml:space="preserve">; tympanum </w:t>
      </w:r>
      <w:r w:rsidR="001900BB" w:rsidRPr="004F3A97">
        <w:rPr>
          <w:rFonts w:ascii="Times New Roman" w:hAnsi="Times New Roman" w:cs="Times New Roman"/>
        </w:rPr>
        <w:t>distinct, oval, taller than wide, vertical diameter smaller than eye diameter (TD/ED=0.65)</w:t>
      </w:r>
      <w:r w:rsidRPr="004F3A97">
        <w:rPr>
          <w:rFonts w:ascii="Times New Roman" w:hAnsi="Times New Roman" w:cs="Times New Roman"/>
        </w:rPr>
        <w:t xml:space="preserve">; </w:t>
      </w:r>
      <w:proofErr w:type="spellStart"/>
      <w:r w:rsidRPr="004F3A97">
        <w:rPr>
          <w:rFonts w:ascii="Times New Roman" w:hAnsi="Times New Roman" w:cs="Times New Roman"/>
        </w:rPr>
        <w:t>choanae</w:t>
      </w:r>
      <w:proofErr w:type="spellEnd"/>
      <w:r w:rsidRPr="004F3A97">
        <w:rPr>
          <w:rFonts w:ascii="Times New Roman" w:hAnsi="Times New Roman" w:cs="Times New Roman"/>
        </w:rPr>
        <w:t xml:space="preserve"> </w:t>
      </w:r>
      <w:proofErr w:type="spellStart"/>
      <w:r w:rsidR="007B46FC" w:rsidRPr="004F3A97">
        <w:rPr>
          <w:rFonts w:ascii="Times New Roman" w:hAnsi="Times New Roman" w:cs="Times New Roman"/>
        </w:rPr>
        <w:t>subcircular</w:t>
      </w:r>
      <w:proofErr w:type="spellEnd"/>
      <w:r w:rsidR="007B46FC" w:rsidRPr="004F3A97">
        <w:rPr>
          <w:rFonts w:ascii="Times New Roman" w:hAnsi="Times New Roman" w:cs="Times New Roman"/>
        </w:rPr>
        <w:t xml:space="preserve">, separated by distance larger than their diameter; </w:t>
      </w:r>
      <w:proofErr w:type="spellStart"/>
      <w:r w:rsidR="007B46FC" w:rsidRPr="004F3A97">
        <w:rPr>
          <w:rFonts w:ascii="Times New Roman" w:hAnsi="Times New Roman" w:cs="Times New Roman"/>
        </w:rPr>
        <w:t>vomerine</w:t>
      </w:r>
      <w:proofErr w:type="spellEnd"/>
      <w:r w:rsidR="007B46FC" w:rsidRPr="004F3A97">
        <w:rPr>
          <w:rFonts w:ascii="Times New Roman" w:hAnsi="Times New Roman" w:cs="Times New Roman"/>
        </w:rPr>
        <w:t xml:space="preserve"> ridge and teeth absent; tongue narrow, ending in median point, posterior ⅓ free. </w:t>
      </w:r>
    </w:p>
    <w:p w:rsidR="007B46FC" w:rsidRPr="004F3A97" w:rsidRDefault="00282F8E" w:rsidP="004F3A97">
      <w:pPr>
        <w:tabs>
          <w:tab w:val="left" w:pos="540"/>
          <w:tab w:val="left" w:pos="720"/>
        </w:tabs>
        <w:spacing w:line="276" w:lineRule="auto"/>
        <w:rPr>
          <w:rFonts w:ascii="Times New Roman" w:hAnsi="Times New Roman" w:cs="Times New Roman"/>
        </w:rPr>
      </w:pPr>
      <w:r w:rsidRPr="004F3A97">
        <w:rPr>
          <w:rFonts w:ascii="Times New Roman" w:hAnsi="Times New Roman" w:cs="Times New Roman"/>
        </w:rPr>
        <w:tab/>
      </w:r>
      <w:r w:rsidR="007B46FC" w:rsidRPr="004F3A97">
        <w:rPr>
          <w:rFonts w:ascii="Times New Roman" w:hAnsi="Times New Roman" w:cs="Times New Roman"/>
        </w:rPr>
        <w:t>F</w:t>
      </w:r>
      <w:r w:rsidRPr="004F3A97">
        <w:rPr>
          <w:rFonts w:ascii="Times New Roman" w:hAnsi="Times New Roman" w:cs="Times New Roman"/>
        </w:rPr>
        <w:t xml:space="preserve">orelimbs </w:t>
      </w:r>
      <w:r w:rsidR="007B46FC" w:rsidRPr="004F3A97">
        <w:rPr>
          <w:rFonts w:ascii="Times New Roman" w:hAnsi="Times New Roman" w:cs="Times New Roman"/>
        </w:rPr>
        <w:t xml:space="preserve">and fingers </w:t>
      </w:r>
      <w:r w:rsidRPr="004F3A97">
        <w:rPr>
          <w:rFonts w:ascii="Times New Roman" w:hAnsi="Times New Roman" w:cs="Times New Roman"/>
        </w:rPr>
        <w:t xml:space="preserve">long and </w:t>
      </w:r>
      <w:r w:rsidR="007B46FC" w:rsidRPr="004F3A97">
        <w:rPr>
          <w:rFonts w:ascii="Times New Roman" w:hAnsi="Times New Roman" w:cs="Times New Roman"/>
        </w:rPr>
        <w:t>slender</w:t>
      </w:r>
      <w:r w:rsidRPr="004F3A97">
        <w:rPr>
          <w:rFonts w:ascii="Times New Roman" w:hAnsi="Times New Roman" w:cs="Times New Roman"/>
        </w:rPr>
        <w:t xml:space="preserve">; </w:t>
      </w:r>
      <w:del w:id="40" w:author="Lee Grismer" w:date="2013-09-21T04:28:00Z">
        <w:r w:rsidRPr="004F3A97" w:rsidDel="009405F1">
          <w:rPr>
            <w:rFonts w:ascii="Times New Roman" w:hAnsi="Times New Roman" w:cs="Times New Roman"/>
          </w:rPr>
          <w:delText xml:space="preserve">order of </w:delText>
        </w:r>
      </w:del>
      <w:r w:rsidR="007B46FC" w:rsidRPr="004F3A97">
        <w:rPr>
          <w:rFonts w:ascii="Times New Roman" w:hAnsi="Times New Roman" w:cs="Times New Roman"/>
        </w:rPr>
        <w:t>finger</w:t>
      </w:r>
      <w:ins w:id="41" w:author="Lee Grismer" w:date="2013-09-21T04:28:00Z">
        <w:r w:rsidR="009405F1">
          <w:rPr>
            <w:rFonts w:ascii="Times New Roman" w:hAnsi="Times New Roman" w:cs="Times New Roman"/>
          </w:rPr>
          <w:t xml:space="preserve"> </w:t>
        </w:r>
        <w:proofErr w:type="spellStart"/>
        <w:r w:rsidR="009405F1">
          <w:rPr>
            <w:rFonts w:ascii="Times New Roman" w:hAnsi="Times New Roman" w:cs="Times New Roman"/>
          </w:rPr>
          <w:t>lenght</w:t>
        </w:r>
      </w:ins>
      <w:proofErr w:type="spellEnd"/>
      <w:del w:id="42" w:author="Lee Grismer" w:date="2013-09-21T04:28:00Z">
        <w:r w:rsidR="007B46FC" w:rsidRPr="004F3A97" w:rsidDel="009405F1">
          <w:rPr>
            <w:rFonts w:ascii="Times New Roman" w:hAnsi="Times New Roman" w:cs="Times New Roman"/>
          </w:rPr>
          <w:delText>s</w:delText>
        </w:r>
      </w:del>
      <w:r w:rsidRPr="004F3A97">
        <w:rPr>
          <w:rFonts w:ascii="Times New Roman" w:hAnsi="Times New Roman" w:cs="Times New Roman"/>
        </w:rPr>
        <w:t xml:space="preserve"> from shortest to longest: I&lt;II</w:t>
      </w:r>
      <w:r w:rsidR="007B46FC" w:rsidRPr="004F3A97">
        <w:rPr>
          <w:rFonts w:ascii="Times New Roman" w:hAnsi="Times New Roman" w:cs="Times New Roman"/>
        </w:rPr>
        <w:t>&lt;</w:t>
      </w:r>
      <w:r w:rsidRPr="004F3A97">
        <w:rPr>
          <w:rFonts w:ascii="Times New Roman" w:hAnsi="Times New Roman" w:cs="Times New Roman"/>
        </w:rPr>
        <w:t xml:space="preserve">IV&lt;III; </w:t>
      </w:r>
      <w:r w:rsidR="002767A7" w:rsidRPr="004F3A97">
        <w:rPr>
          <w:rFonts w:ascii="Times New Roman" w:hAnsi="Times New Roman" w:cs="Times New Roman"/>
        </w:rPr>
        <w:t xml:space="preserve">basal webbing not extending beyond proximal </w:t>
      </w:r>
      <w:proofErr w:type="spellStart"/>
      <w:r w:rsidR="002767A7" w:rsidRPr="004F3A97">
        <w:rPr>
          <w:rFonts w:ascii="Times New Roman" w:hAnsi="Times New Roman" w:cs="Times New Roman"/>
        </w:rPr>
        <w:t>subarticular</w:t>
      </w:r>
      <w:proofErr w:type="spellEnd"/>
      <w:r w:rsidR="002767A7" w:rsidRPr="004F3A97">
        <w:rPr>
          <w:rFonts w:ascii="Times New Roman" w:hAnsi="Times New Roman" w:cs="Times New Roman"/>
        </w:rPr>
        <w:t xml:space="preserve"> tubercle</w:t>
      </w:r>
      <w:r w:rsidRPr="004F3A97">
        <w:rPr>
          <w:rFonts w:ascii="Times New Roman" w:hAnsi="Times New Roman" w:cs="Times New Roman"/>
        </w:rPr>
        <w:t xml:space="preserve">; </w:t>
      </w:r>
      <w:r w:rsidR="007B46FC" w:rsidRPr="004F3A97">
        <w:rPr>
          <w:rFonts w:ascii="Times New Roman" w:hAnsi="Times New Roman" w:cs="Times New Roman"/>
        </w:rPr>
        <w:t xml:space="preserve">tips rounded, </w:t>
      </w:r>
      <w:r w:rsidR="00C26242" w:rsidRPr="004F3A97">
        <w:rPr>
          <w:rFonts w:ascii="Times New Roman" w:hAnsi="Times New Roman" w:cs="Times New Roman"/>
        </w:rPr>
        <w:t xml:space="preserve">slightly dilated but </w:t>
      </w:r>
      <w:r w:rsidR="007B46FC" w:rsidRPr="004F3A97">
        <w:rPr>
          <w:rFonts w:ascii="Times New Roman" w:hAnsi="Times New Roman" w:cs="Times New Roman"/>
        </w:rPr>
        <w:t>not forming discs</w:t>
      </w:r>
      <w:r w:rsidR="00C26242" w:rsidRPr="004F3A97">
        <w:rPr>
          <w:rFonts w:ascii="Times New Roman" w:hAnsi="Times New Roman" w:cs="Times New Roman"/>
        </w:rPr>
        <w:t xml:space="preserve">; </w:t>
      </w:r>
      <w:proofErr w:type="spellStart"/>
      <w:r w:rsidR="00C26242" w:rsidRPr="004F3A97">
        <w:rPr>
          <w:rFonts w:ascii="Times New Roman" w:hAnsi="Times New Roman" w:cs="Times New Roman"/>
        </w:rPr>
        <w:t>subarticular</w:t>
      </w:r>
      <w:proofErr w:type="spellEnd"/>
      <w:r w:rsidR="00C26242" w:rsidRPr="004F3A97">
        <w:rPr>
          <w:rFonts w:ascii="Times New Roman" w:hAnsi="Times New Roman" w:cs="Times New Roman"/>
        </w:rPr>
        <w:t xml:space="preserve"> tubercles indistinct; inner and outer metacarpal tubercles weak, oval, flat, inner smaller than outer; supernumerary tubercles absent (</w:t>
      </w:r>
      <w:r w:rsidR="00C26242" w:rsidRPr="00C31921">
        <w:rPr>
          <w:rFonts w:ascii="Times New Roman" w:hAnsi="Times New Roman" w:cs="Times New Roman"/>
          <w:highlight w:val="yellow"/>
        </w:rPr>
        <w:t>Fig</w:t>
      </w:r>
      <w:r w:rsidR="00C31921" w:rsidRPr="00C31921">
        <w:rPr>
          <w:rFonts w:ascii="Times New Roman" w:hAnsi="Times New Roman" w:cs="Times New Roman"/>
          <w:highlight w:val="yellow"/>
        </w:rPr>
        <w:t>. 3A</w:t>
      </w:r>
      <w:r w:rsidR="00C26242" w:rsidRPr="004F3A97">
        <w:rPr>
          <w:rFonts w:ascii="Times New Roman" w:hAnsi="Times New Roman" w:cs="Times New Roman"/>
        </w:rPr>
        <w:t>).</w:t>
      </w:r>
      <w:r w:rsidR="007B46FC" w:rsidRPr="004F3A97">
        <w:rPr>
          <w:rFonts w:ascii="Times New Roman" w:hAnsi="Times New Roman" w:cs="Times New Roman"/>
        </w:rPr>
        <w:t xml:space="preserve"> </w:t>
      </w:r>
    </w:p>
    <w:p w:rsidR="00A83368" w:rsidRPr="004F3A97" w:rsidRDefault="00282F8E" w:rsidP="004F3A97">
      <w:pPr>
        <w:tabs>
          <w:tab w:val="left" w:pos="540"/>
          <w:tab w:val="left" w:pos="720"/>
        </w:tabs>
        <w:spacing w:line="276" w:lineRule="auto"/>
        <w:rPr>
          <w:rFonts w:ascii="Times New Roman" w:hAnsi="Times New Roman" w:cs="Times New Roman"/>
        </w:rPr>
      </w:pPr>
      <w:r w:rsidRPr="004F3A97">
        <w:rPr>
          <w:rFonts w:ascii="Times New Roman" w:hAnsi="Times New Roman" w:cs="Times New Roman"/>
        </w:rPr>
        <w:tab/>
      </w:r>
      <w:proofErr w:type="spellStart"/>
      <w:r w:rsidRPr="004F3A97">
        <w:rPr>
          <w:rFonts w:ascii="Times New Roman" w:hAnsi="Times New Roman" w:cs="Times New Roman"/>
        </w:rPr>
        <w:t>Hindlimbs</w:t>
      </w:r>
      <w:proofErr w:type="spellEnd"/>
      <w:r w:rsidRPr="004F3A97">
        <w:rPr>
          <w:rFonts w:ascii="Times New Roman" w:hAnsi="Times New Roman" w:cs="Times New Roman"/>
        </w:rPr>
        <w:t xml:space="preserve"> </w:t>
      </w:r>
      <w:r w:rsidR="00C26242" w:rsidRPr="004F3A97">
        <w:rPr>
          <w:rFonts w:ascii="Times New Roman" w:hAnsi="Times New Roman" w:cs="Times New Roman"/>
        </w:rPr>
        <w:t>and toes long and slender</w:t>
      </w:r>
      <w:r w:rsidRPr="004F3A97">
        <w:rPr>
          <w:rFonts w:ascii="Times New Roman" w:hAnsi="Times New Roman" w:cs="Times New Roman"/>
        </w:rPr>
        <w:t xml:space="preserve"> (CL</w:t>
      </w:r>
      <w:r w:rsidR="00C26242" w:rsidRPr="004F3A97">
        <w:rPr>
          <w:rFonts w:ascii="Times New Roman" w:hAnsi="Times New Roman" w:cs="Times New Roman"/>
        </w:rPr>
        <w:t>/SVL=0.47</w:t>
      </w:r>
      <w:r w:rsidRPr="004F3A97">
        <w:rPr>
          <w:rFonts w:ascii="Times New Roman" w:hAnsi="Times New Roman" w:cs="Times New Roman"/>
        </w:rPr>
        <w:t>)</w:t>
      </w:r>
      <w:r w:rsidR="00C26242" w:rsidRPr="004F3A97">
        <w:rPr>
          <w:rFonts w:ascii="Times New Roman" w:hAnsi="Times New Roman" w:cs="Times New Roman"/>
        </w:rPr>
        <w:t>, foot shorter than tibia (PL/CL=0.76)</w:t>
      </w:r>
      <w:r w:rsidRPr="004F3A97">
        <w:rPr>
          <w:rFonts w:ascii="Times New Roman" w:hAnsi="Times New Roman" w:cs="Times New Roman"/>
        </w:rPr>
        <w:t xml:space="preserve">; </w:t>
      </w:r>
      <w:del w:id="43" w:author="Lee Grismer" w:date="2013-09-21T04:29:00Z">
        <w:r w:rsidRPr="004F3A97" w:rsidDel="009405F1">
          <w:rPr>
            <w:rFonts w:ascii="Times New Roman" w:hAnsi="Times New Roman" w:cs="Times New Roman"/>
          </w:rPr>
          <w:delText xml:space="preserve">order of </w:delText>
        </w:r>
      </w:del>
      <w:r w:rsidR="00C26242" w:rsidRPr="004F3A97">
        <w:rPr>
          <w:rFonts w:ascii="Times New Roman" w:hAnsi="Times New Roman" w:cs="Times New Roman"/>
        </w:rPr>
        <w:t>toe</w:t>
      </w:r>
      <w:ins w:id="44" w:author="Lee Grismer" w:date="2013-09-21T04:29:00Z">
        <w:r w:rsidR="009405F1">
          <w:rPr>
            <w:rFonts w:ascii="Times New Roman" w:hAnsi="Times New Roman" w:cs="Times New Roman"/>
          </w:rPr>
          <w:t xml:space="preserve"> length</w:t>
        </w:r>
      </w:ins>
      <w:del w:id="45" w:author="Lee Grismer" w:date="2013-09-21T04:29:00Z">
        <w:r w:rsidR="00C26242" w:rsidRPr="004F3A97" w:rsidDel="009405F1">
          <w:rPr>
            <w:rFonts w:ascii="Times New Roman" w:hAnsi="Times New Roman" w:cs="Times New Roman"/>
          </w:rPr>
          <w:delText>s</w:delText>
        </w:r>
      </w:del>
      <w:r w:rsidRPr="004F3A97">
        <w:rPr>
          <w:rFonts w:ascii="Times New Roman" w:hAnsi="Times New Roman" w:cs="Times New Roman"/>
        </w:rPr>
        <w:t xml:space="preserve"> from shortest to longest: I&lt;II&lt;III</w:t>
      </w:r>
      <w:r w:rsidRPr="004F3A97">
        <w:rPr>
          <w:rFonts w:ascii="Times New Roman" w:eastAsia="ＭＳ ゴシック" w:hAnsi="Times New Roman" w:cs="Times New Roman"/>
          <w:color w:val="000000"/>
        </w:rPr>
        <w:t>≤</w:t>
      </w:r>
      <w:r w:rsidR="00C26242" w:rsidRPr="004F3A97">
        <w:rPr>
          <w:rFonts w:ascii="Times New Roman" w:hAnsi="Times New Roman" w:cs="Times New Roman"/>
        </w:rPr>
        <w:t xml:space="preserve">V&lt;IV; </w:t>
      </w:r>
      <w:r w:rsidR="005654E7" w:rsidRPr="004F3A97">
        <w:rPr>
          <w:rFonts w:ascii="Times New Roman" w:hAnsi="Times New Roman" w:cs="Times New Roman"/>
        </w:rPr>
        <w:t>webbing formula: I ½ – 2 II ½ – 3</w:t>
      </w:r>
      <w:r w:rsidR="00BB69F5" w:rsidRPr="004F3A97">
        <w:rPr>
          <w:rFonts w:ascii="Times New Roman" w:hAnsi="Times New Roman" w:cs="Times New Roman"/>
          <w:vertAlign w:val="superscript"/>
        </w:rPr>
        <w:t>-</w:t>
      </w:r>
      <w:r w:rsidR="005654E7" w:rsidRPr="004F3A97">
        <w:rPr>
          <w:rFonts w:ascii="Times New Roman" w:hAnsi="Times New Roman" w:cs="Times New Roman"/>
        </w:rPr>
        <w:t xml:space="preserve"> III 1 – 3½ IV 3½ – 2</w:t>
      </w:r>
      <w:r w:rsidR="001822F2" w:rsidRPr="004F3A97">
        <w:rPr>
          <w:rFonts w:ascii="Times New Roman" w:hAnsi="Times New Roman" w:cs="Times New Roman"/>
          <w:vertAlign w:val="superscript"/>
        </w:rPr>
        <w:t>-</w:t>
      </w:r>
      <w:r w:rsidR="005654E7" w:rsidRPr="004F3A97">
        <w:rPr>
          <w:rFonts w:ascii="Times New Roman" w:hAnsi="Times New Roman" w:cs="Times New Roman"/>
        </w:rPr>
        <w:t xml:space="preserve"> V; </w:t>
      </w:r>
      <w:r w:rsidR="00C26242" w:rsidRPr="004F3A97">
        <w:rPr>
          <w:rFonts w:ascii="Times New Roman" w:hAnsi="Times New Roman" w:cs="Times New Roman"/>
        </w:rPr>
        <w:t xml:space="preserve">tips rounded, slightly dilated but not forming discs; </w:t>
      </w:r>
      <w:proofErr w:type="spellStart"/>
      <w:r w:rsidRPr="004F3A97">
        <w:rPr>
          <w:rFonts w:ascii="Times New Roman" w:hAnsi="Times New Roman" w:cs="Times New Roman"/>
        </w:rPr>
        <w:t>subarticular</w:t>
      </w:r>
      <w:proofErr w:type="spellEnd"/>
      <w:r w:rsidRPr="004F3A97">
        <w:rPr>
          <w:rFonts w:ascii="Times New Roman" w:hAnsi="Times New Roman" w:cs="Times New Roman"/>
        </w:rPr>
        <w:t xml:space="preserve"> </w:t>
      </w:r>
      <w:r w:rsidR="00EC007F" w:rsidRPr="004F3A97">
        <w:rPr>
          <w:rFonts w:ascii="Times New Roman" w:hAnsi="Times New Roman" w:cs="Times New Roman"/>
        </w:rPr>
        <w:t xml:space="preserve">tubercles </w:t>
      </w:r>
      <w:r w:rsidR="005654E7" w:rsidRPr="004F3A97">
        <w:rPr>
          <w:rFonts w:ascii="Times New Roman" w:hAnsi="Times New Roman" w:cs="Times New Roman"/>
        </w:rPr>
        <w:t xml:space="preserve">indistinct; </w:t>
      </w:r>
      <w:r w:rsidRPr="004F3A97">
        <w:rPr>
          <w:rFonts w:ascii="Times New Roman" w:hAnsi="Times New Roman" w:cs="Times New Roman"/>
        </w:rPr>
        <w:t>inner</w:t>
      </w:r>
      <w:r w:rsidR="00A83368" w:rsidRPr="004F3A97">
        <w:rPr>
          <w:rFonts w:ascii="Times New Roman" w:hAnsi="Times New Roman" w:cs="Times New Roman"/>
        </w:rPr>
        <w:t xml:space="preserve"> metatarsal tubercle elongate, flat; outer metatarsal tubercle slightly raised, oval, slightly smaller than inner (</w:t>
      </w:r>
      <w:r w:rsidR="00A83368" w:rsidRPr="00C31921">
        <w:rPr>
          <w:rFonts w:ascii="Times New Roman" w:hAnsi="Times New Roman" w:cs="Times New Roman"/>
          <w:highlight w:val="yellow"/>
        </w:rPr>
        <w:t>Fig</w:t>
      </w:r>
      <w:r w:rsidR="00C31921" w:rsidRPr="00C31921">
        <w:rPr>
          <w:rFonts w:ascii="Times New Roman" w:hAnsi="Times New Roman" w:cs="Times New Roman"/>
          <w:highlight w:val="yellow"/>
        </w:rPr>
        <w:t>.</w:t>
      </w:r>
      <w:r w:rsidR="00A83368" w:rsidRPr="00C31921">
        <w:rPr>
          <w:rFonts w:ascii="Times New Roman" w:hAnsi="Times New Roman" w:cs="Times New Roman"/>
          <w:highlight w:val="yellow"/>
        </w:rPr>
        <w:t xml:space="preserve"> </w:t>
      </w:r>
      <w:r w:rsidR="00C31921" w:rsidRPr="00C31921">
        <w:rPr>
          <w:rFonts w:ascii="Times New Roman" w:hAnsi="Times New Roman" w:cs="Times New Roman"/>
          <w:highlight w:val="yellow"/>
        </w:rPr>
        <w:t>3B</w:t>
      </w:r>
      <w:r w:rsidR="00A83368" w:rsidRPr="004F3A97">
        <w:rPr>
          <w:rFonts w:ascii="Times New Roman" w:hAnsi="Times New Roman" w:cs="Times New Roman"/>
        </w:rPr>
        <w:t>).</w:t>
      </w:r>
      <w:r w:rsidRPr="004F3A97">
        <w:rPr>
          <w:rFonts w:ascii="Times New Roman" w:hAnsi="Times New Roman" w:cs="Times New Roman"/>
        </w:rPr>
        <w:t xml:space="preserve"> </w:t>
      </w:r>
    </w:p>
    <w:p w:rsidR="00A83368" w:rsidRPr="004F3A97" w:rsidRDefault="00A83368" w:rsidP="004F3A97">
      <w:pPr>
        <w:tabs>
          <w:tab w:val="left" w:pos="540"/>
          <w:tab w:val="left" w:pos="720"/>
        </w:tabs>
        <w:spacing w:line="276" w:lineRule="auto"/>
        <w:rPr>
          <w:rFonts w:ascii="Times New Roman" w:hAnsi="Times New Roman" w:cs="Times New Roman"/>
        </w:rPr>
      </w:pPr>
      <w:r w:rsidRPr="004F3A97">
        <w:rPr>
          <w:rFonts w:ascii="Times New Roman" w:hAnsi="Times New Roman" w:cs="Times New Roman"/>
        </w:rPr>
        <w:tab/>
        <w:t>Up</w:t>
      </w:r>
      <w:r w:rsidR="009954F1" w:rsidRPr="004F3A97">
        <w:rPr>
          <w:rFonts w:ascii="Times New Roman" w:hAnsi="Times New Roman" w:cs="Times New Roman"/>
        </w:rPr>
        <w:t xml:space="preserve">per eyelid, </w:t>
      </w:r>
      <w:proofErr w:type="spellStart"/>
      <w:r w:rsidR="009954F1" w:rsidRPr="004F3A97">
        <w:rPr>
          <w:rFonts w:ascii="Times New Roman" w:hAnsi="Times New Roman" w:cs="Times New Roman"/>
        </w:rPr>
        <w:t>interorbital</w:t>
      </w:r>
      <w:proofErr w:type="spellEnd"/>
      <w:r w:rsidR="009954F1" w:rsidRPr="004F3A97">
        <w:rPr>
          <w:rFonts w:ascii="Times New Roman" w:hAnsi="Times New Roman" w:cs="Times New Roman"/>
        </w:rPr>
        <w:t xml:space="preserve"> region, </w:t>
      </w:r>
      <w:r w:rsidRPr="004F3A97">
        <w:rPr>
          <w:rFonts w:ascii="Times New Roman" w:hAnsi="Times New Roman" w:cs="Times New Roman"/>
        </w:rPr>
        <w:t xml:space="preserve">dorsal part of snout </w:t>
      </w:r>
      <w:r w:rsidR="009954F1" w:rsidRPr="004F3A97">
        <w:rPr>
          <w:rFonts w:ascii="Times New Roman" w:hAnsi="Times New Roman" w:cs="Times New Roman"/>
        </w:rPr>
        <w:t xml:space="preserve">and </w:t>
      </w:r>
      <w:proofErr w:type="spellStart"/>
      <w:r w:rsidR="009954F1" w:rsidRPr="004F3A97">
        <w:rPr>
          <w:rFonts w:ascii="Times New Roman" w:hAnsi="Times New Roman" w:cs="Times New Roman"/>
        </w:rPr>
        <w:t>canthus</w:t>
      </w:r>
      <w:proofErr w:type="spellEnd"/>
      <w:r w:rsidR="009954F1" w:rsidRPr="004F3A97">
        <w:rPr>
          <w:rFonts w:ascii="Times New Roman" w:hAnsi="Times New Roman" w:cs="Times New Roman"/>
        </w:rPr>
        <w:t xml:space="preserve"> </w:t>
      </w:r>
      <w:r w:rsidRPr="004F3A97">
        <w:rPr>
          <w:rFonts w:ascii="Times New Roman" w:hAnsi="Times New Roman" w:cs="Times New Roman"/>
        </w:rPr>
        <w:t xml:space="preserve">covered with </w:t>
      </w:r>
      <w:r w:rsidR="009954F1" w:rsidRPr="004F3A97">
        <w:rPr>
          <w:rFonts w:ascii="Times New Roman" w:hAnsi="Times New Roman" w:cs="Times New Roman"/>
        </w:rPr>
        <w:t>small</w:t>
      </w:r>
      <w:r w:rsidR="00DE4C5D" w:rsidRPr="004F3A97">
        <w:rPr>
          <w:rFonts w:ascii="Times New Roman" w:hAnsi="Times New Roman" w:cs="Times New Roman"/>
        </w:rPr>
        <w:t>, flat</w:t>
      </w:r>
      <w:r w:rsidR="009954F1" w:rsidRPr="004F3A97">
        <w:rPr>
          <w:rFonts w:ascii="Times New Roman" w:hAnsi="Times New Roman" w:cs="Times New Roman"/>
        </w:rPr>
        <w:t xml:space="preserve"> tubercles </w:t>
      </w:r>
      <w:r w:rsidR="00DE4C5D" w:rsidRPr="004F3A97">
        <w:rPr>
          <w:rFonts w:ascii="Times New Roman" w:hAnsi="Times New Roman" w:cs="Times New Roman"/>
        </w:rPr>
        <w:t xml:space="preserve">bearing brown, </w:t>
      </w:r>
      <w:r w:rsidR="00A64126" w:rsidRPr="004F3A97">
        <w:rPr>
          <w:rFonts w:ascii="Times New Roman" w:hAnsi="Times New Roman" w:cs="Times New Roman"/>
        </w:rPr>
        <w:t xml:space="preserve">keratinized </w:t>
      </w:r>
      <w:r w:rsidR="00DE4C5D" w:rsidRPr="004F3A97">
        <w:rPr>
          <w:rFonts w:ascii="Times New Roman" w:hAnsi="Times New Roman" w:cs="Times New Roman"/>
        </w:rPr>
        <w:t>tips</w:t>
      </w:r>
      <w:r w:rsidR="00A64126" w:rsidRPr="004F3A97">
        <w:rPr>
          <w:rFonts w:ascii="Times New Roman" w:hAnsi="Times New Roman" w:cs="Times New Roman"/>
        </w:rPr>
        <w:t>;</w:t>
      </w:r>
      <w:r w:rsidR="009954F1" w:rsidRPr="004F3A97">
        <w:rPr>
          <w:rFonts w:ascii="Times New Roman" w:hAnsi="Times New Roman" w:cs="Times New Roman"/>
        </w:rPr>
        <w:t xml:space="preserve"> </w:t>
      </w:r>
      <w:proofErr w:type="spellStart"/>
      <w:r w:rsidR="00AF0DB2" w:rsidRPr="004F3A97">
        <w:rPr>
          <w:rFonts w:ascii="Times New Roman" w:hAnsi="Times New Roman" w:cs="Times New Roman"/>
        </w:rPr>
        <w:t>interorbital</w:t>
      </w:r>
      <w:proofErr w:type="spellEnd"/>
      <w:r w:rsidR="00AF0DB2" w:rsidRPr="004F3A97">
        <w:rPr>
          <w:rFonts w:ascii="Times New Roman" w:hAnsi="Times New Roman" w:cs="Times New Roman"/>
        </w:rPr>
        <w:t xml:space="preserve"> ridges absent; </w:t>
      </w:r>
      <w:r w:rsidR="009954F1" w:rsidRPr="004F3A97">
        <w:rPr>
          <w:rFonts w:ascii="Times New Roman" w:hAnsi="Times New Roman" w:cs="Times New Roman"/>
        </w:rPr>
        <w:t xml:space="preserve">tubercles absent on </w:t>
      </w:r>
      <w:proofErr w:type="spellStart"/>
      <w:r w:rsidR="009954F1" w:rsidRPr="004F3A97">
        <w:rPr>
          <w:rFonts w:ascii="Times New Roman" w:hAnsi="Times New Roman" w:cs="Times New Roman"/>
        </w:rPr>
        <w:t>lores</w:t>
      </w:r>
      <w:proofErr w:type="spellEnd"/>
      <w:r w:rsidR="009954F1" w:rsidRPr="004F3A97">
        <w:rPr>
          <w:rFonts w:ascii="Times New Roman" w:hAnsi="Times New Roman" w:cs="Times New Roman"/>
        </w:rPr>
        <w:t xml:space="preserve">; single row of small </w:t>
      </w:r>
      <w:proofErr w:type="spellStart"/>
      <w:r w:rsidR="00FD0521" w:rsidRPr="004F3A97">
        <w:rPr>
          <w:rFonts w:ascii="Times New Roman" w:hAnsi="Times New Roman" w:cs="Times New Roman"/>
        </w:rPr>
        <w:t>spinules</w:t>
      </w:r>
      <w:proofErr w:type="spellEnd"/>
      <w:r w:rsidR="009954F1" w:rsidRPr="004F3A97">
        <w:rPr>
          <w:rFonts w:ascii="Times New Roman" w:hAnsi="Times New Roman" w:cs="Times New Roman"/>
        </w:rPr>
        <w:t xml:space="preserve"> line the upper lip and outer margin of upper eyelid; large tubercle at posterior end of upper lip, level with anterior margin of tympanum and a larger one yet just above the </w:t>
      </w:r>
      <w:proofErr w:type="spellStart"/>
      <w:r w:rsidR="009954F1" w:rsidRPr="004F3A97">
        <w:rPr>
          <w:rFonts w:ascii="Times New Roman" w:hAnsi="Times New Roman" w:cs="Times New Roman"/>
        </w:rPr>
        <w:t>rictus</w:t>
      </w:r>
      <w:proofErr w:type="spellEnd"/>
      <w:r w:rsidR="009954F1" w:rsidRPr="004F3A97">
        <w:rPr>
          <w:rFonts w:ascii="Times New Roman" w:hAnsi="Times New Roman" w:cs="Times New Roman"/>
        </w:rPr>
        <w:t>, posterior</w:t>
      </w:r>
      <w:r w:rsidR="00AF0DB2" w:rsidRPr="004F3A97">
        <w:rPr>
          <w:rFonts w:ascii="Times New Roman" w:hAnsi="Times New Roman" w:cs="Times New Roman"/>
        </w:rPr>
        <w:t xml:space="preserve"> to the tympanum; </w:t>
      </w:r>
      <w:proofErr w:type="spellStart"/>
      <w:r w:rsidR="00AF0DB2" w:rsidRPr="004F3A97">
        <w:rPr>
          <w:rFonts w:ascii="Times New Roman" w:hAnsi="Times New Roman" w:cs="Times New Roman"/>
        </w:rPr>
        <w:t>supratympanic</w:t>
      </w:r>
      <w:proofErr w:type="spellEnd"/>
      <w:r w:rsidR="00AF0DB2" w:rsidRPr="004F3A97">
        <w:rPr>
          <w:rFonts w:ascii="Times New Roman" w:hAnsi="Times New Roman" w:cs="Times New Roman"/>
        </w:rPr>
        <w:t xml:space="preserve"> fold </w:t>
      </w:r>
      <w:r w:rsidR="00EC007F" w:rsidRPr="004F3A97">
        <w:rPr>
          <w:rFonts w:ascii="Times New Roman" w:hAnsi="Times New Roman" w:cs="Times New Roman"/>
        </w:rPr>
        <w:t xml:space="preserve">and </w:t>
      </w:r>
      <w:proofErr w:type="spellStart"/>
      <w:r w:rsidR="00EC007F" w:rsidRPr="004F3A97">
        <w:rPr>
          <w:rFonts w:ascii="Times New Roman" w:hAnsi="Times New Roman" w:cs="Times New Roman"/>
        </w:rPr>
        <w:t>parotoid</w:t>
      </w:r>
      <w:proofErr w:type="spellEnd"/>
      <w:r w:rsidR="00EC007F" w:rsidRPr="004F3A97">
        <w:rPr>
          <w:rFonts w:ascii="Times New Roman" w:hAnsi="Times New Roman" w:cs="Times New Roman"/>
        </w:rPr>
        <w:t xml:space="preserve"> gland </w:t>
      </w:r>
      <w:r w:rsidR="00AF0DB2" w:rsidRPr="004F3A97">
        <w:rPr>
          <w:rFonts w:ascii="Times New Roman" w:hAnsi="Times New Roman" w:cs="Times New Roman"/>
        </w:rPr>
        <w:t xml:space="preserve">absent; slight scapular swelling; </w:t>
      </w:r>
      <w:r w:rsidR="00BF1688" w:rsidRPr="004F3A97">
        <w:rPr>
          <w:rFonts w:ascii="Times New Roman" w:hAnsi="Times New Roman" w:cs="Times New Roman"/>
        </w:rPr>
        <w:t>back</w:t>
      </w:r>
      <w:r w:rsidR="00DE4C5D" w:rsidRPr="004F3A97">
        <w:rPr>
          <w:rFonts w:ascii="Times New Roman" w:hAnsi="Times New Roman" w:cs="Times New Roman"/>
        </w:rPr>
        <w:t xml:space="preserve">, flanks and dorsal part of </w:t>
      </w:r>
      <w:r w:rsidR="00BF1688" w:rsidRPr="004F3A97">
        <w:rPr>
          <w:rFonts w:ascii="Times New Roman" w:hAnsi="Times New Roman" w:cs="Times New Roman"/>
        </w:rPr>
        <w:t>limbs</w:t>
      </w:r>
      <w:r w:rsidR="00FD0521" w:rsidRPr="004F3A97">
        <w:rPr>
          <w:rFonts w:ascii="Times New Roman" w:hAnsi="Times New Roman" w:cs="Times New Roman"/>
        </w:rPr>
        <w:t xml:space="preserve"> with </w:t>
      </w:r>
      <w:r w:rsidR="00EC007F" w:rsidRPr="004F3A97">
        <w:rPr>
          <w:rFonts w:ascii="Times New Roman" w:hAnsi="Times New Roman" w:cs="Times New Roman"/>
        </w:rPr>
        <w:t xml:space="preserve">irregularly spaced </w:t>
      </w:r>
      <w:r w:rsidR="00FD0521" w:rsidRPr="004F3A97">
        <w:rPr>
          <w:rFonts w:ascii="Times New Roman" w:hAnsi="Times New Roman" w:cs="Times New Roman"/>
        </w:rPr>
        <w:t xml:space="preserve">large and small tubercles bearing brown keratinized </w:t>
      </w:r>
      <w:proofErr w:type="spellStart"/>
      <w:r w:rsidR="00FD0521" w:rsidRPr="004F3A97">
        <w:rPr>
          <w:rFonts w:ascii="Times New Roman" w:hAnsi="Times New Roman" w:cs="Times New Roman"/>
        </w:rPr>
        <w:t>spinules</w:t>
      </w:r>
      <w:proofErr w:type="spellEnd"/>
      <w:r w:rsidR="00FD0521" w:rsidRPr="004F3A97">
        <w:rPr>
          <w:rFonts w:ascii="Times New Roman" w:hAnsi="Times New Roman" w:cs="Times New Roman"/>
        </w:rPr>
        <w:t xml:space="preserve">, larger tubercles may have more than one </w:t>
      </w:r>
      <w:proofErr w:type="spellStart"/>
      <w:r w:rsidR="00FD0521" w:rsidRPr="004F3A97">
        <w:rPr>
          <w:rFonts w:ascii="Times New Roman" w:hAnsi="Times New Roman" w:cs="Times New Roman"/>
        </w:rPr>
        <w:t>spinule</w:t>
      </w:r>
      <w:proofErr w:type="spellEnd"/>
      <w:r w:rsidR="00FD0521" w:rsidRPr="004F3A97">
        <w:rPr>
          <w:rFonts w:ascii="Times New Roman" w:hAnsi="Times New Roman" w:cs="Times New Roman"/>
        </w:rPr>
        <w:t xml:space="preserve">; dorsal tubercles largest around </w:t>
      </w:r>
      <w:proofErr w:type="spellStart"/>
      <w:r w:rsidR="00FD0521" w:rsidRPr="004F3A97">
        <w:rPr>
          <w:rFonts w:ascii="Times New Roman" w:hAnsi="Times New Roman" w:cs="Times New Roman"/>
        </w:rPr>
        <w:t>nuchal</w:t>
      </w:r>
      <w:proofErr w:type="spellEnd"/>
      <w:r w:rsidR="00FD0521" w:rsidRPr="004F3A97">
        <w:rPr>
          <w:rFonts w:ascii="Times New Roman" w:hAnsi="Times New Roman" w:cs="Times New Roman"/>
        </w:rPr>
        <w:t xml:space="preserve">, scapular and </w:t>
      </w:r>
      <w:proofErr w:type="spellStart"/>
      <w:r w:rsidR="00FD0521" w:rsidRPr="004F3A97">
        <w:rPr>
          <w:rFonts w:ascii="Times New Roman" w:hAnsi="Times New Roman" w:cs="Times New Roman"/>
        </w:rPr>
        <w:t>dorsolateral</w:t>
      </w:r>
      <w:proofErr w:type="spellEnd"/>
      <w:r w:rsidR="00FD0521" w:rsidRPr="004F3A97">
        <w:rPr>
          <w:rFonts w:ascii="Times New Roman" w:hAnsi="Times New Roman" w:cs="Times New Roman"/>
        </w:rPr>
        <w:t xml:space="preserve"> region</w:t>
      </w:r>
      <w:r w:rsidR="00271A95" w:rsidRPr="004F3A97">
        <w:rPr>
          <w:rFonts w:ascii="Times New Roman" w:hAnsi="Times New Roman" w:cs="Times New Roman"/>
        </w:rPr>
        <w:t>, smallest on dorsal part of limbs</w:t>
      </w:r>
      <w:r w:rsidR="00C31921">
        <w:rPr>
          <w:rFonts w:ascii="Times New Roman" w:hAnsi="Times New Roman" w:cs="Times New Roman"/>
        </w:rPr>
        <w:t xml:space="preserve"> (</w:t>
      </w:r>
      <w:r w:rsidR="00C31921" w:rsidRPr="00C31921">
        <w:rPr>
          <w:rFonts w:ascii="Times New Roman" w:hAnsi="Times New Roman" w:cs="Times New Roman"/>
          <w:highlight w:val="yellow"/>
        </w:rPr>
        <w:t>Fig. 3C</w:t>
      </w:r>
      <w:r w:rsidR="00C31921">
        <w:rPr>
          <w:rFonts w:ascii="Times New Roman" w:hAnsi="Times New Roman" w:cs="Times New Roman"/>
        </w:rPr>
        <w:t>)</w:t>
      </w:r>
      <w:r w:rsidR="00271A95" w:rsidRPr="004F3A97">
        <w:rPr>
          <w:rFonts w:ascii="Times New Roman" w:hAnsi="Times New Roman" w:cs="Times New Roman"/>
        </w:rPr>
        <w:t>;</w:t>
      </w:r>
      <w:r w:rsidR="00DE4C5D" w:rsidRPr="004F3A97">
        <w:rPr>
          <w:rFonts w:ascii="Times New Roman" w:hAnsi="Times New Roman" w:cs="Times New Roman"/>
        </w:rPr>
        <w:t xml:space="preserve"> </w:t>
      </w:r>
      <w:r w:rsidR="00FD0521" w:rsidRPr="004F3A97">
        <w:rPr>
          <w:rFonts w:ascii="Times New Roman" w:hAnsi="Times New Roman" w:cs="Times New Roman"/>
        </w:rPr>
        <w:t>entire ventral surface except for</w:t>
      </w:r>
      <w:r w:rsidR="00DE4C5D" w:rsidRPr="004F3A97">
        <w:rPr>
          <w:rFonts w:ascii="Times New Roman" w:hAnsi="Times New Roman" w:cs="Times New Roman"/>
        </w:rPr>
        <w:t xml:space="preserve"> </w:t>
      </w:r>
      <w:proofErr w:type="spellStart"/>
      <w:r w:rsidR="00BB6ED1" w:rsidRPr="004F3A97">
        <w:rPr>
          <w:rFonts w:ascii="Times New Roman" w:hAnsi="Times New Roman" w:cs="Times New Roman"/>
        </w:rPr>
        <w:t>manus</w:t>
      </w:r>
      <w:proofErr w:type="spellEnd"/>
      <w:r w:rsidR="00BB6ED1" w:rsidRPr="004F3A97">
        <w:rPr>
          <w:rFonts w:ascii="Times New Roman" w:hAnsi="Times New Roman" w:cs="Times New Roman"/>
        </w:rPr>
        <w:t xml:space="preserve"> and </w:t>
      </w:r>
      <w:proofErr w:type="spellStart"/>
      <w:r w:rsidR="00BB6ED1" w:rsidRPr="004F3A97">
        <w:rPr>
          <w:rFonts w:ascii="Times New Roman" w:hAnsi="Times New Roman" w:cs="Times New Roman"/>
        </w:rPr>
        <w:t>pes</w:t>
      </w:r>
      <w:proofErr w:type="spellEnd"/>
      <w:r w:rsidR="00BB6ED1" w:rsidRPr="004F3A97">
        <w:rPr>
          <w:rFonts w:ascii="Times New Roman" w:hAnsi="Times New Roman" w:cs="Times New Roman"/>
        </w:rPr>
        <w:t xml:space="preserve"> with fine, evenly spaced </w:t>
      </w:r>
      <w:proofErr w:type="spellStart"/>
      <w:r w:rsidR="00BB6ED1" w:rsidRPr="004F3A97">
        <w:rPr>
          <w:rFonts w:ascii="Times New Roman" w:hAnsi="Times New Roman" w:cs="Times New Roman"/>
        </w:rPr>
        <w:t>spinules</w:t>
      </w:r>
      <w:proofErr w:type="spellEnd"/>
      <w:r w:rsidR="00BB6ED1" w:rsidRPr="004F3A97">
        <w:rPr>
          <w:rFonts w:ascii="Times New Roman" w:hAnsi="Times New Roman" w:cs="Times New Roman"/>
        </w:rPr>
        <w:t xml:space="preserve"> </w:t>
      </w:r>
      <w:r w:rsidR="00EC007F" w:rsidRPr="004F3A97">
        <w:rPr>
          <w:rFonts w:ascii="Times New Roman" w:hAnsi="Times New Roman" w:cs="Times New Roman"/>
        </w:rPr>
        <w:t>that</w:t>
      </w:r>
      <w:r w:rsidR="00BB6ED1" w:rsidRPr="004F3A97">
        <w:rPr>
          <w:rFonts w:ascii="Times New Roman" w:hAnsi="Times New Roman" w:cs="Times New Roman"/>
        </w:rPr>
        <w:t xml:space="preserve"> are most dense</w:t>
      </w:r>
      <w:r w:rsidR="009954F1" w:rsidRPr="004F3A97">
        <w:rPr>
          <w:rFonts w:ascii="Times New Roman" w:hAnsi="Times New Roman" w:cs="Times New Roman"/>
        </w:rPr>
        <w:t xml:space="preserve"> </w:t>
      </w:r>
      <w:r w:rsidR="00BB6ED1" w:rsidRPr="004F3A97">
        <w:rPr>
          <w:rFonts w:ascii="Times New Roman" w:hAnsi="Times New Roman" w:cs="Times New Roman"/>
        </w:rPr>
        <w:t xml:space="preserve">around the </w:t>
      </w:r>
      <w:proofErr w:type="spellStart"/>
      <w:r w:rsidR="00BB6ED1" w:rsidRPr="004F3A97">
        <w:rPr>
          <w:rFonts w:ascii="Times New Roman" w:hAnsi="Times New Roman" w:cs="Times New Roman"/>
        </w:rPr>
        <w:t>rictal</w:t>
      </w:r>
      <w:proofErr w:type="spellEnd"/>
      <w:r w:rsidR="00BB6ED1" w:rsidRPr="004F3A97">
        <w:rPr>
          <w:rFonts w:ascii="Times New Roman" w:hAnsi="Times New Roman" w:cs="Times New Roman"/>
        </w:rPr>
        <w:t xml:space="preserve"> and pectoral region</w:t>
      </w:r>
      <w:r w:rsidR="00C31921">
        <w:rPr>
          <w:rFonts w:ascii="Times New Roman" w:hAnsi="Times New Roman" w:cs="Times New Roman"/>
        </w:rPr>
        <w:t xml:space="preserve"> (</w:t>
      </w:r>
      <w:r w:rsidR="00C31921" w:rsidRPr="00C31921">
        <w:rPr>
          <w:rFonts w:ascii="Times New Roman" w:hAnsi="Times New Roman" w:cs="Times New Roman"/>
          <w:highlight w:val="yellow"/>
        </w:rPr>
        <w:t>Fig 3D</w:t>
      </w:r>
      <w:r w:rsidR="00C31921">
        <w:rPr>
          <w:rFonts w:ascii="Times New Roman" w:hAnsi="Times New Roman" w:cs="Times New Roman"/>
        </w:rPr>
        <w:t>)</w:t>
      </w:r>
      <w:r w:rsidR="00BB6ED1" w:rsidRPr="004F3A97">
        <w:rPr>
          <w:rFonts w:ascii="Times New Roman" w:hAnsi="Times New Roman" w:cs="Times New Roman"/>
        </w:rPr>
        <w:t>.</w:t>
      </w:r>
      <w:r w:rsidR="00BA1D8D" w:rsidRPr="004F3A97">
        <w:rPr>
          <w:rFonts w:ascii="Times New Roman" w:hAnsi="Times New Roman" w:cs="Times New Roman"/>
        </w:rPr>
        <w:t xml:space="preserve"> Measurements of the </w:t>
      </w:r>
      <w:proofErr w:type="spellStart"/>
      <w:r w:rsidR="00BA1D8D" w:rsidRPr="004F3A97">
        <w:rPr>
          <w:rFonts w:ascii="Times New Roman" w:hAnsi="Times New Roman" w:cs="Times New Roman"/>
        </w:rPr>
        <w:t>h</w:t>
      </w:r>
      <w:r w:rsidR="00BF64BC">
        <w:rPr>
          <w:rFonts w:ascii="Times New Roman" w:hAnsi="Times New Roman" w:cs="Times New Roman"/>
        </w:rPr>
        <w:t>olotype</w:t>
      </w:r>
      <w:proofErr w:type="spellEnd"/>
      <w:r w:rsidR="00BF64BC">
        <w:rPr>
          <w:rFonts w:ascii="Times New Roman" w:hAnsi="Times New Roman" w:cs="Times New Roman"/>
        </w:rPr>
        <w:t xml:space="preserve"> are presented in </w:t>
      </w:r>
      <w:r w:rsidR="00BF64BC" w:rsidRPr="00BF64BC">
        <w:rPr>
          <w:rFonts w:ascii="Times New Roman" w:hAnsi="Times New Roman" w:cs="Times New Roman"/>
          <w:highlight w:val="yellow"/>
        </w:rPr>
        <w:t>Table 3</w:t>
      </w:r>
      <w:r w:rsidR="00BA1D8D" w:rsidRPr="004F3A97">
        <w:rPr>
          <w:rFonts w:ascii="Times New Roman" w:hAnsi="Times New Roman" w:cs="Times New Roman"/>
        </w:rPr>
        <w:t>.</w:t>
      </w:r>
    </w:p>
    <w:p w:rsidR="00271A95" w:rsidRPr="004F3A97" w:rsidRDefault="00271A95" w:rsidP="004F3A97">
      <w:pPr>
        <w:tabs>
          <w:tab w:val="left" w:pos="540"/>
          <w:tab w:val="left" w:pos="720"/>
        </w:tabs>
        <w:spacing w:line="276" w:lineRule="auto"/>
        <w:rPr>
          <w:rFonts w:ascii="Times New Roman" w:hAnsi="Times New Roman" w:cs="Times New Roman"/>
        </w:rPr>
      </w:pPr>
    </w:p>
    <w:p w:rsidR="00282F8E" w:rsidRPr="004F3A97" w:rsidRDefault="00EC007F" w:rsidP="004F3A97">
      <w:pPr>
        <w:spacing w:line="276" w:lineRule="auto"/>
        <w:rPr>
          <w:rFonts w:ascii="Times New Roman" w:hAnsi="Times New Roman" w:cs="Times New Roman"/>
        </w:rPr>
      </w:pPr>
      <w:proofErr w:type="gramStart"/>
      <w:r w:rsidRPr="004F3A97">
        <w:rPr>
          <w:rFonts w:ascii="Times New Roman" w:hAnsi="Times New Roman" w:cs="Times New Roman"/>
          <w:b/>
        </w:rPr>
        <w:t>Coloration in lif</w:t>
      </w:r>
      <w:r w:rsidR="005466FD" w:rsidRPr="004F3A97">
        <w:rPr>
          <w:rFonts w:ascii="Times New Roman" w:hAnsi="Times New Roman" w:cs="Times New Roman"/>
          <w:b/>
        </w:rPr>
        <w:t>e.</w:t>
      </w:r>
      <w:proofErr w:type="gramEnd"/>
      <w:r w:rsidR="005466FD" w:rsidRPr="004F3A97">
        <w:rPr>
          <w:rFonts w:ascii="Times New Roman" w:hAnsi="Times New Roman" w:cs="Times New Roman"/>
        </w:rPr>
        <w:t xml:space="preserve"> </w:t>
      </w:r>
      <w:proofErr w:type="gramStart"/>
      <w:r w:rsidR="005466FD" w:rsidRPr="004F3A97">
        <w:rPr>
          <w:rFonts w:ascii="Times New Roman" w:hAnsi="Times New Roman" w:cs="Times New Roman"/>
        </w:rPr>
        <w:t>Dorsal base color dark brown to black.</w:t>
      </w:r>
      <w:proofErr w:type="gramEnd"/>
      <w:r w:rsidR="005466FD" w:rsidRPr="004F3A97">
        <w:rPr>
          <w:rFonts w:ascii="Times New Roman" w:hAnsi="Times New Roman" w:cs="Times New Roman"/>
        </w:rPr>
        <w:t xml:space="preserve"> Top of head</w:t>
      </w:r>
      <w:r w:rsidR="00271A95" w:rsidRPr="004F3A97">
        <w:rPr>
          <w:rFonts w:ascii="Times New Roman" w:hAnsi="Times New Roman" w:cs="Times New Roman"/>
        </w:rPr>
        <w:t xml:space="preserve">, </w:t>
      </w:r>
      <w:proofErr w:type="spellStart"/>
      <w:r w:rsidR="00271A95" w:rsidRPr="004F3A97">
        <w:rPr>
          <w:rFonts w:ascii="Times New Roman" w:hAnsi="Times New Roman" w:cs="Times New Roman"/>
        </w:rPr>
        <w:t>lores</w:t>
      </w:r>
      <w:proofErr w:type="spellEnd"/>
      <w:r w:rsidR="005466FD" w:rsidRPr="004F3A97">
        <w:rPr>
          <w:rFonts w:ascii="Times New Roman" w:hAnsi="Times New Roman" w:cs="Times New Roman"/>
        </w:rPr>
        <w:t xml:space="preserve"> and back with yellow reticulations</w:t>
      </w:r>
      <w:r w:rsidR="00271A95" w:rsidRPr="004F3A97">
        <w:rPr>
          <w:rFonts w:ascii="Times New Roman" w:hAnsi="Times New Roman" w:cs="Times New Roman"/>
        </w:rPr>
        <w:t xml:space="preserve"> bearing greenish flecks</w:t>
      </w:r>
      <w:r w:rsidR="005466FD" w:rsidRPr="004F3A97">
        <w:rPr>
          <w:rFonts w:ascii="Times New Roman" w:hAnsi="Times New Roman" w:cs="Times New Roman"/>
        </w:rPr>
        <w:t xml:space="preserve">. </w:t>
      </w:r>
      <w:proofErr w:type="gramStart"/>
      <w:r w:rsidR="00497C14" w:rsidRPr="004F3A97">
        <w:rPr>
          <w:rFonts w:ascii="Times New Roman" w:hAnsi="Times New Roman" w:cs="Times New Roman"/>
        </w:rPr>
        <w:t xml:space="preserve">Large, yellow tubercle at </w:t>
      </w:r>
      <w:proofErr w:type="spellStart"/>
      <w:r w:rsidR="00497C14" w:rsidRPr="004F3A97">
        <w:rPr>
          <w:rFonts w:ascii="Times New Roman" w:hAnsi="Times New Roman" w:cs="Times New Roman"/>
        </w:rPr>
        <w:t>rictus</w:t>
      </w:r>
      <w:proofErr w:type="spellEnd"/>
      <w:r w:rsidR="00497C14" w:rsidRPr="004F3A97">
        <w:rPr>
          <w:rFonts w:ascii="Times New Roman" w:hAnsi="Times New Roman" w:cs="Times New Roman"/>
        </w:rPr>
        <w:t xml:space="preserve">, </w:t>
      </w:r>
      <w:r w:rsidR="00497C14" w:rsidRPr="004F3A97">
        <w:rPr>
          <w:rFonts w:ascii="Times New Roman" w:hAnsi="Times New Roman" w:cs="Times New Roman"/>
        </w:rPr>
        <w:lastRenderedPageBreak/>
        <w:t xml:space="preserve">followed </w:t>
      </w:r>
      <w:proofErr w:type="spellStart"/>
      <w:r w:rsidR="00497C14" w:rsidRPr="004F3A97">
        <w:rPr>
          <w:rFonts w:ascii="Times New Roman" w:hAnsi="Times New Roman" w:cs="Times New Roman"/>
        </w:rPr>
        <w:t>anteriorly</w:t>
      </w:r>
      <w:proofErr w:type="spellEnd"/>
      <w:r w:rsidR="00497C14" w:rsidRPr="004F3A97">
        <w:rPr>
          <w:rFonts w:ascii="Times New Roman" w:hAnsi="Times New Roman" w:cs="Times New Roman"/>
        </w:rPr>
        <w:t xml:space="preserve"> by a smaller one</w:t>
      </w:r>
      <w:r w:rsidR="00BB46A0" w:rsidRPr="004F3A97">
        <w:rPr>
          <w:rFonts w:ascii="Times New Roman" w:hAnsi="Times New Roman" w:cs="Times New Roman"/>
        </w:rPr>
        <w:t xml:space="preserve"> at the posterior end of the upper lip.</w:t>
      </w:r>
      <w:proofErr w:type="gramEnd"/>
      <w:r w:rsidR="00BB46A0" w:rsidRPr="004F3A97">
        <w:rPr>
          <w:rFonts w:ascii="Times New Roman" w:hAnsi="Times New Roman" w:cs="Times New Roman"/>
        </w:rPr>
        <w:t xml:space="preserve"> An even smaller, yellow tubercle is present between the </w:t>
      </w:r>
      <w:proofErr w:type="spellStart"/>
      <w:r w:rsidR="00BB46A0" w:rsidRPr="004F3A97">
        <w:rPr>
          <w:rFonts w:ascii="Times New Roman" w:hAnsi="Times New Roman" w:cs="Times New Roman"/>
        </w:rPr>
        <w:t>rictal</w:t>
      </w:r>
      <w:proofErr w:type="spellEnd"/>
      <w:r w:rsidR="00BB46A0" w:rsidRPr="004F3A97">
        <w:rPr>
          <w:rFonts w:ascii="Times New Roman" w:hAnsi="Times New Roman" w:cs="Times New Roman"/>
        </w:rPr>
        <w:t xml:space="preserve"> and posterior upper labial tubercles on the left side of the head but absent on the right side. </w:t>
      </w:r>
      <w:proofErr w:type="gramStart"/>
      <w:r w:rsidR="00BB46A0" w:rsidRPr="004F3A97">
        <w:rPr>
          <w:rFonts w:ascii="Times New Roman" w:hAnsi="Times New Roman" w:cs="Times New Roman"/>
        </w:rPr>
        <w:t>Three small, yel</w:t>
      </w:r>
      <w:r w:rsidR="00A77B2F" w:rsidRPr="004F3A97">
        <w:rPr>
          <w:rFonts w:ascii="Times New Roman" w:hAnsi="Times New Roman" w:cs="Times New Roman"/>
        </w:rPr>
        <w:t>low patches along the upper lip, below the eye, lore, and rostrum.</w:t>
      </w:r>
      <w:proofErr w:type="gramEnd"/>
      <w:r w:rsidR="00A77B2F" w:rsidRPr="004F3A97">
        <w:rPr>
          <w:rFonts w:ascii="Times New Roman" w:hAnsi="Times New Roman" w:cs="Times New Roman"/>
        </w:rPr>
        <w:t xml:space="preserve"> Yellow patches on ventral side of mandible. </w:t>
      </w:r>
      <w:proofErr w:type="gramStart"/>
      <w:r w:rsidR="00375B70" w:rsidRPr="004F3A97">
        <w:rPr>
          <w:rFonts w:ascii="Times New Roman" w:hAnsi="Times New Roman" w:cs="Times New Roman"/>
        </w:rPr>
        <w:t>Flanks with small yellow spots.</w:t>
      </w:r>
      <w:proofErr w:type="gramEnd"/>
      <w:r w:rsidR="00375B70" w:rsidRPr="004F3A97">
        <w:rPr>
          <w:rFonts w:ascii="Times New Roman" w:hAnsi="Times New Roman" w:cs="Times New Roman"/>
        </w:rPr>
        <w:t xml:space="preserve"> </w:t>
      </w:r>
      <w:proofErr w:type="gramStart"/>
      <w:r w:rsidR="00271A95" w:rsidRPr="004F3A97">
        <w:rPr>
          <w:rFonts w:ascii="Times New Roman" w:hAnsi="Times New Roman" w:cs="Times New Roman"/>
        </w:rPr>
        <w:t>Yellow crossbars on front and hind limbs.</w:t>
      </w:r>
      <w:proofErr w:type="gramEnd"/>
      <w:r w:rsidR="00271A95" w:rsidRPr="004F3A97">
        <w:rPr>
          <w:rFonts w:ascii="Times New Roman" w:hAnsi="Times New Roman" w:cs="Times New Roman"/>
        </w:rPr>
        <w:t xml:space="preserve"> </w:t>
      </w:r>
      <w:proofErr w:type="gramStart"/>
      <w:r w:rsidR="002F3DC1" w:rsidRPr="004F3A97">
        <w:rPr>
          <w:rFonts w:ascii="Times New Roman" w:hAnsi="Times New Roman" w:cs="Times New Roman"/>
        </w:rPr>
        <w:t>Venter</w:t>
      </w:r>
      <w:r w:rsidR="00271A95" w:rsidRPr="004F3A97">
        <w:rPr>
          <w:rFonts w:ascii="Times New Roman" w:hAnsi="Times New Roman" w:cs="Times New Roman"/>
        </w:rPr>
        <w:t xml:space="preserve"> light </w:t>
      </w:r>
      <w:r w:rsidR="00C37CFA" w:rsidRPr="004F3A97">
        <w:rPr>
          <w:rFonts w:ascii="Times New Roman" w:hAnsi="Times New Roman" w:cs="Times New Roman"/>
        </w:rPr>
        <w:t>gray</w:t>
      </w:r>
      <w:r w:rsidR="00271A95" w:rsidRPr="004F3A97">
        <w:rPr>
          <w:rFonts w:ascii="Times New Roman" w:hAnsi="Times New Roman" w:cs="Times New Roman"/>
        </w:rPr>
        <w:t xml:space="preserve"> </w:t>
      </w:r>
      <w:r w:rsidR="00C37CFA" w:rsidRPr="004F3A97">
        <w:rPr>
          <w:rFonts w:ascii="Times New Roman" w:hAnsi="Times New Roman" w:cs="Times New Roman"/>
        </w:rPr>
        <w:t>with fine, white spotting.</w:t>
      </w:r>
      <w:proofErr w:type="gramEnd"/>
      <w:r w:rsidR="00C37CFA" w:rsidRPr="004F3A97">
        <w:rPr>
          <w:rFonts w:ascii="Times New Roman" w:hAnsi="Times New Roman" w:cs="Times New Roman"/>
        </w:rPr>
        <w:t xml:space="preserve"> </w:t>
      </w:r>
      <w:r w:rsidR="00A77B2F" w:rsidRPr="004F3A97">
        <w:rPr>
          <w:rFonts w:ascii="Times New Roman" w:hAnsi="Times New Roman" w:cs="Times New Roman"/>
        </w:rPr>
        <w:t xml:space="preserve"> </w:t>
      </w:r>
    </w:p>
    <w:p w:rsidR="00A55A11" w:rsidRPr="004F3A97" w:rsidRDefault="00A55A11" w:rsidP="004F3A97">
      <w:pPr>
        <w:spacing w:line="276" w:lineRule="auto"/>
        <w:rPr>
          <w:rFonts w:ascii="Times New Roman" w:hAnsi="Times New Roman" w:cs="Times New Roman"/>
        </w:rPr>
      </w:pPr>
    </w:p>
    <w:p w:rsidR="00271A95" w:rsidRPr="004F3A97" w:rsidRDefault="00271A95" w:rsidP="004F3A97">
      <w:pPr>
        <w:spacing w:line="276" w:lineRule="auto"/>
        <w:rPr>
          <w:rFonts w:ascii="Times New Roman" w:hAnsi="Times New Roman" w:cs="Times New Roman"/>
        </w:rPr>
      </w:pPr>
      <w:proofErr w:type="gramStart"/>
      <w:r w:rsidRPr="004F3A97">
        <w:rPr>
          <w:rFonts w:ascii="Times New Roman" w:hAnsi="Times New Roman" w:cs="Times New Roman"/>
          <w:b/>
        </w:rPr>
        <w:t>Coloration in preservative.</w:t>
      </w:r>
      <w:proofErr w:type="gramEnd"/>
      <w:r w:rsidRPr="004F3A97">
        <w:rPr>
          <w:rFonts w:ascii="Times New Roman" w:hAnsi="Times New Roman" w:cs="Times New Roman"/>
          <w:b/>
        </w:rPr>
        <w:t xml:space="preserve"> </w:t>
      </w:r>
      <w:r w:rsidR="002F3DC1" w:rsidRPr="004F3A97">
        <w:rPr>
          <w:rFonts w:ascii="Times New Roman" w:hAnsi="Times New Roman" w:cs="Times New Roman"/>
        </w:rPr>
        <w:t xml:space="preserve">Yellow coloration </w:t>
      </w:r>
      <w:del w:id="46" w:author="Lee Grismer" w:date="2013-09-21T04:30:00Z">
        <w:r w:rsidR="002F3DC1" w:rsidRPr="004F3A97" w:rsidDel="009405F1">
          <w:rPr>
            <w:rFonts w:ascii="Times New Roman" w:hAnsi="Times New Roman" w:cs="Times New Roman"/>
          </w:rPr>
          <w:delText xml:space="preserve">faded to </w:delText>
        </w:r>
      </w:del>
      <w:r w:rsidR="002F3DC1" w:rsidRPr="004F3A97">
        <w:rPr>
          <w:rFonts w:ascii="Times New Roman" w:hAnsi="Times New Roman" w:cs="Times New Roman"/>
        </w:rPr>
        <w:t xml:space="preserve">creamy white and dorsal reticulations </w:t>
      </w:r>
      <w:del w:id="47" w:author="Lee Grismer" w:date="2013-09-21T04:30:00Z">
        <w:r w:rsidR="002F3DC1" w:rsidRPr="004F3A97" w:rsidDel="009405F1">
          <w:rPr>
            <w:rFonts w:ascii="Times New Roman" w:hAnsi="Times New Roman" w:cs="Times New Roman"/>
          </w:rPr>
          <w:delText xml:space="preserve">to </w:delText>
        </w:r>
      </w:del>
      <w:r w:rsidR="002F3DC1" w:rsidRPr="004F3A97">
        <w:rPr>
          <w:rFonts w:ascii="Times New Roman" w:hAnsi="Times New Roman" w:cs="Times New Roman"/>
        </w:rPr>
        <w:t xml:space="preserve">light gray. Keratinized tips on tubercles </w:t>
      </w:r>
      <w:del w:id="48" w:author="Lee Grismer" w:date="2013-09-21T04:31:00Z">
        <w:r w:rsidR="002F3DC1" w:rsidRPr="004F3A97" w:rsidDel="009405F1">
          <w:rPr>
            <w:rFonts w:ascii="Times New Roman" w:hAnsi="Times New Roman" w:cs="Times New Roman"/>
          </w:rPr>
          <w:delText xml:space="preserve">remain </w:delText>
        </w:r>
      </w:del>
      <w:r w:rsidR="002F3DC1" w:rsidRPr="004F3A97">
        <w:rPr>
          <w:rFonts w:ascii="Times New Roman" w:hAnsi="Times New Roman" w:cs="Times New Roman"/>
        </w:rPr>
        <w:t xml:space="preserve">brown in color. Venter uniform creamy white with very fine dark brown stippling that are most dense on the </w:t>
      </w:r>
      <w:proofErr w:type="spellStart"/>
      <w:r w:rsidR="002F3DC1" w:rsidRPr="004F3A97">
        <w:rPr>
          <w:rFonts w:ascii="Times New Roman" w:hAnsi="Times New Roman" w:cs="Times New Roman"/>
        </w:rPr>
        <w:t>gular</w:t>
      </w:r>
      <w:proofErr w:type="spellEnd"/>
      <w:ins w:id="49" w:author="Lee Grismer" w:date="2013-09-21T04:31:00Z">
        <w:r w:rsidR="009405F1">
          <w:rPr>
            <w:rFonts w:ascii="Times New Roman" w:hAnsi="Times New Roman" w:cs="Times New Roman"/>
          </w:rPr>
          <w:t xml:space="preserve"> region</w:t>
        </w:r>
      </w:ins>
      <w:r w:rsidR="002F3DC1" w:rsidRPr="004F3A97">
        <w:rPr>
          <w:rFonts w:ascii="Times New Roman" w:hAnsi="Times New Roman" w:cs="Times New Roman"/>
        </w:rPr>
        <w:t xml:space="preserve">, tibia, tarsus, </w:t>
      </w:r>
      <w:proofErr w:type="spellStart"/>
      <w:r w:rsidR="002F3DC1" w:rsidRPr="004F3A97">
        <w:rPr>
          <w:rFonts w:ascii="Times New Roman" w:hAnsi="Times New Roman" w:cs="Times New Roman"/>
        </w:rPr>
        <w:t>manus</w:t>
      </w:r>
      <w:proofErr w:type="spellEnd"/>
      <w:r w:rsidR="002F3DC1" w:rsidRPr="004F3A97">
        <w:rPr>
          <w:rFonts w:ascii="Times New Roman" w:hAnsi="Times New Roman" w:cs="Times New Roman"/>
        </w:rPr>
        <w:t xml:space="preserve"> and </w:t>
      </w:r>
      <w:proofErr w:type="spellStart"/>
      <w:r w:rsidR="002F3DC1" w:rsidRPr="004F3A97">
        <w:rPr>
          <w:rFonts w:ascii="Times New Roman" w:hAnsi="Times New Roman" w:cs="Times New Roman"/>
        </w:rPr>
        <w:t>pes</w:t>
      </w:r>
      <w:proofErr w:type="spellEnd"/>
      <w:r w:rsidR="002F3DC1" w:rsidRPr="004F3A97">
        <w:rPr>
          <w:rFonts w:ascii="Times New Roman" w:hAnsi="Times New Roman" w:cs="Times New Roman"/>
        </w:rPr>
        <w:t xml:space="preserve">. </w:t>
      </w:r>
    </w:p>
    <w:p w:rsidR="00271A95" w:rsidRPr="004F3A97" w:rsidRDefault="00271A95" w:rsidP="004F3A97">
      <w:pPr>
        <w:spacing w:line="276" w:lineRule="auto"/>
        <w:rPr>
          <w:rFonts w:ascii="Times New Roman" w:hAnsi="Times New Roman" w:cs="Times New Roman"/>
          <w:b/>
        </w:rPr>
      </w:pPr>
    </w:p>
    <w:p w:rsidR="00271A95" w:rsidRPr="004F3A97" w:rsidRDefault="002F3DC1" w:rsidP="004F3A97">
      <w:pPr>
        <w:spacing w:line="276" w:lineRule="auto"/>
        <w:rPr>
          <w:rFonts w:ascii="Times New Roman" w:hAnsi="Times New Roman" w:cs="Times New Roman"/>
        </w:rPr>
      </w:pPr>
      <w:proofErr w:type="gramStart"/>
      <w:r w:rsidRPr="004F3A97">
        <w:rPr>
          <w:rFonts w:ascii="Times New Roman" w:hAnsi="Times New Roman" w:cs="Times New Roman"/>
          <w:b/>
        </w:rPr>
        <w:t>Variation.</w:t>
      </w:r>
      <w:proofErr w:type="gramEnd"/>
      <w:r w:rsidRPr="004F3A97">
        <w:rPr>
          <w:rFonts w:ascii="Times New Roman" w:hAnsi="Times New Roman" w:cs="Times New Roman"/>
          <w:b/>
        </w:rPr>
        <w:t xml:space="preserve"> </w:t>
      </w:r>
      <w:r w:rsidR="00080A63" w:rsidRPr="004F3A97">
        <w:rPr>
          <w:rFonts w:ascii="Times New Roman" w:hAnsi="Times New Roman" w:cs="Times New Roman"/>
        </w:rPr>
        <w:t xml:space="preserve">All </w:t>
      </w:r>
      <w:proofErr w:type="spellStart"/>
      <w:r w:rsidR="00080A63" w:rsidRPr="004F3A97">
        <w:rPr>
          <w:rFonts w:ascii="Times New Roman" w:hAnsi="Times New Roman" w:cs="Times New Roman"/>
        </w:rPr>
        <w:t>paratypes</w:t>
      </w:r>
      <w:proofErr w:type="spellEnd"/>
      <w:r w:rsidR="00080A63" w:rsidRPr="004F3A97">
        <w:rPr>
          <w:rFonts w:ascii="Times New Roman" w:hAnsi="Times New Roman" w:cs="Times New Roman"/>
        </w:rPr>
        <w:t xml:space="preserve"> closely resemble the </w:t>
      </w:r>
      <w:proofErr w:type="spellStart"/>
      <w:r w:rsidR="00080A63" w:rsidRPr="004F3A97">
        <w:rPr>
          <w:rFonts w:ascii="Times New Roman" w:hAnsi="Times New Roman" w:cs="Times New Roman"/>
        </w:rPr>
        <w:t>holotype</w:t>
      </w:r>
      <w:proofErr w:type="spellEnd"/>
      <w:r w:rsidR="00080A63" w:rsidRPr="004F3A97">
        <w:rPr>
          <w:rFonts w:ascii="Times New Roman" w:hAnsi="Times New Roman" w:cs="Times New Roman"/>
        </w:rPr>
        <w:t xml:space="preserve"> in color</w:t>
      </w:r>
      <w:ins w:id="50" w:author="Lee Grismer" w:date="2013-09-21T04:31:00Z">
        <w:r w:rsidR="009405F1">
          <w:rPr>
            <w:rFonts w:ascii="Times New Roman" w:hAnsi="Times New Roman" w:cs="Times New Roman"/>
          </w:rPr>
          <w:t>ation and</w:t>
        </w:r>
      </w:ins>
      <w:r w:rsidR="00080A63" w:rsidRPr="004F3A97">
        <w:rPr>
          <w:rFonts w:ascii="Times New Roman" w:hAnsi="Times New Roman" w:cs="Times New Roman"/>
        </w:rPr>
        <w:t xml:space="preserve"> pattern. Female </w:t>
      </w:r>
      <w:proofErr w:type="spellStart"/>
      <w:r w:rsidR="00080A63" w:rsidRPr="004F3A97">
        <w:rPr>
          <w:rFonts w:ascii="Times New Roman" w:hAnsi="Times New Roman" w:cs="Times New Roman"/>
        </w:rPr>
        <w:t>paratype</w:t>
      </w:r>
      <w:r w:rsidR="00BA1D8D" w:rsidRPr="004F3A97">
        <w:rPr>
          <w:rFonts w:ascii="Times New Roman" w:hAnsi="Times New Roman" w:cs="Times New Roman"/>
        </w:rPr>
        <w:t>s</w:t>
      </w:r>
      <w:proofErr w:type="spellEnd"/>
      <w:r w:rsidR="00080A63" w:rsidRPr="004F3A97">
        <w:rPr>
          <w:rFonts w:ascii="Times New Roman" w:hAnsi="Times New Roman" w:cs="Times New Roman"/>
        </w:rPr>
        <w:t xml:space="preserve"> (LSUHC 11211</w:t>
      </w:r>
      <w:r w:rsidR="00BA1D8D" w:rsidRPr="004F3A97">
        <w:rPr>
          <w:rFonts w:ascii="Times New Roman" w:hAnsi="Times New Roman" w:cs="Times New Roman"/>
        </w:rPr>
        <w:t>, 11214</w:t>
      </w:r>
      <w:r w:rsidR="00080A63" w:rsidRPr="004F3A97">
        <w:rPr>
          <w:rFonts w:ascii="Times New Roman" w:hAnsi="Times New Roman" w:cs="Times New Roman"/>
        </w:rPr>
        <w:t xml:space="preserve">) </w:t>
      </w:r>
      <w:r w:rsidR="00BA1D8D" w:rsidRPr="004F3A97">
        <w:rPr>
          <w:rFonts w:ascii="Times New Roman" w:hAnsi="Times New Roman" w:cs="Times New Roman"/>
        </w:rPr>
        <w:t>have</w:t>
      </w:r>
      <w:r w:rsidR="00080A63" w:rsidRPr="004F3A97">
        <w:rPr>
          <w:rFonts w:ascii="Times New Roman" w:hAnsi="Times New Roman" w:cs="Times New Roman"/>
        </w:rPr>
        <w:t xml:space="preserve"> an additional yellow tubercle below the tympanum between the </w:t>
      </w:r>
      <w:proofErr w:type="spellStart"/>
      <w:r w:rsidR="00080A63" w:rsidRPr="004F3A97">
        <w:rPr>
          <w:rFonts w:ascii="Times New Roman" w:hAnsi="Times New Roman" w:cs="Times New Roman"/>
        </w:rPr>
        <w:t>rictal</w:t>
      </w:r>
      <w:proofErr w:type="spellEnd"/>
      <w:r w:rsidR="00080A63" w:rsidRPr="004F3A97">
        <w:rPr>
          <w:rFonts w:ascii="Times New Roman" w:hAnsi="Times New Roman" w:cs="Times New Roman"/>
        </w:rPr>
        <w:t xml:space="preserve"> and posterior upper labial tubercle, the tubercle on the right side being larger than the one on the left. </w:t>
      </w:r>
      <w:r w:rsidR="00BA1D8D" w:rsidRPr="004F3A97">
        <w:rPr>
          <w:rFonts w:ascii="Times New Roman" w:hAnsi="Times New Roman" w:cs="Times New Roman"/>
        </w:rPr>
        <w:t xml:space="preserve">Male </w:t>
      </w:r>
      <w:proofErr w:type="spellStart"/>
      <w:r w:rsidR="00BA1D8D" w:rsidRPr="004F3A97">
        <w:rPr>
          <w:rFonts w:ascii="Times New Roman" w:hAnsi="Times New Roman" w:cs="Times New Roman"/>
        </w:rPr>
        <w:t>paratypes</w:t>
      </w:r>
      <w:proofErr w:type="spellEnd"/>
      <w:r w:rsidR="00BA1D8D" w:rsidRPr="004F3A97">
        <w:rPr>
          <w:rFonts w:ascii="Times New Roman" w:hAnsi="Times New Roman" w:cs="Times New Roman"/>
        </w:rPr>
        <w:t xml:space="preserve"> (LSUHC 10899, 11172) are smaller in size, SVL 21.0 mm and 23.6 mm respectively. Vocal slit </w:t>
      </w:r>
      <w:ins w:id="51" w:author="Lee Grismer" w:date="2013-09-21T04:32:00Z">
        <w:r w:rsidR="009405F1">
          <w:rPr>
            <w:rFonts w:ascii="Times New Roman" w:hAnsi="Times New Roman" w:cs="Times New Roman"/>
          </w:rPr>
          <w:t xml:space="preserve">present </w:t>
        </w:r>
      </w:ins>
      <w:r w:rsidR="00BA1D8D" w:rsidRPr="004F3A97">
        <w:rPr>
          <w:rFonts w:ascii="Times New Roman" w:hAnsi="Times New Roman" w:cs="Times New Roman"/>
        </w:rPr>
        <w:t xml:space="preserve">on the left size of </w:t>
      </w:r>
      <w:ins w:id="52" w:author="Lee Grismer" w:date="2013-09-21T04:32:00Z">
        <w:r w:rsidR="009405F1">
          <w:rPr>
            <w:rFonts w:ascii="Times New Roman" w:hAnsi="Times New Roman" w:cs="Times New Roman"/>
          </w:rPr>
          <w:t xml:space="preserve">the </w:t>
        </w:r>
      </w:ins>
      <w:r w:rsidR="00BA1D8D" w:rsidRPr="004F3A97">
        <w:rPr>
          <w:rFonts w:ascii="Times New Roman" w:hAnsi="Times New Roman" w:cs="Times New Roman"/>
        </w:rPr>
        <w:t xml:space="preserve">mouth </w:t>
      </w:r>
      <w:ins w:id="53" w:author="Lee Grismer" w:date="2013-09-21T04:32:00Z">
        <w:r w:rsidR="009405F1">
          <w:rPr>
            <w:rFonts w:ascii="Times New Roman" w:hAnsi="Times New Roman" w:cs="Times New Roman"/>
          </w:rPr>
          <w:t xml:space="preserve">leads </w:t>
        </w:r>
      </w:ins>
      <w:r w:rsidR="00BA1D8D" w:rsidRPr="004F3A97">
        <w:rPr>
          <w:rFonts w:ascii="Times New Roman" w:hAnsi="Times New Roman" w:cs="Times New Roman"/>
        </w:rPr>
        <w:t xml:space="preserve">into a median </w:t>
      </w:r>
      <w:proofErr w:type="spellStart"/>
      <w:r w:rsidR="00BA1D8D" w:rsidRPr="004F3A97">
        <w:rPr>
          <w:rFonts w:ascii="Times New Roman" w:hAnsi="Times New Roman" w:cs="Times New Roman"/>
        </w:rPr>
        <w:t>subgular</w:t>
      </w:r>
      <w:proofErr w:type="spellEnd"/>
      <w:r w:rsidR="00BA1D8D" w:rsidRPr="004F3A97">
        <w:rPr>
          <w:rFonts w:ascii="Times New Roman" w:hAnsi="Times New Roman" w:cs="Times New Roman"/>
        </w:rPr>
        <w:t xml:space="preserve"> vocal sac. </w:t>
      </w:r>
      <w:proofErr w:type="gramStart"/>
      <w:r w:rsidR="001F575B" w:rsidRPr="004F3A97">
        <w:rPr>
          <w:rFonts w:ascii="Times New Roman" w:hAnsi="Times New Roman" w:cs="Times New Roman"/>
        </w:rPr>
        <w:t>Small n</w:t>
      </w:r>
      <w:r w:rsidR="002767A7" w:rsidRPr="004F3A97">
        <w:rPr>
          <w:rFonts w:ascii="Times New Roman" w:hAnsi="Times New Roman" w:cs="Times New Roman"/>
        </w:rPr>
        <w:t xml:space="preserve">uptial pad of brown asperities on medial surface of first finger between base and </w:t>
      </w:r>
      <w:r w:rsidR="001F575B" w:rsidRPr="004F3A97">
        <w:rPr>
          <w:rFonts w:ascii="Times New Roman" w:hAnsi="Times New Roman" w:cs="Times New Roman"/>
        </w:rPr>
        <w:t xml:space="preserve">distal </w:t>
      </w:r>
      <w:proofErr w:type="spellStart"/>
      <w:r w:rsidR="001F575B" w:rsidRPr="004F3A97">
        <w:rPr>
          <w:rFonts w:ascii="Times New Roman" w:hAnsi="Times New Roman" w:cs="Times New Roman"/>
        </w:rPr>
        <w:t>phalangeal</w:t>
      </w:r>
      <w:proofErr w:type="spellEnd"/>
      <w:r w:rsidR="001F575B" w:rsidRPr="004F3A97">
        <w:rPr>
          <w:rFonts w:ascii="Times New Roman" w:hAnsi="Times New Roman" w:cs="Times New Roman"/>
        </w:rPr>
        <w:t xml:space="preserve"> joint.</w:t>
      </w:r>
      <w:proofErr w:type="gramEnd"/>
      <w:r w:rsidR="001F575B" w:rsidRPr="004F3A97">
        <w:rPr>
          <w:rFonts w:ascii="Times New Roman" w:hAnsi="Times New Roman" w:cs="Times New Roman"/>
        </w:rPr>
        <w:t xml:space="preserve"> </w:t>
      </w:r>
      <w:proofErr w:type="gramStart"/>
      <w:r w:rsidR="001F575B" w:rsidRPr="004F3A97">
        <w:rPr>
          <w:rFonts w:ascii="Times New Roman" w:hAnsi="Times New Roman" w:cs="Times New Roman"/>
        </w:rPr>
        <w:t>Nuptial pad not visible on LSUHC 10899.</w:t>
      </w:r>
      <w:proofErr w:type="gramEnd"/>
      <w:r w:rsidR="001F575B" w:rsidRPr="004F3A97">
        <w:rPr>
          <w:rFonts w:ascii="Times New Roman" w:hAnsi="Times New Roman" w:cs="Times New Roman"/>
        </w:rPr>
        <w:t xml:space="preserve"> </w:t>
      </w:r>
      <w:r w:rsidR="008E1851">
        <w:rPr>
          <w:rFonts w:ascii="Times New Roman" w:hAnsi="Times New Roman" w:cs="Times New Roman"/>
        </w:rPr>
        <w:t xml:space="preserve">Measurements of the </w:t>
      </w:r>
      <w:proofErr w:type="spellStart"/>
      <w:r w:rsidR="008E1851">
        <w:rPr>
          <w:rFonts w:ascii="Times New Roman" w:hAnsi="Times New Roman" w:cs="Times New Roman"/>
        </w:rPr>
        <w:t>paratypes</w:t>
      </w:r>
      <w:proofErr w:type="spellEnd"/>
      <w:r w:rsidR="008E1851">
        <w:rPr>
          <w:rFonts w:ascii="Times New Roman" w:hAnsi="Times New Roman" w:cs="Times New Roman"/>
        </w:rPr>
        <w:t xml:space="preserve"> are presented in Table 3.</w:t>
      </w:r>
    </w:p>
    <w:p w:rsidR="00080A63" w:rsidRPr="004F3A97" w:rsidRDefault="00080A63" w:rsidP="004F3A97">
      <w:pPr>
        <w:spacing w:line="276" w:lineRule="auto"/>
        <w:rPr>
          <w:rFonts w:ascii="Times New Roman" w:hAnsi="Times New Roman" w:cs="Times New Roman"/>
          <w:b/>
        </w:rPr>
      </w:pPr>
    </w:p>
    <w:p w:rsidR="007B40BF" w:rsidRPr="004F3A97" w:rsidRDefault="001F575B" w:rsidP="004F3A97">
      <w:pPr>
        <w:spacing w:line="276" w:lineRule="auto"/>
        <w:rPr>
          <w:rFonts w:ascii="Times New Roman" w:hAnsi="Times New Roman" w:cs="Times New Roman"/>
        </w:rPr>
      </w:pPr>
      <w:proofErr w:type="gramStart"/>
      <w:r w:rsidRPr="004F3A97">
        <w:rPr>
          <w:rFonts w:ascii="Times New Roman" w:hAnsi="Times New Roman" w:cs="Times New Roman"/>
          <w:b/>
        </w:rPr>
        <w:t>Comparisons.</w:t>
      </w:r>
      <w:proofErr w:type="gramEnd"/>
      <w:r w:rsidR="00C63FE0" w:rsidRPr="004F3A97">
        <w:rPr>
          <w:rFonts w:ascii="Times New Roman" w:hAnsi="Times New Roman" w:cs="Times New Roman"/>
          <w:b/>
        </w:rPr>
        <w:t xml:space="preserve"> </w:t>
      </w:r>
      <w:r w:rsidR="0040626F" w:rsidRPr="004F3A97">
        <w:rPr>
          <w:rFonts w:ascii="Times New Roman" w:hAnsi="Times New Roman" w:cs="Times New Roman"/>
        </w:rPr>
        <w:t xml:space="preserve">Morphological data for species comparisons were obtained from Wood et al. (2008) and Wilkinson et al. (2012). </w:t>
      </w:r>
      <w:r w:rsidR="00C63FE0" w:rsidRPr="004F3A97">
        <w:rPr>
          <w:rFonts w:ascii="Times New Roman" w:hAnsi="Times New Roman" w:cs="Times New Roman"/>
          <w:i/>
        </w:rPr>
        <w:t xml:space="preserve">Ansonia </w:t>
      </w:r>
      <w:proofErr w:type="spellStart"/>
      <w:r w:rsidR="00C63FE0" w:rsidRPr="004F3A97">
        <w:rPr>
          <w:rFonts w:ascii="Times New Roman" w:hAnsi="Times New Roman" w:cs="Times New Roman"/>
          <w:i/>
        </w:rPr>
        <w:t>lumut</w:t>
      </w:r>
      <w:proofErr w:type="spellEnd"/>
      <w:r w:rsidR="00C63FE0" w:rsidRPr="004F3A97">
        <w:rPr>
          <w:rFonts w:ascii="Times New Roman" w:hAnsi="Times New Roman" w:cs="Times New Roman"/>
        </w:rPr>
        <w:t xml:space="preserve"> shares </w:t>
      </w:r>
      <w:commentRangeStart w:id="54"/>
      <w:proofErr w:type="spellStart"/>
      <w:r w:rsidR="00C63FE0" w:rsidRPr="004F3A97">
        <w:rPr>
          <w:rFonts w:ascii="Times New Roman" w:hAnsi="Times New Roman" w:cs="Times New Roman"/>
        </w:rPr>
        <w:t>phylogenetic</w:t>
      </w:r>
      <w:proofErr w:type="spellEnd"/>
      <w:r w:rsidR="00C63FE0" w:rsidRPr="004F3A97">
        <w:rPr>
          <w:rFonts w:ascii="Times New Roman" w:hAnsi="Times New Roman" w:cs="Times New Roman"/>
        </w:rPr>
        <w:t xml:space="preserve"> affinity </w:t>
      </w:r>
      <w:commentRangeEnd w:id="54"/>
      <w:r w:rsidR="009405F1">
        <w:rPr>
          <w:rStyle w:val="CommentReference"/>
        </w:rPr>
        <w:commentReference w:id="54"/>
      </w:r>
      <w:r w:rsidR="00C63FE0" w:rsidRPr="004F3A97">
        <w:rPr>
          <w:rFonts w:ascii="Times New Roman" w:hAnsi="Times New Roman" w:cs="Times New Roman"/>
        </w:rPr>
        <w:t xml:space="preserve">with three other Peninsular Malaysian species, </w:t>
      </w:r>
      <w:r w:rsidR="00C63FE0" w:rsidRPr="004F3A97">
        <w:rPr>
          <w:rFonts w:ascii="Times New Roman" w:hAnsi="Times New Roman" w:cs="Times New Roman"/>
          <w:i/>
        </w:rPr>
        <w:t xml:space="preserve">A. </w:t>
      </w:r>
      <w:proofErr w:type="spellStart"/>
      <w:r w:rsidR="00C63FE0" w:rsidRPr="004F3A97">
        <w:rPr>
          <w:rFonts w:ascii="Times New Roman" w:hAnsi="Times New Roman" w:cs="Times New Roman"/>
          <w:i/>
        </w:rPr>
        <w:t>malayana</w:t>
      </w:r>
      <w:proofErr w:type="spellEnd"/>
      <w:r w:rsidR="00C63FE0" w:rsidRPr="004F3A97">
        <w:rPr>
          <w:rFonts w:ascii="Times New Roman" w:hAnsi="Times New Roman" w:cs="Times New Roman"/>
        </w:rPr>
        <w:t xml:space="preserve">, </w:t>
      </w:r>
      <w:r w:rsidR="00C63FE0" w:rsidRPr="004F3A97">
        <w:rPr>
          <w:rFonts w:ascii="Times New Roman" w:hAnsi="Times New Roman" w:cs="Times New Roman"/>
          <w:i/>
        </w:rPr>
        <w:t xml:space="preserve">A. </w:t>
      </w:r>
      <w:proofErr w:type="spellStart"/>
      <w:r w:rsidR="00C63FE0" w:rsidRPr="004F3A97">
        <w:rPr>
          <w:rFonts w:ascii="Times New Roman" w:hAnsi="Times New Roman" w:cs="Times New Roman"/>
          <w:i/>
        </w:rPr>
        <w:t>penangensis</w:t>
      </w:r>
      <w:proofErr w:type="spellEnd"/>
      <w:r w:rsidR="008C4E6A" w:rsidRPr="004F3A97">
        <w:rPr>
          <w:rFonts w:ascii="Times New Roman" w:hAnsi="Times New Roman" w:cs="Times New Roman"/>
          <w:i/>
        </w:rPr>
        <w:t>,</w:t>
      </w:r>
      <w:r w:rsidR="00C63FE0" w:rsidRPr="004F3A97">
        <w:rPr>
          <w:rFonts w:ascii="Times New Roman" w:hAnsi="Times New Roman" w:cs="Times New Roman"/>
        </w:rPr>
        <w:t xml:space="preserve"> and </w:t>
      </w:r>
      <w:r w:rsidR="00C63FE0" w:rsidRPr="004F3A97">
        <w:rPr>
          <w:rFonts w:ascii="Times New Roman" w:hAnsi="Times New Roman" w:cs="Times New Roman"/>
          <w:i/>
        </w:rPr>
        <w:t xml:space="preserve">A. </w:t>
      </w:r>
      <w:proofErr w:type="spellStart"/>
      <w:r w:rsidR="00C63FE0" w:rsidRPr="004F3A97">
        <w:rPr>
          <w:rFonts w:ascii="Times New Roman" w:hAnsi="Times New Roman" w:cs="Times New Roman"/>
          <w:i/>
        </w:rPr>
        <w:t>jeetsukumarani</w:t>
      </w:r>
      <w:proofErr w:type="spellEnd"/>
      <w:r w:rsidR="007B40BF" w:rsidRPr="004F3A97">
        <w:rPr>
          <w:rFonts w:ascii="Times New Roman" w:hAnsi="Times New Roman" w:cs="Times New Roman"/>
        </w:rPr>
        <w:t xml:space="preserve"> but can </w:t>
      </w:r>
      <w:r w:rsidR="00445B4A" w:rsidRPr="004F3A97">
        <w:rPr>
          <w:rFonts w:ascii="Times New Roman" w:hAnsi="Times New Roman" w:cs="Times New Roman"/>
        </w:rPr>
        <w:t>be</w:t>
      </w:r>
      <w:r w:rsidR="007B40BF" w:rsidRPr="004F3A97">
        <w:rPr>
          <w:rFonts w:ascii="Times New Roman" w:hAnsi="Times New Roman" w:cs="Times New Roman"/>
        </w:rPr>
        <w:t xml:space="preserve"> morphologically distinguished </w:t>
      </w:r>
      <w:r w:rsidR="00445B4A" w:rsidRPr="004F3A97">
        <w:rPr>
          <w:rFonts w:ascii="Times New Roman" w:hAnsi="Times New Roman" w:cs="Times New Roman"/>
        </w:rPr>
        <w:t xml:space="preserve">from them </w:t>
      </w:r>
      <w:r w:rsidR="007B40BF" w:rsidRPr="004F3A97">
        <w:rPr>
          <w:rFonts w:ascii="Times New Roman" w:hAnsi="Times New Roman" w:cs="Times New Roman"/>
        </w:rPr>
        <w:t xml:space="preserve">by the absence </w:t>
      </w:r>
      <w:r w:rsidR="003E085B" w:rsidRPr="004F3A97">
        <w:rPr>
          <w:rFonts w:ascii="Times New Roman" w:hAnsi="Times New Roman" w:cs="Times New Roman"/>
        </w:rPr>
        <w:t xml:space="preserve">of a light </w:t>
      </w:r>
      <w:proofErr w:type="spellStart"/>
      <w:r w:rsidR="003E085B" w:rsidRPr="004F3A97">
        <w:rPr>
          <w:rFonts w:ascii="Times New Roman" w:hAnsi="Times New Roman" w:cs="Times New Roman"/>
        </w:rPr>
        <w:t>interscapular</w:t>
      </w:r>
      <w:proofErr w:type="spellEnd"/>
      <w:r w:rsidR="003E085B" w:rsidRPr="004F3A97">
        <w:rPr>
          <w:rFonts w:ascii="Times New Roman" w:hAnsi="Times New Roman" w:cs="Times New Roman"/>
        </w:rPr>
        <w:t xml:space="preserve"> spot (</w:t>
      </w:r>
      <w:r w:rsidR="004923B8" w:rsidRPr="004F3A97">
        <w:rPr>
          <w:rFonts w:ascii="Times New Roman" w:hAnsi="Times New Roman" w:cs="Times New Roman"/>
        </w:rPr>
        <w:t xml:space="preserve">vs. </w:t>
      </w:r>
      <w:r w:rsidR="003E085B" w:rsidRPr="004F3A97">
        <w:rPr>
          <w:rFonts w:ascii="Times New Roman" w:hAnsi="Times New Roman" w:cs="Times New Roman"/>
        </w:rPr>
        <w:t xml:space="preserve">present in </w:t>
      </w:r>
      <w:r w:rsidR="003E085B" w:rsidRPr="004F3A97">
        <w:rPr>
          <w:rFonts w:ascii="Times New Roman" w:hAnsi="Times New Roman" w:cs="Times New Roman"/>
          <w:i/>
        </w:rPr>
        <w:t xml:space="preserve">A. </w:t>
      </w:r>
      <w:proofErr w:type="spellStart"/>
      <w:r w:rsidR="003E085B" w:rsidRPr="004F3A97">
        <w:rPr>
          <w:rFonts w:ascii="Times New Roman" w:hAnsi="Times New Roman" w:cs="Times New Roman"/>
          <w:i/>
        </w:rPr>
        <w:t>malayana</w:t>
      </w:r>
      <w:proofErr w:type="spellEnd"/>
      <w:r w:rsidR="003E085B" w:rsidRPr="004F3A97">
        <w:rPr>
          <w:rFonts w:ascii="Times New Roman" w:hAnsi="Times New Roman" w:cs="Times New Roman"/>
        </w:rPr>
        <w:t xml:space="preserve">, </w:t>
      </w:r>
      <w:r w:rsidR="003E085B" w:rsidRPr="004F3A97">
        <w:rPr>
          <w:rFonts w:ascii="Times New Roman" w:hAnsi="Times New Roman" w:cs="Times New Roman"/>
          <w:i/>
        </w:rPr>
        <w:t xml:space="preserve">A. </w:t>
      </w:r>
      <w:proofErr w:type="spellStart"/>
      <w:r w:rsidR="003E085B" w:rsidRPr="004F3A97">
        <w:rPr>
          <w:rFonts w:ascii="Times New Roman" w:hAnsi="Times New Roman" w:cs="Times New Roman"/>
          <w:i/>
        </w:rPr>
        <w:t>penangensis</w:t>
      </w:r>
      <w:proofErr w:type="spellEnd"/>
      <w:r w:rsidR="003E085B" w:rsidRPr="004F3A97">
        <w:rPr>
          <w:rFonts w:ascii="Times New Roman" w:hAnsi="Times New Roman" w:cs="Times New Roman"/>
        </w:rPr>
        <w:t xml:space="preserve">, and </w:t>
      </w:r>
      <w:r w:rsidR="003E085B" w:rsidRPr="004F3A97">
        <w:rPr>
          <w:rFonts w:ascii="Times New Roman" w:hAnsi="Times New Roman" w:cs="Times New Roman"/>
          <w:i/>
        </w:rPr>
        <w:t xml:space="preserve">A. </w:t>
      </w:r>
      <w:proofErr w:type="spellStart"/>
      <w:r w:rsidR="003E085B" w:rsidRPr="004F3A97">
        <w:rPr>
          <w:rFonts w:ascii="Times New Roman" w:hAnsi="Times New Roman" w:cs="Times New Roman"/>
          <w:i/>
        </w:rPr>
        <w:t>jeetsukumarani</w:t>
      </w:r>
      <w:proofErr w:type="spellEnd"/>
      <w:r w:rsidR="003E085B" w:rsidRPr="004F3A97">
        <w:rPr>
          <w:rFonts w:ascii="Times New Roman" w:hAnsi="Times New Roman" w:cs="Times New Roman"/>
        </w:rPr>
        <w:t>), dorsum with greenish-yellow reticulations (</w:t>
      </w:r>
      <w:r w:rsidR="004923B8" w:rsidRPr="004F3A97">
        <w:rPr>
          <w:rFonts w:ascii="Times New Roman" w:hAnsi="Times New Roman" w:cs="Times New Roman"/>
        </w:rPr>
        <w:t xml:space="preserve">vs. </w:t>
      </w:r>
      <w:r w:rsidR="003E085B" w:rsidRPr="004F3A97">
        <w:rPr>
          <w:rFonts w:ascii="Times New Roman" w:hAnsi="Times New Roman" w:cs="Times New Roman"/>
        </w:rPr>
        <w:t xml:space="preserve">orange hourglass-shaped lines in </w:t>
      </w:r>
      <w:r w:rsidR="003E085B" w:rsidRPr="004F3A97">
        <w:rPr>
          <w:rFonts w:ascii="Times New Roman" w:hAnsi="Times New Roman" w:cs="Times New Roman"/>
          <w:i/>
        </w:rPr>
        <w:t xml:space="preserve">A. </w:t>
      </w:r>
      <w:proofErr w:type="spellStart"/>
      <w:r w:rsidR="003E085B" w:rsidRPr="004F3A97">
        <w:rPr>
          <w:rFonts w:ascii="Times New Roman" w:hAnsi="Times New Roman" w:cs="Times New Roman"/>
          <w:i/>
        </w:rPr>
        <w:t>malayana</w:t>
      </w:r>
      <w:proofErr w:type="spellEnd"/>
      <w:r w:rsidR="004923B8" w:rsidRPr="004F3A97">
        <w:rPr>
          <w:rFonts w:ascii="Times New Roman" w:hAnsi="Times New Roman" w:cs="Times New Roman"/>
        </w:rPr>
        <w:t>,</w:t>
      </w:r>
      <w:r w:rsidR="003E085B" w:rsidRPr="004F3A97">
        <w:rPr>
          <w:rFonts w:ascii="Times New Roman" w:hAnsi="Times New Roman" w:cs="Times New Roman"/>
        </w:rPr>
        <w:t xml:space="preserve"> </w:t>
      </w:r>
      <w:r w:rsidR="008C4E6A" w:rsidRPr="004F3A97">
        <w:rPr>
          <w:rFonts w:ascii="Times New Roman" w:hAnsi="Times New Roman" w:cs="Times New Roman"/>
        </w:rPr>
        <w:t>almost uniform black</w:t>
      </w:r>
      <w:r w:rsidR="003E085B" w:rsidRPr="004F3A97">
        <w:rPr>
          <w:rFonts w:ascii="Times New Roman" w:hAnsi="Times New Roman" w:cs="Times New Roman"/>
        </w:rPr>
        <w:t xml:space="preserve"> in </w:t>
      </w:r>
      <w:r w:rsidR="003E085B" w:rsidRPr="004F3A97">
        <w:rPr>
          <w:rFonts w:ascii="Times New Roman" w:hAnsi="Times New Roman" w:cs="Times New Roman"/>
          <w:i/>
        </w:rPr>
        <w:t xml:space="preserve">A. </w:t>
      </w:r>
      <w:proofErr w:type="spellStart"/>
      <w:r w:rsidR="003E085B" w:rsidRPr="004F3A97">
        <w:rPr>
          <w:rFonts w:ascii="Times New Roman" w:hAnsi="Times New Roman" w:cs="Times New Roman"/>
          <w:i/>
        </w:rPr>
        <w:t>penangensis</w:t>
      </w:r>
      <w:proofErr w:type="spellEnd"/>
      <w:r w:rsidR="008C4E6A" w:rsidRPr="004F3A97">
        <w:rPr>
          <w:rFonts w:ascii="Times New Roman" w:hAnsi="Times New Roman" w:cs="Times New Roman"/>
          <w:i/>
        </w:rPr>
        <w:t>,</w:t>
      </w:r>
      <w:r w:rsidR="003E085B" w:rsidRPr="004F3A97">
        <w:rPr>
          <w:rFonts w:ascii="Times New Roman" w:hAnsi="Times New Roman" w:cs="Times New Roman"/>
        </w:rPr>
        <w:t xml:space="preserve"> and </w:t>
      </w:r>
      <w:r w:rsidR="003E085B" w:rsidRPr="004F3A97">
        <w:rPr>
          <w:rFonts w:ascii="Times New Roman" w:hAnsi="Times New Roman" w:cs="Times New Roman"/>
          <w:i/>
        </w:rPr>
        <w:t xml:space="preserve">A. </w:t>
      </w:r>
      <w:proofErr w:type="spellStart"/>
      <w:r w:rsidR="003E085B" w:rsidRPr="004F3A97">
        <w:rPr>
          <w:rFonts w:ascii="Times New Roman" w:hAnsi="Times New Roman" w:cs="Times New Roman"/>
          <w:i/>
        </w:rPr>
        <w:t>jeetsukumarani</w:t>
      </w:r>
      <w:proofErr w:type="spellEnd"/>
      <w:r w:rsidR="008C4E6A" w:rsidRPr="004F3A97">
        <w:rPr>
          <w:rFonts w:ascii="Times New Roman" w:hAnsi="Times New Roman" w:cs="Times New Roman"/>
        </w:rPr>
        <w:t>),</w:t>
      </w:r>
      <w:r w:rsidR="0047345B" w:rsidRPr="004F3A97">
        <w:rPr>
          <w:rFonts w:ascii="Times New Roman" w:hAnsi="Times New Roman" w:cs="Times New Roman"/>
        </w:rPr>
        <w:t xml:space="preserve"> </w:t>
      </w:r>
      <w:r w:rsidR="0088272E" w:rsidRPr="004F3A97">
        <w:rPr>
          <w:rFonts w:ascii="Times New Roman" w:hAnsi="Times New Roman" w:cs="Times New Roman"/>
        </w:rPr>
        <w:t>large,</w:t>
      </w:r>
      <w:r w:rsidR="0047345B" w:rsidRPr="004F3A97">
        <w:rPr>
          <w:rFonts w:ascii="Times New Roman" w:hAnsi="Times New Roman" w:cs="Times New Roman"/>
        </w:rPr>
        <w:t xml:space="preserve"> yellow </w:t>
      </w:r>
      <w:proofErr w:type="spellStart"/>
      <w:r w:rsidR="0047345B" w:rsidRPr="004F3A97">
        <w:rPr>
          <w:rFonts w:ascii="Times New Roman" w:hAnsi="Times New Roman" w:cs="Times New Roman"/>
        </w:rPr>
        <w:t>rictal</w:t>
      </w:r>
      <w:proofErr w:type="spellEnd"/>
      <w:r w:rsidR="0047345B" w:rsidRPr="004F3A97">
        <w:rPr>
          <w:rFonts w:ascii="Times New Roman" w:hAnsi="Times New Roman" w:cs="Times New Roman"/>
        </w:rPr>
        <w:t xml:space="preserve"> tubercle</w:t>
      </w:r>
      <w:r w:rsidR="003E085B" w:rsidRPr="004F3A97">
        <w:rPr>
          <w:rFonts w:ascii="Times New Roman" w:hAnsi="Times New Roman" w:cs="Times New Roman"/>
        </w:rPr>
        <w:t xml:space="preserve"> (</w:t>
      </w:r>
      <w:r w:rsidR="004923B8" w:rsidRPr="004F3A97">
        <w:rPr>
          <w:rFonts w:ascii="Times New Roman" w:hAnsi="Times New Roman" w:cs="Times New Roman"/>
        </w:rPr>
        <w:t xml:space="preserve">vs. </w:t>
      </w:r>
      <w:r w:rsidR="003E085B" w:rsidRPr="004F3A97">
        <w:rPr>
          <w:rFonts w:ascii="Times New Roman" w:hAnsi="Times New Roman" w:cs="Times New Roman"/>
        </w:rPr>
        <w:t xml:space="preserve">whitish in </w:t>
      </w:r>
      <w:r w:rsidR="003E085B" w:rsidRPr="004F3A97">
        <w:rPr>
          <w:rFonts w:ascii="Times New Roman" w:hAnsi="Times New Roman" w:cs="Times New Roman"/>
          <w:i/>
        </w:rPr>
        <w:t xml:space="preserve">A. </w:t>
      </w:r>
      <w:proofErr w:type="spellStart"/>
      <w:r w:rsidR="003E085B" w:rsidRPr="004F3A97">
        <w:rPr>
          <w:rFonts w:ascii="Times New Roman" w:hAnsi="Times New Roman" w:cs="Times New Roman"/>
          <w:i/>
        </w:rPr>
        <w:t>malayana</w:t>
      </w:r>
      <w:proofErr w:type="spellEnd"/>
      <w:r w:rsidR="003E085B" w:rsidRPr="004F3A97">
        <w:rPr>
          <w:rFonts w:ascii="Times New Roman" w:hAnsi="Times New Roman" w:cs="Times New Roman"/>
          <w:i/>
        </w:rPr>
        <w:t xml:space="preserve">, A. </w:t>
      </w:r>
      <w:proofErr w:type="spellStart"/>
      <w:r w:rsidR="003E085B" w:rsidRPr="004F3A97">
        <w:rPr>
          <w:rFonts w:ascii="Times New Roman" w:hAnsi="Times New Roman" w:cs="Times New Roman"/>
          <w:i/>
        </w:rPr>
        <w:t>penangensis</w:t>
      </w:r>
      <w:proofErr w:type="spellEnd"/>
      <w:r w:rsidR="003E085B" w:rsidRPr="004F3A97">
        <w:rPr>
          <w:rFonts w:ascii="Times New Roman" w:hAnsi="Times New Roman" w:cs="Times New Roman"/>
        </w:rPr>
        <w:t xml:space="preserve">, and </w:t>
      </w:r>
      <w:r w:rsidR="00445B4A" w:rsidRPr="004F3A97">
        <w:rPr>
          <w:rFonts w:ascii="Times New Roman" w:hAnsi="Times New Roman" w:cs="Times New Roman"/>
          <w:i/>
        </w:rPr>
        <w:t xml:space="preserve">A. </w:t>
      </w:r>
      <w:proofErr w:type="spellStart"/>
      <w:r w:rsidR="003E085B" w:rsidRPr="004F3A97">
        <w:rPr>
          <w:rFonts w:ascii="Times New Roman" w:hAnsi="Times New Roman" w:cs="Times New Roman"/>
          <w:i/>
        </w:rPr>
        <w:t>jeetsukumarani</w:t>
      </w:r>
      <w:proofErr w:type="spellEnd"/>
      <w:r w:rsidR="008C4E6A" w:rsidRPr="004F3A97">
        <w:rPr>
          <w:rFonts w:ascii="Times New Roman" w:hAnsi="Times New Roman" w:cs="Times New Roman"/>
        </w:rPr>
        <w:t>),</w:t>
      </w:r>
      <w:r w:rsidR="003E085B" w:rsidRPr="004F3A97">
        <w:rPr>
          <w:rFonts w:ascii="Times New Roman" w:hAnsi="Times New Roman" w:cs="Times New Roman"/>
        </w:rPr>
        <w:t xml:space="preserve"> </w:t>
      </w:r>
      <w:r w:rsidR="00BB69F5" w:rsidRPr="004F3A97">
        <w:rPr>
          <w:rFonts w:ascii="Times New Roman" w:hAnsi="Times New Roman" w:cs="Times New Roman"/>
        </w:rPr>
        <w:t xml:space="preserve">and </w:t>
      </w:r>
      <w:r w:rsidR="0047345B" w:rsidRPr="004F3A97">
        <w:rPr>
          <w:rFonts w:ascii="Times New Roman" w:hAnsi="Times New Roman" w:cs="Times New Roman"/>
        </w:rPr>
        <w:t>yellow cross-bars on limbs (</w:t>
      </w:r>
      <w:r w:rsidR="004923B8" w:rsidRPr="004F3A97">
        <w:rPr>
          <w:rFonts w:ascii="Times New Roman" w:hAnsi="Times New Roman" w:cs="Times New Roman"/>
        </w:rPr>
        <w:t xml:space="preserve">vs. </w:t>
      </w:r>
      <w:r w:rsidR="0047345B" w:rsidRPr="004F3A97">
        <w:rPr>
          <w:rFonts w:ascii="Times New Roman" w:hAnsi="Times New Roman" w:cs="Times New Roman"/>
        </w:rPr>
        <w:t xml:space="preserve">orange in </w:t>
      </w:r>
      <w:r w:rsidR="0047345B" w:rsidRPr="004F3A97">
        <w:rPr>
          <w:rFonts w:ascii="Times New Roman" w:hAnsi="Times New Roman" w:cs="Times New Roman"/>
          <w:i/>
        </w:rPr>
        <w:t xml:space="preserve">A. </w:t>
      </w:r>
      <w:proofErr w:type="spellStart"/>
      <w:r w:rsidR="0047345B" w:rsidRPr="004F3A97">
        <w:rPr>
          <w:rFonts w:ascii="Times New Roman" w:hAnsi="Times New Roman" w:cs="Times New Roman"/>
          <w:i/>
        </w:rPr>
        <w:t>malayana</w:t>
      </w:r>
      <w:proofErr w:type="spellEnd"/>
      <w:r w:rsidR="0047345B" w:rsidRPr="004F3A97">
        <w:rPr>
          <w:rFonts w:ascii="Times New Roman" w:hAnsi="Times New Roman" w:cs="Times New Roman"/>
          <w:i/>
        </w:rPr>
        <w:t xml:space="preserve">, A. </w:t>
      </w:r>
      <w:proofErr w:type="spellStart"/>
      <w:r w:rsidR="0047345B" w:rsidRPr="004F3A97">
        <w:rPr>
          <w:rFonts w:ascii="Times New Roman" w:hAnsi="Times New Roman" w:cs="Times New Roman"/>
          <w:i/>
        </w:rPr>
        <w:t>penangensis</w:t>
      </w:r>
      <w:proofErr w:type="spellEnd"/>
      <w:r w:rsidR="0047345B" w:rsidRPr="004F3A97">
        <w:rPr>
          <w:rFonts w:ascii="Times New Roman" w:hAnsi="Times New Roman" w:cs="Times New Roman"/>
        </w:rPr>
        <w:t xml:space="preserve">, and </w:t>
      </w:r>
      <w:r w:rsidR="0047345B" w:rsidRPr="004F3A97">
        <w:rPr>
          <w:rFonts w:ascii="Times New Roman" w:hAnsi="Times New Roman" w:cs="Times New Roman"/>
          <w:i/>
        </w:rPr>
        <w:t xml:space="preserve">A. </w:t>
      </w:r>
      <w:proofErr w:type="spellStart"/>
      <w:r w:rsidR="0047345B" w:rsidRPr="004F3A97">
        <w:rPr>
          <w:rFonts w:ascii="Times New Roman" w:hAnsi="Times New Roman" w:cs="Times New Roman"/>
          <w:i/>
        </w:rPr>
        <w:t>jeetsukumarani</w:t>
      </w:r>
      <w:proofErr w:type="spellEnd"/>
      <w:r w:rsidR="00BB69F5" w:rsidRPr="004F3A97">
        <w:rPr>
          <w:rFonts w:ascii="Times New Roman" w:hAnsi="Times New Roman" w:cs="Times New Roman"/>
        </w:rPr>
        <w:t xml:space="preserve">). </w:t>
      </w:r>
      <w:r w:rsidR="00337637" w:rsidRPr="004F3A97">
        <w:rPr>
          <w:rFonts w:ascii="Times New Roman" w:hAnsi="Times New Roman" w:cs="Times New Roman"/>
        </w:rPr>
        <w:t>O</w:t>
      </w:r>
      <w:r w:rsidR="0088272E" w:rsidRPr="004F3A97">
        <w:rPr>
          <w:rFonts w:ascii="Times New Roman" w:hAnsi="Times New Roman" w:cs="Times New Roman"/>
        </w:rPr>
        <w:t xml:space="preserve">n the </w:t>
      </w:r>
      <w:ins w:id="55" w:author="Lee Grismer" w:date="2013-09-21T04:36:00Z">
        <w:r w:rsidR="00CD2DA6">
          <w:rPr>
            <w:rFonts w:ascii="Times New Roman" w:hAnsi="Times New Roman" w:cs="Times New Roman"/>
          </w:rPr>
          <w:t>Thai-</w:t>
        </w:r>
      </w:ins>
      <w:r w:rsidR="0088272E" w:rsidRPr="004F3A97">
        <w:rPr>
          <w:rFonts w:ascii="Times New Roman" w:hAnsi="Times New Roman" w:cs="Times New Roman"/>
        </w:rPr>
        <w:t>Malay Peninsula and Indochina,</w:t>
      </w:r>
      <w:r w:rsidR="00946D2F" w:rsidRPr="004F3A97">
        <w:rPr>
          <w:rFonts w:ascii="Times New Roman" w:hAnsi="Times New Roman" w:cs="Times New Roman"/>
        </w:rPr>
        <w:t xml:space="preserve"> it differs from </w:t>
      </w:r>
      <w:r w:rsidR="00946D2F" w:rsidRPr="004F3A97">
        <w:rPr>
          <w:rFonts w:ascii="Times New Roman" w:hAnsi="Times New Roman" w:cs="Times New Roman"/>
          <w:i/>
        </w:rPr>
        <w:t xml:space="preserve">A. </w:t>
      </w:r>
      <w:proofErr w:type="spellStart"/>
      <w:r w:rsidR="00946D2F" w:rsidRPr="004F3A97">
        <w:rPr>
          <w:rFonts w:ascii="Times New Roman" w:hAnsi="Times New Roman" w:cs="Times New Roman"/>
          <w:i/>
        </w:rPr>
        <w:t>latiffi</w:t>
      </w:r>
      <w:proofErr w:type="spellEnd"/>
      <w:r w:rsidR="00946D2F" w:rsidRPr="004F3A97">
        <w:rPr>
          <w:rFonts w:ascii="Times New Roman" w:hAnsi="Times New Roman" w:cs="Times New Roman"/>
        </w:rPr>
        <w:t xml:space="preserve"> by smaller body size in males (vs. SVL 34.1–38.2 mm) and females (vs. SVL 50.5–50.7 mm), first finger shorter than second (vs. first finger reaching tip of second), absence of tarsal r</w:t>
      </w:r>
      <w:r w:rsidR="00337637" w:rsidRPr="004F3A97">
        <w:rPr>
          <w:rFonts w:ascii="Times New Roman" w:hAnsi="Times New Roman" w:cs="Times New Roman"/>
        </w:rPr>
        <w:t>idge (vs. presence), dorsum blackish with</w:t>
      </w:r>
      <w:r w:rsidR="0047345B" w:rsidRPr="004F3A97">
        <w:rPr>
          <w:rFonts w:ascii="Times New Roman" w:hAnsi="Times New Roman" w:cs="Times New Roman"/>
        </w:rPr>
        <w:t xml:space="preserve"> greenish-yellow reticulations (vs. almost uniform brown), presence of </w:t>
      </w:r>
      <w:r w:rsidR="0088272E" w:rsidRPr="004F3A97">
        <w:rPr>
          <w:rFonts w:ascii="Times New Roman" w:hAnsi="Times New Roman" w:cs="Times New Roman"/>
        </w:rPr>
        <w:t>large,</w:t>
      </w:r>
      <w:r w:rsidR="0047345B" w:rsidRPr="004F3A97">
        <w:rPr>
          <w:rFonts w:ascii="Times New Roman" w:hAnsi="Times New Roman" w:cs="Times New Roman"/>
        </w:rPr>
        <w:t xml:space="preserve"> yellow </w:t>
      </w:r>
      <w:proofErr w:type="spellStart"/>
      <w:r w:rsidR="0047345B" w:rsidRPr="004F3A97">
        <w:rPr>
          <w:rFonts w:ascii="Times New Roman" w:hAnsi="Times New Roman" w:cs="Times New Roman"/>
        </w:rPr>
        <w:t>rictal</w:t>
      </w:r>
      <w:proofErr w:type="spellEnd"/>
      <w:r w:rsidR="0047345B" w:rsidRPr="004F3A97">
        <w:rPr>
          <w:rFonts w:ascii="Times New Roman" w:hAnsi="Times New Roman" w:cs="Times New Roman"/>
        </w:rPr>
        <w:t xml:space="preserve"> tubercle (vs. absence), </w:t>
      </w:r>
      <w:r w:rsidR="00BB69F5" w:rsidRPr="004F3A97">
        <w:rPr>
          <w:rFonts w:ascii="Times New Roman" w:hAnsi="Times New Roman" w:cs="Times New Roman"/>
        </w:rPr>
        <w:t xml:space="preserve">and </w:t>
      </w:r>
      <w:r w:rsidR="0047345B" w:rsidRPr="004F3A97">
        <w:rPr>
          <w:rFonts w:ascii="Times New Roman" w:hAnsi="Times New Roman" w:cs="Times New Roman"/>
        </w:rPr>
        <w:t xml:space="preserve">yellow crossbars on limbs (vs. pale orange); from </w:t>
      </w:r>
      <w:r w:rsidR="0047345B" w:rsidRPr="004F3A97">
        <w:rPr>
          <w:rFonts w:ascii="Times New Roman" w:hAnsi="Times New Roman" w:cs="Times New Roman"/>
          <w:i/>
        </w:rPr>
        <w:t xml:space="preserve">A. </w:t>
      </w:r>
      <w:proofErr w:type="spellStart"/>
      <w:r w:rsidR="0047345B" w:rsidRPr="004F3A97">
        <w:rPr>
          <w:rFonts w:ascii="Times New Roman" w:hAnsi="Times New Roman" w:cs="Times New Roman"/>
          <w:i/>
        </w:rPr>
        <w:t>latirostra</w:t>
      </w:r>
      <w:proofErr w:type="spellEnd"/>
      <w:r w:rsidR="0047345B" w:rsidRPr="004F3A97">
        <w:rPr>
          <w:rFonts w:ascii="Times New Roman" w:hAnsi="Times New Roman" w:cs="Times New Roman"/>
        </w:rPr>
        <w:t xml:space="preserve"> </w:t>
      </w:r>
      <w:r w:rsidR="00086441" w:rsidRPr="004F3A97">
        <w:rPr>
          <w:rFonts w:ascii="Times New Roman" w:hAnsi="Times New Roman" w:cs="Times New Roman"/>
        </w:rPr>
        <w:t xml:space="preserve">by the absence </w:t>
      </w:r>
      <w:r w:rsidR="00BB69F5" w:rsidRPr="004F3A97">
        <w:rPr>
          <w:rFonts w:ascii="Times New Roman" w:hAnsi="Times New Roman" w:cs="Times New Roman"/>
        </w:rPr>
        <w:t xml:space="preserve">of </w:t>
      </w:r>
      <w:proofErr w:type="spellStart"/>
      <w:r w:rsidR="00BB69F5" w:rsidRPr="004F3A97">
        <w:rPr>
          <w:rFonts w:ascii="Times New Roman" w:hAnsi="Times New Roman" w:cs="Times New Roman"/>
        </w:rPr>
        <w:t>interorbital</w:t>
      </w:r>
      <w:proofErr w:type="spellEnd"/>
      <w:r w:rsidR="00BB69F5" w:rsidRPr="004F3A97">
        <w:rPr>
          <w:rFonts w:ascii="Times New Roman" w:hAnsi="Times New Roman" w:cs="Times New Roman"/>
        </w:rPr>
        <w:t xml:space="preserve"> ridges (vs. present), no </w:t>
      </w:r>
      <w:proofErr w:type="spellStart"/>
      <w:r w:rsidR="00BB69F5" w:rsidRPr="004F3A97">
        <w:rPr>
          <w:rFonts w:ascii="Times New Roman" w:hAnsi="Times New Roman" w:cs="Times New Roman"/>
        </w:rPr>
        <w:t>rictal</w:t>
      </w:r>
      <w:proofErr w:type="spellEnd"/>
      <w:r w:rsidR="00BB69F5" w:rsidRPr="004F3A97">
        <w:rPr>
          <w:rFonts w:ascii="Times New Roman" w:hAnsi="Times New Roman" w:cs="Times New Roman"/>
        </w:rPr>
        <w:t xml:space="preserve"> gland (vs. present), and </w:t>
      </w:r>
      <w:r w:rsidR="00086441" w:rsidRPr="004F3A97">
        <w:rPr>
          <w:rFonts w:ascii="Times New Roman" w:hAnsi="Times New Roman" w:cs="Times New Roman"/>
        </w:rPr>
        <w:t>greenish-yellow reticulations on do</w:t>
      </w:r>
      <w:r w:rsidR="00BB69F5" w:rsidRPr="004F3A97">
        <w:rPr>
          <w:rFonts w:ascii="Times New Roman" w:hAnsi="Times New Roman" w:cs="Times New Roman"/>
        </w:rPr>
        <w:t>rsum (vs. almost uniform black)</w:t>
      </w:r>
      <w:r w:rsidR="00086441" w:rsidRPr="004F3A97">
        <w:rPr>
          <w:rFonts w:ascii="Times New Roman" w:hAnsi="Times New Roman" w:cs="Times New Roman"/>
        </w:rPr>
        <w:t xml:space="preserve">; from </w:t>
      </w:r>
      <w:r w:rsidR="00086441" w:rsidRPr="004F3A97">
        <w:rPr>
          <w:rFonts w:ascii="Times New Roman" w:hAnsi="Times New Roman" w:cs="Times New Roman"/>
          <w:i/>
        </w:rPr>
        <w:t xml:space="preserve">A. </w:t>
      </w:r>
      <w:proofErr w:type="spellStart"/>
      <w:r w:rsidR="00086441" w:rsidRPr="004F3A97">
        <w:rPr>
          <w:rFonts w:ascii="Times New Roman" w:hAnsi="Times New Roman" w:cs="Times New Roman"/>
          <w:i/>
        </w:rPr>
        <w:t>tiomanica</w:t>
      </w:r>
      <w:proofErr w:type="spellEnd"/>
      <w:r w:rsidR="00086441" w:rsidRPr="004F3A97">
        <w:rPr>
          <w:rFonts w:ascii="Times New Roman" w:hAnsi="Times New Roman" w:cs="Times New Roman"/>
        </w:rPr>
        <w:t xml:space="preserve"> by smaller body size in males (vs. SVL 31.2 mm) and females (vs. SVL 38.4 mm), </w:t>
      </w:r>
      <w:r w:rsidR="00BB69F5" w:rsidRPr="004F3A97">
        <w:rPr>
          <w:rFonts w:ascii="Times New Roman" w:hAnsi="Times New Roman" w:cs="Times New Roman"/>
        </w:rPr>
        <w:t xml:space="preserve">and </w:t>
      </w:r>
      <w:r w:rsidR="006D427D" w:rsidRPr="004F3A97">
        <w:rPr>
          <w:rFonts w:ascii="Times New Roman" w:hAnsi="Times New Roman" w:cs="Times New Roman"/>
        </w:rPr>
        <w:t>greenish-</w:t>
      </w:r>
      <w:r w:rsidR="006D427D" w:rsidRPr="004F3A97">
        <w:rPr>
          <w:rFonts w:ascii="Times New Roman" w:hAnsi="Times New Roman" w:cs="Times New Roman"/>
        </w:rPr>
        <w:lastRenderedPageBreak/>
        <w:t>yellow reticulations on dorsum (vs. yellow spots)</w:t>
      </w:r>
      <w:r w:rsidR="00195445" w:rsidRPr="004F3A97">
        <w:rPr>
          <w:rFonts w:ascii="Times New Roman" w:hAnsi="Times New Roman" w:cs="Times New Roman"/>
        </w:rPr>
        <w:t xml:space="preserve">; from </w:t>
      </w:r>
      <w:r w:rsidR="00195445" w:rsidRPr="004F3A97">
        <w:rPr>
          <w:rFonts w:ascii="Times New Roman" w:hAnsi="Times New Roman" w:cs="Times New Roman"/>
          <w:i/>
        </w:rPr>
        <w:t xml:space="preserve">A. </w:t>
      </w:r>
      <w:proofErr w:type="spellStart"/>
      <w:r w:rsidR="00195445" w:rsidRPr="004F3A97">
        <w:rPr>
          <w:rFonts w:ascii="Times New Roman" w:hAnsi="Times New Roman" w:cs="Times New Roman"/>
          <w:i/>
        </w:rPr>
        <w:t>endauensis</w:t>
      </w:r>
      <w:proofErr w:type="spellEnd"/>
      <w:r w:rsidR="00195445" w:rsidRPr="004F3A97">
        <w:rPr>
          <w:rFonts w:ascii="Times New Roman" w:hAnsi="Times New Roman" w:cs="Times New Roman"/>
        </w:rPr>
        <w:t xml:space="preserve"> by bigger body size in males (vs. SVL 17.4 mm) and females (vs. SVL 28.5)</w:t>
      </w:r>
      <w:r w:rsidR="00B63C7A" w:rsidRPr="004F3A97">
        <w:rPr>
          <w:rFonts w:ascii="Times New Roman" w:hAnsi="Times New Roman" w:cs="Times New Roman"/>
        </w:rPr>
        <w:t xml:space="preserve">, dorsum blackish with greenish-yellow reticulations (vs. almost uniform black), </w:t>
      </w:r>
      <w:r w:rsidR="00BB69F5" w:rsidRPr="004F3A97">
        <w:rPr>
          <w:rFonts w:ascii="Times New Roman" w:hAnsi="Times New Roman" w:cs="Times New Roman"/>
        </w:rPr>
        <w:t xml:space="preserve">and </w:t>
      </w:r>
      <w:r w:rsidR="00B63C7A" w:rsidRPr="004F3A97">
        <w:rPr>
          <w:rFonts w:ascii="Times New Roman" w:hAnsi="Times New Roman" w:cs="Times New Roman"/>
        </w:rPr>
        <w:t>yellow c</w:t>
      </w:r>
      <w:r w:rsidR="00BB69F5" w:rsidRPr="004F3A97">
        <w:rPr>
          <w:rFonts w:ascii="Times New Roman" w:hAnsi="Times New Roman" w:cs="Times New Roman"/>
        </w:rPr>
        <w:t xml:space="preserve">rossbars on limbs (vs. orange); </w:t>
      </w:r>
      <w:r w:rsidR="005204F4" w:rsidRPr="004F3A97">
        <w:rPr>
          <w:rFonts w:ascii="Times New Roman" w:hAnsi="Times New Roman" w:cs="Times New Roman"/>
        </w:rPr>
        <w:t xml:space="preserve">from </w:t>
      </w:r>
      <w:r w:rsidR="005204F4" w:rsidRPr="004F3A97">
        <w:rPr>
          <w:rFonts w:ascii="Times New Roman" w:hAnsi="Times New Roman" w:cs="Times New Roman"/>
          <w:i/>
        </w:rPr>
        <w:t xml:space="preserve">A. </w:t>
      </w:r>
      <w:proofErr w:type="spellStart"/>
      <w:r w:rsidR="005204F4" w:rsidRPr="004F3A97">
        <w:rPr>
          <w:rFonts w:ascii="Times New Roman" w:hAnsi="Times New Roman" w:cs="Times New Roman"/>
          <w:i/>
        </w:rPr>
        <w:t>siamensis</w:t>
      </w:r>
      <w:proofErr w:type="spellEnd"/>
      <w:r w:rsidR="005204F4" w:rsidRPr="004F3A97">
        <w:rPr>
          <w:rFonts w:ascii="Times New Roman" w:hAnsi="Times New Roman" w:cs="Times New Roman"/>
        </w:rPr>
        <w:t xml:space="preserve"> by smaller body size in males (vs. SVL 28.0 mm) and females (vs. SVL 35.0 mm), finger tips not expanded into discs (vs. expanded into distinct discs), distinct dorsal tubercles (vs. reduced or absent), presence of </w:t>
      </w:r>
      <w:r w:rsidR="0088272E" w:rsidRPr="004F3A97">
        <w:rPr>
          <w:rFonts w:ascii="Times New Roman" w:hAnsi="Times New Roman" w:cs="Times New Roman"/>
        </w:rPr>
        <w:t>large,</w:t>
      </w:r>
      <w:r w:rsidR="005204F4" w:rsidRPr="004F3A97">
        <w:rPr>
          <w:rFonts w:ascii="Times New Roman" w:hAnsi="Times New Roman" w:cs="Times New Roman"/>
        </w:rPr>
        <w:t xml:space="preserve"> yellow </w:t>
      </w:r>
      <w:proofErr w:type="spellStart"/>
      <w:r w:rsidR="005204F4" w:rsidRPr="004F3A97">
        <w:rPr>
          <w:rFonts w:ascii="Times New Roman" w:hAnsi="Times New Roman" w:cs="Times New Roman"/>
        </w:rPr>
        <w:t>rictal</w:t>
      </w:r>
      <w:proofErr w:type="spellEnd"/>
      <w:r w:rsidR="005204F4" w:rsidRPr="004F3A97">
        <w:rPr>
          <w:rFonts w:ascii="Times New Roman" w:hAnsi="Times New Roman" w:cs="Times New Roman"/>
        </w:rPr>
        <w:t xml:space="preserve"> tubercle (vs. absence), and slightly less than two phalanges free of web on fifth toe (vs. one phalanx free); from </w:t>
      </w:r>
      <w:r w:rsidR="005204F4" w:rsidRPr="004F3A97">
        <w:rPr>
          <w:rFonts w:ascii="Times New Roman" w:hAnsi="Times New Roman" w:cs="Times New Roman"/>
          <w:i/>
        </w:rPr>
        <w:t xml:space="preserve">A. </w:t>
      </w:r>
      <w:proofErr w:type="spellStart"/>
      <w:r w:rsidR="005204F4" w:rsidRPr="004F3A97">
        <w:rPr>
          <w:rFonts w:ascii="Times New Roman" w:hAnsi="Times New Roman" w:cs="Times New Roman"/>
          <w:i/>
        </w:rPr>
        <w:t>kraensis</w:t>
      </w:r>
      <w:proofErr w:type="spellEnd"/>
      <w:r w:rsidR="005204F4" w:rsidRPr="004F3A97">
        <w:rPr>
          <w:rFonts w:ascii="Times New Roman" w:hAnsi="Times New Roman" w:cs="Times New Roman"/>
        </w:rPr>
        <w:t xml:space="preserve"> by </w:t>
      </w:r>
      <w:r w:rsidR="004923B8" w:rsidRPr="004F3A97">
        <w:rPr>
          <w:rFonts w:ascii="Times New Roman" w:hAnsi="Times New Roman" w:cs="Times New Roman"/>
        </w:rPr>
        <w:t xml:space="preserve">the absence of a light </w:t>
      </w:r>
      <w:proofErr w:type="spellStart"/>
      <w:r w:rsidR="004923B8" w:rsidRPr="004F3A97">
        <w:rPr>
          <w:rFonts w:ascii="Times New Roman" w:hAnsi="Times New Roman" w:cs="Times New Roman"/>
        </w:rPr>
        <w:t>interscapular</w:t>
      </w:r>
      <w:proofErr w:type="spellEnd"/>
      <w:r w:rsidR="004923B8" w:rsidRPr="004F3A97">
        <w:rPr>
          <w:rFonts w:ascii="Times New Roman" w:hAnsi="Times New Roman" w:cs="Times New Roman"/>
        </w:rPr>
        <w:t xml:space="preserve"> spot (vs. present), presence of </w:t>
      </w:r>
      <w:r w:rsidR="0088272E" w:rsidRPr="004F3A97">
        <w:rPr>
          <w:rFonts w:ascii="Times New Roman" w:hAnsi="Times New Roman" w:cs="Times New Roman"/>
        </w:rPr>
        <w:t>large,</w:t>
      </w:r>
      <w:r w:rsidR="004923B8" w:rsidRPr="004F3A97">
        <w:rPr>
          <w:rFonts w:ascii="Times New Roman" w:hAnsi="Times New Roman" w:cs="Times New Roman"/>
        </w:rPr>
        <w:t xml:space="preserve"> yellow </w:t>
      </w:r>
      <w:proofErr w:type="spellStart"/>
      <w:r w:rsidR="004923B8" w:rsidRPr="004F3A97">
        <w:rPr>
          <w:rFonts w:ascii="Times New Roman" w:hAnsi="Times New Roman" w:cs="Times New Roman"/>
        </w:rPr>
        <w:t>rictal</w:t>
      </w:r>
      <w:proofErr w:type="spellEnd"/>
      <w:r w:rsidR="004923B8" w:rsidRPr="004F3A97">
        <w:rPr>
          <w:rFonts w:ascii="Times New Roman" w:hAnsi="Times New Roman" w:cs="Times New Roman"/>
        </w:rPr>
        <w:t xml:space="preserve"> tubercle (vs. absence); slightly less than two phalanges free of web on fifth toe (vs. half phalanx free), dorsum with greenish-yellow reticulations (vs. dorsum brown with darker hourglass-shaped pattern), and </w:t>
      </w:r>
      <w:proofErr w:type="spellStart"/>
      <w:r w:rsidR="004923B8" w:rsidRPr="004F3A97">
        <w:rPr>
          <w:rFonts w:ascii="Times New Roman" w:hAnsi="Times New Roman" w:cs="Times New Roman"/>
        </w:rPr>
        <w:t>venter</w:t>
      </w:r>
      <w:proofErr w:type="spellEnd"/>
      <w:r w:rsidR="004923B8" w:rsidRPr="004F3A97">
        <w:rPr>
          <w:rFonts w:ascii="Times New Roman" w:hAnsi="Times New Roman" w:cs="Times New Roman"/>
        </w:rPr>
        <w:t xml:space="preserve"> </w:t>
      </w:r>
      <w:r w:rsidR="00C37CFA" w:rsidRPr="004F3A97">
        <w:rPr>
          <w:rFonts w:ascii="Times New Roman" w:hAnsi="Times New Roman" w:cs="Times New Roman"/>
        </w:rPr>
        <w:t>light gray with fine, white spots</w:t>
      </w:r>
      <w:r w:rsidR="0088272E" w:rsidRPr="004F3A97">
        <w:rPr>
          <w:rFonts w:ascii="Times New Roman" w:hAnsi="Times New Roman" w:cs="Times New Roman"/>
        </w:rPr>
        <w:t xml:space="preserve"> (vs. </w:t>
      </w:r>
      <w:r w:rsidR="00C37CFA" w:rsidRPr="004F3A97">
        <w:rPr>
          <w:rFonts w:ascii="Times New Roman" w:hAnsi="Times New Roman" w:cs="Times New Roman"/>
        </w:rPr>
        <w:t xml:space="preserve">dark brown with </w:t>
      </w:r>
      <w:r w:rsidR="0088272E" w:rsidRPr="004F3A97">
        <w:rPr>
          <w:rFonts w:ascii="Times New Roman" w:hAnsi="Times New Roman" w:cs="Times New Roman"/>
        </w:rPr>
        <w:t xml:space="preserve">distinct, white reticulations); from </w:t>
      </w:r>
      <w:r w:rsidR="0088272E" w:rsidRPr="004F3A97">
        <w:rPr>
          <w:rFonts w:ascii="Times New Roman" w:hAnsi="Times New Roman" w:cs="Times New Roman"/>
          <w:i/>
        </w:rPr>
        <w:t xml:space="preserve">A. </w:t>
      </w:r>
      <w:proofErr w:type="spellStart"/>
      <w:r w:rsidR="0088272E" w:rsidRPr="004F3A97">
        <w:rPr>
          <w:rFonts w:ascii="Times New Roman" w:hAnsi="Times New Roman" w:cs="Times New Roman"/>
          <w:i/>
        </w:rPr>
        <w:t>inthanon</w:t>
      </w:r>
      <w:proofErr w:type="spellEnd"/>
      <w:r w:rsidR="0088272E" w:rsidRPr="004F3A97">
        <w:rPr>
          <w:rFonts w:ascii="Times New Roman" w:hAnsi="Times New Roman" w:cs="Times New Roman"/>
        </w:rPr>
        <w:t xml:space="preserve"> by larger body size in females (vs. SVL 23.3–25.2 mm), absence of light, </w:t>
      </w:r>
      <w:proofErr w:type="spellStart"/>
      <w:r w:rsidR="0088272E" w:rsidRPr="004F3A97">
        <w:rPr>
          <w:rFonts w:ascii="Times New Roman" w:hAnsi="Times New Roman" w:cs="Times New Roman"/>
        </w:rPr>
        <w:t>interscapular</w:t>
      </w:r>
      <w:proofErr w:type="spellEnd"/>
      <w:r w:rsidR="0088272E" w:rsidRPr="004F3A97">
        <w:rPr>
          <w:rFonts w:ascii="Times New Roman" w:hAnsi="Times New Roman" w:cs="Times New Roman"/>
        </w:rPr>
        <w:t xml:space="preserve"> spot (vs. presence), presence of large, yellow tubercle (vs. absence), dorsum blackish with greenish-yellow reticulations (vs. brown with lighter, indistinct markings), presence of </w:t>
      </w:r>
      <w:proofErr w:type="spellStart"/>
      <w:r w:rsidR="0088272E" w:rsidRPr="004F3A97">
        <w:rPr>
          <w:rFonts w:ascii="Times New Roman" w:hAnsi="Times New Roman" w:cs="Times New Roman"/>
        </w:rPr>
        <w:t>dorsolateral</w:t>
      </w:r>
      <w:proofErr w:type="spellEnd"/>
      <w:r w:rsidR="0088272E" w:rsidRPr="004F3A97">
        <w:rPr>
          <w:rFonts w:ascii="Times New Roman" w:hAnsi="Times New Roman" w:cs="Times New Roman"/>
        </w:rPr>
        <w:t xml:space="preserve"> row of enlarged tubercles (vs. absence), slightly less than two phalanges free of web on fifth toe (vs. one phalanx free), and </w:t>
      </w:r>
      <w:proofErr w:type="spellStart"/>
      <w:r w:rsidR="0088272E" w:rsidRPr="004F3A97">
        <w:rPr>
          <w:rFonts w:ascii="Times New Roman" w:hAnsi="Times New Roman" w:cs="Times New Roman"/>
        </w:rPr>
        <w:t>venter</w:t>
      </w:r>
      <w:proofErr w:type="spellEnd"/>
      <w:r w:rsidR="0088272E" w:rsidRPr="004F3A97">
        <w:rPr>
          <w:rFonts w:ascii="Times New Roman" w:hAnsi="Times New Roman" w:cs="Times New Roman"/>
        </w:rPr>
        <w:t xml:space="preserve"> </w:t>
      </w:r>
      <w:r w:rsidR="00C37CFA" w:rsidRPr="004F3A97">
        <w:rPr>
          <w:rFonts w:ascii="Times New Roman" w:hAnsi="Times New Roman" w:cs="Times New Roman"/>
        </w:rPr>
        <w:t xml:space="preserve">light gray with fine, white spots </w:t>
      </w:r>
      <w:r w:rsidR="0088272E" w:rsidRPr="004F3A97">
        <w:rPr>
          <w:rFonts w:ascii="Times New Roman" w:hAnsi="Times New Roman" w:cs="Times New Roman"/>
        </w:rPr>
        <w:t xml:space="preserve">(vs. </w:t>
      </w:r>
      <w:r w:rsidR="00C37CFA" w:rsidRPr="004F3A97">
        <w:rPr>
          <w:rFonts w:ascii="Times New Roman" w:hAnsi="Times New Roman" w:cs="Times New Roman"/>
        </w:rPr>
        <w:t xml:space="preserve">brown with </w:t>
      </w:r>
      <w:r w:rsidR="0088272E" w:rsidRPr="004F3A97">
        <w:rPr>
          <w:rFonts w:ascii="Times New Roman" w:hAnsi="Times New Roman" w:cs="Times New Roman"/>
        </w:rPr>
        <w:t xml:space="preserve">bright yellow blotches); from </w:t>
      </w:r>
      <w:r w:rsidR="0088272E" w:rsidRPr="004F3A97">
        <w:rPr>
          <w:rFonts w:ascii="Times New Roman" w:hAnsi="Times New Roman" w:cs="Times New Roman"/>
          <w:i/>
        </w:rPr>
        <w:t xml:space="preserve">A. </w:t>
      </w:r>
      <w:proofErr w:type="spellStart"/>
      <w:r w:rsidR="0088272E" w:rsidRPr="004F3A97">
        <w:rPr>
          <w:rFonts w:ascii="Times New Roman" w:hAnsi="Times New Roman" w:cs="Times New Roman"/>
          <w:i/>
        </w:rPr>
        <w:t>thinthinae</w:t>
      </w:r>
      <w:proofErr w:type="spellEnd"/>
      <w:r w:rsidR="0040626F" w:rsidRPr="004F3A97">
        <w:rPr>
          <w:rFonts w:ascii="Times New Roman" w:hAnsi="Times New Roman" w:cs="Times New Roman"/>
        </w:rPr>
        <w:t xml:space="preserve"> by the absence of a light patch below eye (vs. presence), absence of light </w:t>
      </w:r>
      <w:proofErr w:type="spellStart"/>
      <w:r w:rsidR="0040626F" w:rsidRPr="004F3A97">
        <w:rPr>
          <w:rFonts w:ascii="Times New Roman" w:hAnsi="Times New Roman" w:cs="Times New Roman"/>
        </w:rPr>
        <w:t>interscapular</w:t>
      </w:r>
      <w:proofErr w:type="spellEnd"/>
      <w:r w:rsidR="0040626F" w:rsidRPr="004F3A97">
        <w:rPr>
          <w:rFonts w:ascii="Times New Roman" w:hAnsi="Times New Roman" w:cs="Times New Roman"/>
        </w:rPr>
        <w:t xml:space="preserve"> spot (vs. presence), dorsum black with greenish-yellow reticulations (vs. dark brown, lacking distinct markings), slightly less than two phalanges free of web on fifth toe (vs. half phalanx free), </w:t>
      </w:r>
      <w:proofErr w:type="spellStart"/>
      <w:r w:rsidR="0040626F" w:rsidRPr="004F3A97">
        <w:rPr>
          <w:rFonts w:ascii="Times New Roman" w:hAnsi="Times New Roman" w:cs="Times New Roman"/>
        </w:rPr>
        <w:t>venter</w:t>
      </w:r>
      <w:proofErr w:type="spellEnd"/>
      <w:r w:rsidR="0040626F" w:rsidRPr="004F3A97">
        <w:rPr>
          <w:rFonts w:ascii="Times New Roman" w:hAnsi="Times New Roman" w:cs="Times New Roman"/>
        </w:rPr>
        <w:t xml:space="preserve"> </w:t>
      </w:r>
      <w:r w:rsidR="00C37CFA" w:rsidRPr="004F3A97">
        <w:rPr>
          <w:rFonts w:ascii="Times New Roman" w:hAnsi="Times New Roman" w:cs="Times New Roman"/>
        </w:rPr>
        <w:t xml:space="preserve">light gray with fine, white spots </w:t>
      </w:r>
      <w:r w:rsidR="0040626F" w:rsidRPr="004F3A97">
        <w:rPr>
          <w:rFonts w:ascii="Times New Roman" w:hAnsi="Times New Roman" w:cs="Times New Roman"/>
        </w:rPr>
        <w:t xml:space="preserve">(vs. dark brown with yellow reticulations), and males with nuptial pads on first finger (vs. nuptial pad covering first and second fingers). Differences between the new species and other geographically and </w:t>
      </w:r>
      <w:proofErr w:type="spellStart"/>
      <w:r w:rsidR="0040626F" w:rsidRPr="004F3A97">
        <w:rPr>
          <w:rFonts w:ascii="Times New Roman" w:hAnsi="Times New Roman" w:cs="Times New Roman"/>
        </w:rPr>
        <w:t>phylogenetically</w:t>
      </w:r>
      <w:proofErr w:type="spellEnd"/>
      <w:r w:rsidR="0040626F" w:rsidRPr="004F3A97">
        <w:rPr>
          <w:rFonts w:ascii="Times New Roman" w:hAnsi="Times New Roman" w:cs="Times New Roman"/>
        </w:rPr>
        <w:t xml:space="preserve"> distant congeners are summarized in Wood et al. (2008: Table 1).</w:t>
      </w:r>
    </w:p>
    <w:p w:rsidR="001F575B" w:rsidRPr="004F3A97" w:rsidRDefault="001F575B" w:rsidP="004F3A97">
      <w:pPr>
        <w:spacing w:line="276" w:lineRule="auto"/>
        <w:rPr>
          <w:rFonts w:ascii="Times New Roman" w:hAnsi="Times New Roman" w:cs="Times New Roman"/>
          <w:b/>
        </w:rPr>
      </w:pPr>
    </w:p>
    <w:p w:rsidR="001F575B" w:rsidRPr="004F3A97" w:rsidRDefault="001F575B" w:rsidP="004F3A97">
      <w:pPr>
        <w:spacing w:line="276" w:lineRule="auto"/>
        <w:rPr>
          <w:rFonts w:ascii="Times New Roman" w:hAnsi="Times New Roman" w:cs="Times New Roman"/>
        </w:rPr>
      </w:pPr>
      <w:proofErr w:type="gramStart"/>
      <w:r w:rsidRPr="004F3A97">
        <w:rPr>
          <w:rFonts w:ascii="Times New Roman" w:hAnsi="Times New Roman" w:cs="Times New Roman"/>
          <w:b/>
        </w:rPr>
        <w:t>Distribution and Natural History.</w:t>
      </w:r>
      <w:proofErr w:type="gramEnd"/>
      <w:r w:rsidRPr="004F3A97">
        <w:rPr>
          <w:rFonts w:ascii="Times New Roman" w:hAnsi="Times New Roman" w:cs="Times New Roman"/>
          <w:b/>
        </w:rPr>
        <w:t xml:space="preserve"> </w:t>
      </w:r>
      <w:r w:rsidRPr="004F3A97">
        <w:rPr>
          <w:rFonts w:ascii="Times New Roman" w:hAnsi="Times New Roman" w:cs="Times New Roman"/>
          <w:i/>
        </w:rPr>
        <w:t xml:space="preserve">Ansonia </w:t>
      </w:r>
      <w:proofErr w:type="spellStart"/>
      <w:r w:rsidRPr="004F3A97">
        <w:rPr>
          <w:rFonts w:ascii="Times New Roman" w:hAnsi="Times New Roman" w:cs="Times New Roman"/>
          <w:i/>
        </w:rPr>
        <w:t>lumut</w:t>
      </w:r>
      <w:proofErr w:type="spellEnd"/>
      <w:r w:rsidRPr="004F3A97">
        <w:rPr>
          <w:rFonts w:ascii="Times New Roman" w:hAnsi="Times New Roman" w:cs="Times New Roman"/>
        </w:rPr>
        <w:t xml:space="preserve"> </w:t>
      </w:r>
      <w:del w:id="56" w:author="Lee Grismer" w:date="2013-09-21T04:37:00Z">
        <w:r w:rsidR="006D2980" w:rsidRPr="004F3A97" w:rsidDel="00CD2DA6">
          <w:rPr>
            <w:rFonts w:ascii="Times New Roman" w:hAnsi="Times New Roman" w:cs="Times New Roman"/>
          </w:rPr>
          <w:delText xml:space="preserve">is </w:delText>
        </w:r>
        <w:r w:rsidRPr="004F3A97" w:rsidDel="00CD2DA6">
          <w:rPr>
            <w:rFonts w:ascii="Times New Roman" w:hAnsi="Times New Roman" w:cs="Times New Roman"/>
          </w:rPr>
          <w:delText xml:space="preserve">currently </w:delText>
        </w:r>
        <w:r w:rsidR="006D2980" w:rsidRPr="004F3A97" w:rsidDel="00CD2DA6">
          <w:rPr>
            <w:rFonts w:ascii="Times New Roman" w:hAnsi="Times New Roman" w:cs="Times New Roman"/>
          </w:rPr>
          <w:delText>found</w:delText>
        </w:r>
      </w:del>
      <w:ins w:id="57" w:author="Lee Grismer" w:date="2013-09-21T04:37:00Z">
        <w:r w:rsidR="00CD2DA6">
          <w:rPr>
            <w:rFonts w:ascii="Times New Roman" w:hAnsi="Times New Roman" w:cs="Times New Roman"/>
          </w:rPr>
          <w:t>occurs</w:t>
        </w:r>
      </w:ins>
      <w:r w:rsidRPr="004F3A97">
        <w:rPr>
          <w:rFonts w:ascii="Times New Roman" w:hAnsi="Times New Roman" w:cs="Times New Roman"/>
        </w:rPr>
        <w:t xml:space="preserve"> in </w:t>
      </w:r>
      <w:del w:id="58" w:author="Lee Grismer" w:date="2013-09-21T04:38:00Z">
        <w:r w:rsidRPr="004F3A97" w:rsidDel="00CD2DA6">
          <w:rPr>
            <w:rFonts w:ascii="Times New Roman" w:hAnsi="Times New Roman" w:cs="Times New Roman"/>
          </w:rPr>
          <w:delText>upland forests</w:delText>
        </w:r>
      </w:del>
      <w:ins w:id="59" w:author="Lee Grismer" w:date="2013-09-21T04:38:00Z">
        <w:r w:rsidR="00CD2DA6">
          <w:rPr>
            <w:rFonts w:ascii="Times New Roman" w:hAnsi="Times New Roman" w:cs="Times New Roman"/>
          </w:rPr>
          <w:t xml:space="preserve">hill </w:t>
        </w:r>
        <w:proofErr w:type="spellStart"/>
        <w:r w:rsidR="00CD2DA6">
          <w:rPr>
            <w:rFonts w:ascii="Times New Roman" w:hAnsi="Times New Roman" w:cs="Times New Roman"/>
          </w:rPr>
          <w:t>dipterocarp</w:t>
        </w:r>
        <w:proofErr w:type="spellEnd"/>
        <w:r w:rsidR="00CD2DA6">
          <w:rPr>
            <w:rFonts w:ascii="Times New Roman" w:hAnsi="Times New Roman" w:cs="Times New Roman"/>
          </w:rPr>
          <w:t xml:space="preserve"> forest</w:t>
        </w:r>
      </w:ins>
      <w:r w:rsidRPr="004F3A97">
        <w:rPr>
          <w:rFonts w:ascii="Times New Roman" w:hAnsi="Times New Roman" w:cs="Times New Roman"/>
        </w:rPr>
        <w:t xml:space="preserve"> </w:t>
      </w:r>
      <w:del w:id="60" w:author="Lee Grismer" w:date="2013-09-21T04:38:00Z">
        <w:r w:rsidR="006D2980" w:rsidRPr="004F3A97" w:rsidDel="00CD2DA6">
          <w:rPr>
            <w:rFonts w:ascii="Times New Roman" w:hAnsi="Times New Roman" w:cs="Times New Roman"/>
          </w:rPr>
          <w:delText>at</w:delText>
        </w:r>
        <w:r w:rsidRPr="004F3A97" w:rsidDel="00CD2DA6">
          <w:rPr>
            <w:rFonts w:ascii="Times New Roman" w:hAnsi="Times New Roman" w:cs="Times New Roman"/>
          </w:rPr>
          <w:delText xml:space="preserve"> </w:delText>
        </w:r>
      </w:del>
      <w:ins w:id="61" w:author="Lee Grismer" w:date="2013-09-21T04:38:00Z">
        <w:r w:rsidR="00CD2DA6">
          <w:rPr>
            <w:rFonts w:ascii="Times New Roman" w:hAnsi="Times New Roman" w:cs="Times New Roman"/>
          </w:rPr>
          <w:t>on</w:t>
        </w:r>
        <w:r w:rsidR="00CD2DA6" w:rsidRPr="004F3A97">
          <w:rPr>
            <w:rFonts w:ascii="Times New Roman" w:hAnsi="Times New Roman" w:cs="Times New Roman"/>
          </w:rPr>
          <w:t xml:space="preserve"> </w:t>
        </w:r>
      </w:ins>
      <w:proofErr w:type="spellStart"/>
      <w:r w:rsidRPr="004F3A97">
        <w:rPr>
          <w:rFonts w:ascii="Times New Roman" w:hAnsi="Times New Roman" w:cs="Times New Roman"/>
        </w:rPr>
        <w:t>Gunung</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Tebu</w:t>
      </w:r>
      <w:proofErr w:type="spellEnd"/>
      <w:r w:rsidRPr="004F3A97">
        <w:rPr>
          <w:rFonts w:ascii="Times New Roman" w:hAnsi="Times New Roman" w:cs="Times New Roman"/>
        </w:rPr>
        <w:t xml:space="preserve"> </w:t>
      </w:r>
      <w:r w:rsidR="006D2980" w:rsidRPr="004F3A97">
        <w:rPr>
          <w:rFonts w:ascii="Times New Roman" w:hAnsi="Times New Roman" w:cs="Times New Roman"/>
        </w:rPr>
        <w:t xml:space="preserve">(at </w:t>
      </w:r>
      <w:del w:id="62" w:author="Lee Grismer" w:date="2013-09-21T04:38:00Z">
        <w:r w:rsidR="006D2980" w:rsidRPr="004F3A97" w:rsidDel="00CD2DA6">
          <w:rPr>
            <w:rFonts w:ascii="Times New Roman" w:hAnsi="Times New Roman" w:cs="Times New Roman"/>
            <w:highlight w:val="yellow"/>
          </w:rPr>
          <w:delText>XXX</w:delText>
        </w:r>
        <w:r w:rsidR="006D2980" w:rsidRPr="004F3A97" w:rsidDel="00CD2DA6">
          <w:rPr>
            <w:rFonts w:ascii="Times New Roman" w:hAnsi="Times New Roman" w:cs="Times New Roman"/>
          </w:rPr>
          <w:delText xml:space="preserve"> </w:delText>
        </w:r>
      </w:del>
      <w:ins w:id="63" w:author="Lee Grismer" w:date="2013-09-21T04:38:00Z">
        <w:r w:rsidR="00CD2DA6">
          <w:rPr>
            <w:rFonts w:ascii="Times New Roman" w:hAnsi="Times New Roman" w:cs="Times New Roman"/>
          </w:rPr>
          <w:t>610</w:t>
        </w:r>
        <w:r w:rsidR="00CD2DA6" w:rsidRPr="004F3A97">
          <w:rPr>
            <w:rFonts w:ascii="Times New Roman" w:hAnsi="Times New Roman" w:cs="Times New Roman"/>
          </w:rPr>
          <w:t xml:space="preserve"> </w:t>
        </w:r>
      </w:ins>
      <w:r w:rsidR="006D2980" w:rsidRPr="004F3A97">
        <w:rPr>
          <w:rFonts w:ascii="Times New Roman" w:hAnsi="Times New Roman" w:cs="Times New Roman"/>
        </w:rPr>
        <w:t xml:space="preserve">m elevation) </w:t>
      </w:r>
      <w:r w:rsidRPr="004F3A97">
        <w:rPr>
          <w:rFonts w:ascii="Times New Roman" w:hAnsi="Times New Roman" w:cs="Times New Roman"/>
        </w:rPr>
        <w:t xml:space="preserve">and </w:t>
      </w:r>
      <w:proofErr w:type="spellStart"/>
      <w:r w:rsidRPr="004F3A97">
        <w:rPr>
          <w:rFonts w:ascii="Times New Roman" w:hAnsi="Times New Roman" w:cs="Times New Roman"/>
        </w:rPr>
        <w:t>Gunu</w:t>
      </w:r>
      <w:r w:rsidR="0024203C" w:rsidRPr="004F3A97">
        <w:rPr>
          <w:rFonts w:ascii="Times New Roman" w:hAnsi="Times New Roman" w:cs="Times New Roman"/>
        </w:rPr>
        <w:t>ng</w:t>
      </w:r>
      <w:proofErr w:type="spellEnd"/>
      <w:r w:rsidR="0024203C" w:rsidRPr="004F3A97">
        <w:rPr>
          <w:rFonts w:ascii="Times New Roman" w:hAnsi="Times New Roman" w:cs="Times New Roman"/>
        </w:rPr>
        <w:t xml:space="preserve"> </w:t>
      </w:r>
      <w:proofErr w:type="spellStart"/>
      <w:r w:rsidR="0024203C" w:rsidRPr="004F3A97">
        <w:rPr>
          <w:rFonts w:ascii="Times New Roman" w:hAnsi="Times New Roman" w:cs="Times New Roman"/>
        </w:rPr>
        <w:t>Lawit</w:t>
      </w:r>
      <w:proofErr w:type="spellEnd"/>
      <w:r w:rsidR="0024203C" w:rsidRPr="004F3A97">
        <w:rPr>
          <w:rFonts w:ascii="Times New Roman" w:hAnsi="Times New Roman" w:cs="Times New Roman"/>
        </w:rPr>
        <w:t xml:space="preserve"> </w:t>
      </w:r>
      <w:r w:rsidR="006D2980" w:rsidRPr="004F3A97">
        <w:rPr>
          <w:rFonts w:ascii="Times New Roman" w:hAnsi="Times New Roman" w:cs="Times New Roman"/>
        </w:rPr>
        <w:t xml:space="preserve">(at </w:t>
      </w:r>
      <w:r w:rsidR="00C37CFA" w:rsidRPr="004F3A97">
        <w:rPr>
          <w:rFonts w:ascii="Times New Roman" w:hAnsi="Times New Roman" w:cs="Times New Roman"/>
        </w:rPr>
        <w:t>790–1280</w:t>
      </w:r>
      <w:r w:rsidR="006D2980" w:rsidRPr="004F3A97">
        <w:rPr>
          <w:rFonts w:ascii="Times New Roman" w:hAnsi="Times New Roman" w:cs="Times New Roman"/>
        </w:rPr>
        <w:t xml:space="preserve"> m elevation; </w:t>
      </w:r>
      <w:proofErr w:type="spellStart"/>
      <w:r w:rsidR="006D2980" w:rsidRPr="004F3A97">
        <w:rPr>
          <w:rFonts w:ascii="Times New Roman" w:hAnsi="Times New Roman" w:cs="Times New Roman"/>
        </w:rPr>
        <w:t>Dring</w:t>
      </w:r>
      <w:proofErr w:type="spellEnd"/>
      <w:r w:rsidR="006D2980" w:rsidRPr="004F3A97">
        <w:rPr>
          <w:rFonts w:ascii="Times New Roman" w:hAnsi="Times New Roman" w:cs="Times New Roman"/>
        </w:rPr>
        <w:t xml:space="preserve"> 1979)</w:t>
      </w:r>
      <w:r w:rsidRPr="004F3A97">
        <w:rPr>
          <w:rFonts w:ascii="Times New Roman" w:hAnsi="Times New Roman" w:cs="Times New Roman"/>
        </w:rPr>
        <w:t xml:space="preserve"> </w:t>
      </w:r>
      <w:r w:rsidR="0024203C" w:rsidRPr="004F3A97">
        <w:rPr>
          <w:rFonts w:ascii="Times New Roman" w:hAnsi="Times New Roman" w:cs="Times New Roman"/>
        </w:rPr>
        <w:t>in the north-eastern state of Terengganu</w:t>
      </w:r>
      <w:r w:rsidR="00BF64BC">
        <w:rPr>
          <w:rFonts w:ascii="Times New Roman" w:hAnsi="Times New Roman" w:cs="Times New Roman"/>
        </w:rPr>
        <w:t xml:space="preserve"> (Fig 4)</w:t>
      </w:r>
      <w:r w:rsidRPr="004F3A97">
        <w:rPr>
          <w:rFonts w:ascii="Times New Roman" w:hAnsi="Times New Roman" w:cs="Times New Roman"/>
        </w:rPr>
        <w:t xml:space="preserve">. </w:t>
      </w:r>
      <w:r w:rsidR="006D2980" w:rsidRPr="004F3A97">
        <w:rPr>
          <w:rFonts w:ascii="Times New Roman" w:hAnsi="Times New Roman" w:cs="Times New Roman"/>
        </w:rPr>
        <w:t>During the day, specimens were found in sm</w:t>
      </w:r>
      <w:r w:rsidR="0024203C" w:rsidRPr="004F3A97">
        <w:rPr>
          <w:rFonts w:ascii="Times New Roman" w:hAnsi="Times New Roman" w:cs="Times New Roman"/>
        </w:rPr>
        <w:t xml:space="preserve">all rock cracks </w:t>
      </w:r>
      <w:commentRangeStart w:id="64"/>
      <w:del w:id="65" w:author="Lee Grismer" w:date="2013-09-21T04:39:00Z">
        <w:r w:rsidR="0024203C" w:rsidRPr="004F3A97" w:rsidDel="00CD2DA6">
          <w:rPr>
            <w:rFonts w:ascii="Times New Roman" w:hAnsi="Times New Roman" w:cs="Times New Roman"/>
          </w:rPr>
          <w:delText xml:space="preserve">within </w:delText>
        </w:r>
      </w:del>
      <w:ins w:id="66" w:author="Lee Grismer" w:date="2013-09-21T04:39:00Z">
        <w:r w:rsidR="00CD2DA6">
          <w:rPr>
            <w:rFonts w:ascii="Times New Roman" w:hAnsi="Times New Roman" w:cs="Times New Roman"/>
          </w:rPr>
          <w:t>along</w:t>
        </w:r>
        <w:r w:rsidR="00CD2DA6" w:rsidRPr="004F3A97">
          <w:rPr>
            <w:rFonts w:ascii="Times New Roman" w:hAnsi="Times New Roman" w:cs="Times New Roman"/>
          </w:rPr>
          <w:t xml:space="preserve"> </w:t>
        </w:r>
        <w:commentRangeEnd w:id="64"/>
        <w:r w:rsidR="00CD2DA6">
          <w:rPr>
            <w:rStyle w:val="CommentReference"/>
          </w:rPr>
          <w:commentReference w:id="64"/>
        </w:r>
      </w:ins>
      <w:r w:rsidR="0024203C" w:rsidRPr="004F3A97">
        <w:rPr>
          <w:rFonts w:ascii="Times New Roman" w:hAnsi="Times New Roman" w:cs="Times New Roman"/>
        </w:rPr>
        <w:t xml:space="preserve">a </w:t>
      </w:r>
      <w:r w:rsidR="006D2980" w:rsidRPr="004F3A97">
        <w:rPr>
          <w:rFonts w:ascii="Times New Roman" w:hAnsi="Times New Roman" w:cs="Times New Roman"/>
        </w:rPr>
        <w:t xml:space="preserve">slow moving stream. The stream was </w:t>
      </w:r>
      <w:r w:rsidR="0024203C" w:rsidRPr="004F3A97">
        <w:rPr>
          <w:rFonts w:ascii="Times New Roman" w:hAnsi="Times New Roman" w:cs="Times New Roman"/>
        </w:rPr>
        <w:t xml:space="preserve">approximately 5 m wide </w:t>
      </w:r>
      <w:r w:rsidR="006D2980" w:rsidRPr="004F3A97">
        <w:rPr>
          <w:rFonts w:ascii="Times New Roman" w:hAnsi="Times New Roman" w:cs="Times New Roman"/>
        </w:rPr>
        <w:t xml:space="preserve">under a </w:t>
      </w:r>
      <w:commentRangeStart w:id="67"/>
      <w:ins w:id="68" w:author="Lee Grismer" w:date="2013-09-21T04:39:00Z">
        <w:r w:rsidR="00CD2DA6">
          <w:rPr>
            <w:rFonts w:ascii="Times New Roman" w:hAnsi="Times New Roman" w:cs="Times New Roman"/>
          </w:rPr>
          <w:t>semi-</w:t>
        </w:r>
      </w:ins>
      <w:r w:rsidR="006D2980" w:rsidRPr="004F3A97">
        <w:rPr>
          <w:rFonts w:ascii="Times New Roman" w:hAnsi="Times New Roman" w:cs="Times New Roman"/>
        </w:rPr>
        <w:t>closed</w:t>
      </w:r>
      <w:ins w:id="69" w:author="Lee Grismer" w:date="2013-09-21T04:39:00Z">
        <w:r w:rsidR="00CD2DA6">
          <w:rPr>
            <w:rFonts w:ascii="Times New Roman" w:hAnsi="Times New Roman" w:cs="Times New Roman"/>
          </w:rPr>
          <w:t xml:space="preserve"> </w:t>
        </w:r>
      </w:ins>
      <w:del w:id="70" w:author="Lee Grismer" w:date="2013-09-21T04:39:00Z">
        <w:r w:rsidR="006D2980" w:rsidRPr="004F3A97" w:rsidDel="00CD2DA6">
          <w:rPr>
            <w:rFonts w:ascii="Times New Roman" w:hAnsi="Times New Roman" w:cs="Times New Roman"/>
          </w:rPr>
          <w:delText>-</w:delText>
        </w:r>
      </w:del>
      <w:r w:rsidR="006D2980" w:rsidRPr="004F3A97">
        <w:rPr>
          <w:rFonts w:ascii="Times New Roman" w:hAnsi="Times New Roman" w:cs="Times New Roman"/>
        </w:rPr>
        <w:t xml:space="preserve">canopy forest </w:t>
      </w:r>
      <w:commentRangeEnd w:id="67"/>
      <w:r w:rsidR="00CD2DA6">
        <w:rPr>
          <w:rStyle w:val="CommentReference"/>
        </w:rPr>
        <w:commentReference w:id="67"/>
      </w:r>
      <w:r w:rsidR="006D2980" w:rsidRPr="004F3A97">
        <w:rPr>
          <w:rFonts w:ascii="Times New Roman" w:hAnsi="Times New Roman" w:cs="Times New Roman"/>
        </w:rPr>
        <w:t>and consisted of dark-colored granite rock covered with algae and moss</w:t>
      </w:r>
      <w:ins w:id="71" w:author="Lee Grismer" w:date="2013-09-21T04:42:00Z">
        <w:r w:rsidR="00CD2DA6">
          <w:rPr>
            <w:rFonts w:ascii="Times New Roman" w:hAnsi="Times New Roman" w:cs="Times New Roman"/>
          </w:rPr>
          <w:t xml:space="preserve"> </w:t>
        </w:r>
        <w:commentRangeStart w:id="72"/>
        <w:r w:rsidR="00CD2DA6">
          <w:rPr>
            <w:rFonts w:ascii="Times New Roman" w:hAnsi="Times New Roman" w:cs="Times New Roman"/>
          </w:rPr>
          <w:t>(Fig. 5)</w:t>
        </w:r>
      </w:ins>
      <w:r w:rsidR="006D2980" w:rsidRPr="004F3A97">
        <w:rPr>
          <w:rFonts w:ascii="Times New Roman" w:hAnsi="Times New Roman" w:cs="Times New Roman"/>
        </w:rPr>
        <w:t xml:space="preserve">. </w:t>
      </w:r>
      <w:commentRangeEnd w:id="72"/>
      <w:r w:rsidR="00CD2DA6">
        <w:rPr>
          <w:rStyle w:val="CommentReference"/>
        </w:rPr>
        <w:commentReference w:id="72"/>
      </w:r>
      <w:r w:rsidR="006D2980" w:rsidRPr="004F3A97">
        <w:rPr>
          <w:rFonts w:ascii="Times New Roman" w:hAnsi="Times New Roman" w:cs="Times New Roman"/>
        </w:rPr>
        <w:t>At night</w:t>
      </w:r>
      <w:r w:rsidR="00C867F8" w:rsidRPr="004F3A97">
        <w:rPr>
          <w:rFonts w:ascii="Times New Roman" w:hAnsi="Times New Roman" w:cs="Times New Roman"/>
        </w:rPr>
        <w:t xml:space="preserve">, toads were found on rocks and small, overhanging vegetation within </w:t>
      </w:r>
      <w:ins w:id="73" w:author="Lee Grismer" w:date="2013-09-21T04:40:00Z">
        <w:r w:rsidR="00CD2DA6">
          <w:rPr>
            <w:rFonts w:ascii="Times New Roman" w:hAnsi="Times New Roman" w:cs="Times New Roman"/>
          </w:rPr>
          <w:t xml:space="preserve">the stream </w:t>
        </w:r>
      </w:ins>
      <w:r w:rsidR="00C867F8" w:rsidRPr="004F3A97">
        <w:rPr>
          <w:rFonts w:ascii="Times New Roman" w:hAnsi="Times New Roman" w:cs="Times New Roman"/>
        </w:rPr>
        <w:t xml:space="preserve">and along </w:t>
      </w:r>
      <w:del w:id="74" w:author="Lee Grismer" w:date="2013-09-21T04:40:00Z">
        <w:r w:rsidR="00C867F8" w:rsidRPr="004F3A97" w:rsidDel="00CD2DA6">
          <w:rPr>
            <w:rFonts w:ascii="Times New Roman" w:hAnsi="Times New Roman" w:cs="Times New Roman"/>
          </w:rPr>
          <w:delText xml:space="preserve">the </w:delText>
        </w:r>
      </w:del>
      <w:ins w:id="75" w:author="Lee Grismer" w:date="2013-09-21T04:40:00Z">
        <w:r w:rsidR="00CD2DA6">
          <w:rPr>
            <w:rFonts w:ascii="Times New Roman" w:hAnsi="Times New Roman" w:cs="Times New Roman"/>
          </w:rPr>
          <w:t>its</w:t>
        </w:r>
        <w:r w:rsidR="00CD2DA6" w:rsidRPr="004F3A97">
          <w:rPr>
            <w:rFonts w:ascii="Times New Roman" w:hAnsi="Times New Roman" w:cs="Times New Roman"/>
          </w:rPr>
          <w:t xml:space="preserve"> </w:t>
        </w:r>
      </w:ins>
      <w:r w:rsidR="00C867F8" w:rsidRPr="004F3A97">
        <w:rPr>
          <w:rFonts w:ascii="Times New Roman" w:hAnsi="Times New Roman" w:cs="Times New Roman"/>
        </w:rPr>
        <w:t xml:space="preserve">banks </w:t>
      </w:r>
      <w:del w:id="76" w:author="Lee Grismer" w:date="2013-09-21T04:40:00Z">
        <w:r w:rsidR="00C867F8" w:rsidRPr="004F3A97" w:rsidDel="00CD2DA6">
          <w:rPr>
            <w:rFonts w:ascii="Times New Roman" w:hAnsi="Times New Roman" w:cs="Times New Roman"/>
          </w:rPr>
          <w:delText xml:space="preserve">of the stream </w:delText>
        </w:r>
      </w:del>
      <w:r w:rsidR="00C867F8" w:rsidRPr="004F3A97">
        <w:rPr>
          <w:rFonts w:ascii="Times New Roman" w:hAnsi="Times New Roman" w:cs="Times New Roman"/>
        </w:rPr>
        <w:t xml:space="preserve">away from strong torrent zones. </w:t>
      </w:r>
    </w:p>
    <w:p w:rsidR="00C867F8" w:rsidRPr="004F3A97" w:rsidRDefault="00C867F8" w:rsidP="004F3A97">
      <w:pPr>
        <w:spacing w:line="276" w:lineRule="auto"/>
        <w:rPr>
          <w:rFonts w:ascii="Times New Roman" w:hAnsi="Times New Roman" w:cs="Times New Roman"/>
          <w:b/>
        </w:rPr>
      </w:pPr>
    </w:p>
    <w:p w:rsidR="002F3DC1" w:rsidRPr="004F3A97" w:rsidRDefault="001F575B" w:rsidP="004F3A97">
      <w:pPr>
        <w:spacing w:line="276" w:lineRule="auto"/>
        <w:rPr>
          <w:rFonts w:ascii="Times New Roman" w:hAnsi="Times New Roman" w:cs="Times New Roman"/>
        </w:rPr>
      </w:pPr>
      <w:proofErr w:type="gramStart"/>
      <w:r w:rsidRPr="004F3A97">
        <w:rPr>
          <w:rFonts w:ascii="Times New Roman" w:hAnsi="Times New Roman" w:cs="Times New Roman"/>
          <w:b/>
        </w:rPr>
        <w:t>Etymology.</w:t>
      </w:r>
      <w:proofErr w:type="gramEnd"/>
      <w:r w:rsidRPr="004F3A97">
        <w:rPr>
          <w:rFonts w:ascii="Times New Roman" w:hAnsi="Times New Roman" w:cs="Times New Roman"/>
          <w:b/>
        </w:rPr>
        <w:t xml:space="preserve"> </w:t>
      </w:r>
      <w:r w:rsidRPr="004F3A97">
        <w:rPr>
          <w:rFonts w:ascii="Times New Roman" w:hAnsi="Times New Roman" w:cs="Times New Roman"/>
        </w:rPr>
        <w:t xml:space="preserve">The specific epithet </w:t>
      </w:r>
      <w:r w:rsidR="00366704">
        <w:rPr>
          <w:rFonts w:ascii="Times New Roman" w:hAnsi="Times New Roman" w:cs="Times New Roman"/>
        </w:rPr>
        <w:t>“</w:t>
      </w:r>
      <w:proofErr w:type="spellStart"/>
      <w:r w:rsidR="00366704">
        <w:rPr>
          <w:rFonts w:ascii="Times New Roman" w:hAnsi="Times New Roman" w:cs="Times New Roman"/>
        </w:rPr>
        <w:t>lumut</w:t>
      </w:r>
      <w:proofErr w:type="spellEnd"/>
      <w:r w:rsidR="00366704">
        <w:rPr>
          <w:rFonts w:ascii="Times New Roman" w:hAnsi="Times New Roman" w:cs="Times New Roman"/>
        </w:rPr>
        <w:t xml:space="preserve">” </w:t>
      </w:r>
      <w:r w:rsidRPr="004F3A97">
        <w:rPr>
          <w:rFonts w:ascii="Times New Roman" w:hAnsi="Times New Roman" w:cs="Times New Roman"/>
        </w:rPr>
        <w:t xml:space="preserve">is </w:t>
      </w:r>
      <w:r w:rsidR="00366704">
        <w:rPr>
          <w:rFonts w:ascii="Times New Roman" w:hAnsi="Times New Roman" w:cs="Times New Roman"/>
        </w:rPr>
        <w:t>derived from the Malay word for moss</w:t>
      </w:r>
      <w:r w:rsidRPr="004F3A97">
        <w:rPr>
          <w:rFonts w:ascii="Times New Roman" w:hAnsi="Times New Roman" w:cs="Times New Roman"/>
        </w:rPr>
        <w:t xml:space="preserve">, in reference </w:t>
      </w:r>
      <w:r w:rsidR="00C867F8" w:rsidRPr="004F3A97">
        <w:rPr>
          <w:rFonts w:ascii="Times New Roman" w:hAnsi="Times New Roman" w:cs="Times New Roman"/>
        </w:rPr>
        <w:t xml:space="preserve">to the new species’ color pattern which gives it a mossy appearance.  </w:t>
      </w:r>
      <w:r w:rsidRPr="004F3A97">
        <w:rPr>
          <w:rFonts w:ascii="Times New Roman" w:hAnsi="Times New Roman" w:cs="Times New Roman"/>
        </w:rPr>
        <w:t xml:space="preserve">  </w:t>
      </w:r>
    </w:p>
    <w:p w:rsidR="002F3DC1" w:rsidRPr="004F3A97" w:rsidRDefault="002F3DC1" w:rsidP="004F3A97">
      <w:pPr>
        <w:spacing w:line="276" w:lineRule="auto"/>
        <w:rPr>
          <w:rFonts w:ascii="Times New Roman" w:hAnsi="Times New Roman" w:cs="Times New Roman"/>
          <w:b/>
        </w:rPr>
      </w:pPr>
    </w:p>
    <w:p w:rsidR="0024203C" w:rsidRPr="004F3A97" w:rsidRDefault="0024203C" w:rsidP="004F3A97">
      <w:pPr>
        <w:spacing w:line="276" w:lineRule="auto"/>
        <w:rPr>
          <w:rFonts w:ascii="Times New Roman" w:hAnsi="Times New Roman" w:cs="Times New Roman"/>
          <w:b/>
        </w:rPr>
      </w:pPr>
      <w:r w:rsidRPr="004F3A97">
        <w:rPr>
          <w:rFonts w:ascii="Times New Roman" w:hAnsi="Times New Roman" w:cs="Times New Roman"/>
          <w:b/>
        </w:rPr>
        <w:t>Discussion</w:t>
      </w:r>
    </w:p>
    <w:p w:rsidR="00561BB1" w:rsidRPr="00477D31" w:rsidRDefault="00561BB1" w:rsidP="004F3A97">
      <w:pPr>
        <w:spacing w:line="276" w:lineRule="auto"/>
        <w:rPr>
          <w:rFonts w:ascii="Times New Roman" w:hAnsi="Times New Roman" w:cs="Times New Roman"/>
        </w:rPr>
      </w:pPr>
      <w:r w:rsidRPr="004F3A97">
        <w:rPr>
          <w:rFonts w:ascii="Times New Roman" w:hAnsi="Times New Roman" w:cs="Times New Roman"/>
        </w:rPr>
        <w:lastRenderedPageBreak/>
        <w:t xml:space="preserve">Although </w:t>
      </w:r>
      <w:r w:rsidR="009C077C" w:rsidRPr="004F3A97">
        <w:rPr>
          <w:rFonts w:ascii="Times New Roman" w:hAnsi="Times New Roman" w:cs="Times New Roman"/>
        </w:rPr>
        <w:t xml:space="preserve">we were unable to examine </w:t>
      </w:r>
      <w:r w:rsidRPr="004F3A97">
        <w:rPr>
          <w:rFonts w:ascii="Times New Roman" w:hAnsi="Times New Roman" w:cs="Times New Roman"/>
        </w:rPr>
        <w:t xml:space="preserve">specimens of </w:t>
      </w:r>
      <w:r w:rsidRPr="004F3A97">
        <w:rPr>
          <w:rFonts w:ascii="Times New Roman" w:hAnsi="Times New Roman" w:cs="Times New Roman"/>
          <w:i/>
        </w:rPr>
        <w:t>A</w:t>
      </w:r>
      <w:ins w:id="77" w:author="Lee Grismer" w:date="2013-09-21T04:44:00Z">
        <w:r w:rsidR="00CD2DA6">
          <w:rPr>
            <w:rFonts w:ascii="Times New Roman" w:hAnsi="Times New Roman" w:cs="Times New Roman"/>
            <w:i/>
          </w:rPr>
          <w:t>nsonia</w:t>
        </w:r>
      </w:ins>
      <w:del w:id="78" w:author="Lee Grismer" w:date="2013-09-21T04:44:00Z">
        <w:r w:rsidRPr="004F3A97" w:rsidDel="00CD2DA6">
          <w:rPr>
            <w:rFonts w:ascii="Times New Roman" w:hAnsi="Times New Roman" w:cs="Times New Roman"/>
            <w:i/>
          </w:rPr>
          <w:delText>.</w:delText>
        </w:r>
      </w:del>
      <w:r w:rsidRPr="004F3A97">
        <w:rPr>
          <w:rFonts w:ascii="Times New Roman" w:hAnsi="Times New Roman" w:cs="Times New Roman"/>
          <w:i/>
        </w:rPr>
        <w:t xml:space="preserve"> </w:t>
      </w:r>
      <w:proofErr w:type="spellStart"/>
      <w:r w:rsidRPr="004F3A97">
        <w:rPr>
          <w:rFonts w:ascii="Times New Roman" w:hAnsi="Times New Roman" w:cs="Times New Roman"/>
          <w:i/>
        </w:rPr>
        <w:t>malayana</w:t>
      </w:r>
      <w:proofErr w:type="spellEnd"/>
      <w:r w:rsidRPr="004F3A97">
        <w:rPr>
          <w:rFonts w:ascii="Times New Roman" w:hAnsi="Times New Roman" w:cs="Times New Roman"/>
        </w:rPr>
        <w:t xml:space="preserve"> collected by </w:t>
      </w:r>
      <w:proofErr w:type="spellStart"/>
      <w:r w:rsidRPr="004F3A97">
        <w:rPr>
          <w:rFonts w:ascii="Times New Roman" w:hAnsi="Times New Roman" w:cs="Times New Roman"/>
        </w:rPr>
        <w:t>Dring</w:t>
      </w:r>
      <w:proofErr w:type="spellEnd"/>
      <w:r w:rsidRPr="004F3A97">
        <w:rPr>
          <w:rFonts w:ascii="Times New Roman" w:hAnsi="Times New Roman" w:cs="Times New Roman"/>
        </w:rPr>
        <w:t xml:space="preserve"> (1979) from </w:t>
      </w:r>
      <w:proofErr w:type="spellStart"/>
      <w:r w:rsidRPr="004F3A97">
        <w:rPr>
          <w:rFonts w:ascii="Times New Roman" w:hAnsi="Times New Roman" w:cs="Times New Roman"/>
        </w:rPr>
        <w:t>Gunung</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Lawit</w:t>
      </w:r>
      <w:proofErr w:type="spellEnd"/>
      <w:r w:rsidRPr="004F3A97">
        <w:rPr>
          <w:rFonts w:ascii="Times New Roman" w:hAnsi="Times New Roman" w:cs="Times New Roman"/>
        </w:rPr>
        <w:t>, Terengganu</w:t>
      </w:r>
      <w:r w:rsidR="009C077C" w:rsidRPr="004F3A97">
        <w:rPr>
          <w:rFonts w:ascii="Times New Roman" w:hAnsi="Times New Roman" w:cs="Times New Roman"/>
        </w:rPr>
        <w:t xml:space="preserve">, his description of the following characters clearly corresponds to </w:t>
      </w:r>
      <w:r w:rsidR="009C077C" w:rsidRPr="004F3A97">
        <w:rPr>
          <w:rFonts w:ascii="Times New Roman" w:hAnsi="Times New Roman" w:cs="Times New Roman"/>
          <w:i/>
        </w:rPr>
        <w:t xml:space="preserve">A. </w:t>
      </w:r>
      <w:proofErr w:type="spellStart"/>
      <w:r w:rsidR="009C077C" w:rsidRPr="004F3A97">
        <w:rPr>
          <w:rFonts w:ascii="Times New Roman" w:hAnsi="Times New Roman" w:cs="Times New Roman"/>
          <w:i/>
        </w:rPr>
        <w:t>lumut</w:t>
      </w:r>
      <w:proofErr w:type="spellEnd"/>
      <w:r w:rsidR="009C077C" w:rsidRPr="004F3A97">
        <w:rPr>
          <w:rFonts w:ascii="Times New Roman" w:hAnsi="Times New Roman" w:cs="Times New Roman"/>
        </w:rPr>
        <w:t xml:space="preserve"> rather </w:t>
      </w:r>
      <w:r w:rsidR="009C077C" w:rsidRPr="004F3A97">
        <w:rPr>
          <w:rFonts w:ascii="Times New Roman" w:hAnsi="Times New Roman" w:cs="Times New Roman"/>
          <w:i/>
        </w:rPr>
        <w:t xml:space="preserve">A. </w:t>
      </w:r>
      <w:proofErr w:type="spellStart"/>
      <w:r w:rsidR="009C077C" w:rsidRPr="004F3A97">
        <w:rPr>
          <w:rFonts w:ascii="Times New Roman" w:hAnsi="Times New Roman" w:cs="Times New Roman"/>
          <w:i/>
        </w:rPr>
        <w:t>malayana</w:t>
      </w:r>
      <w:proofErr w:type="spellEnd"/>
      <w:r w:rsidR="009C077C" w:rsidRPr="004F3A97">
        <w:rPr>
          <w:rFonts w:ascii="Times New Roman" w:hAnsi="Times New Roman" w:cs="Times New Roman"/>
        </w:rPr>
        <w:t xml:space="preserve">: </w:t>
      </w:r>
      <w:r w:rsidR="00366704">
        <w:rPr>
          <w:rFonts w:ascii="Times New Roman" w:hAnsi="Times New Roman" w:cs="Times New Roman"/>
        </w:rPr>
        <w:t>“</w:t>
      </w:r>
      <w:r w:rsidR="009C077C" w:rsidRPr="004F3A97">
        <w:rPr>
          <w:rFonts w:ascii="Times New Roman" w:hAnsi="Times New Roman" w:cs="Times New Roman"/>
        </w:rPr>
        <w:t xml:space="preserve">the yellow tubercle at the mouth </w:t>
      </w:r>
      <w:proofErr w:type="spellStart"/>
      <w:r w:rsidR="009C077C" w:rsidRPr="004F3A97">
        <w:rPr>
          <w:rFonts w:ascii="Times New Roman" w:hAnsi="Times New Roman" w:cs="Times New Roman"/>
        </w:rPr>
        <w:t>commissure</w:t>
      </w:r>
      <w:proofErr w:type="spellEnd"/>
      <w:r w:rsidR="009C077C" w:rsidRPr="004F3A97">
        <w:rPr>
          <w:rFonts w:ascii="Times New Roman" w:hAnsi="Times New Roman" w:cs="Times New Roman"/>
        </w:rPr>
        <w:t xml:space="preserve"> varies in size from </w:t>
      </w:r>
      <w:r w:rsidR="001F7E63" w:rsidRPr="004F3A97">
        <w:rPr>
          <w:rFonts w:ascii="Times New Roman" w:hAnsi="Times New Roman" w:cs="Times New Roman"/>
        </w:rPr>
        <w:t xml:space="preserve">one half to two thirds of the tympanum diameter; fine </w:t>
      </w:r>
      <w:proofErr w:type="spellStart"/>
      <w:r w:rsidR="001F7E63" w:rsidRPr="004F3A97">
        <w:rPr>
          <w:rFonts w:ascii="Times New Roman" w:hAnsi="Times New Roman" w:cs="Times New Roman"/>
        </w:rPr>
        <w:t>lichenate</w:t>
      </w:r>
      <w:proofErr w:type="spellEnd"/>
      <w:r w:rsidR="001F7E63" w:rsidRPr="004F3A97">
        <w:rPr>
          <w:rFonts w:ascii="Times New Roman" w:hAnsi="Times New Roman" w:cs="Times New Roman"/>
        </w:rPr>
        <w:t xml:space="preserve"> </w:t>
      </w:r>
      <w:proofErr w:type="spellStart"/>
      <w:r w:rsidR="001F7E63" w:rsidRPr="004F3A97">
        <w:rPr>
          <w:rFonts w:ascii="Times New Roman" w:hAnsi="Times New Roman" w:cs="Times New Roman"/>
        </w:rPr>
        <w:t>vermiculation</w:t>
      </w:r>
      <w:proofErr w:type="spellEnd"/>
      <w:r w:rsidR="001F7E63" w:rsidRPr="004F3A97">
        <w:rPr>
          <w:rFonts w:ascii="Times New Roman" w:hAnsi="Times New Roman" w:cs="Times New Roman"/>
        </w:rPr>
        <w:t xml:space="preserve"> of green on black covering the dorsal surfaces; and </w:t>
      </w:r>
      <w:proofErr w:type="spellStart"/>
      <w:r w:rsidR="001F7E63" w:rsidRPr="004F3A97">
        <w:rPr>
          <w:rFonts w:ascii="Times New Roman" w:hAnsi="Times New Roman" w:cs="Times New Roman"/>
        </w:rPr>
        <w:t>ventrolateral</w:t>
      </w:r>
      <w:proofErr w:type="spellEnd"/>
      <w:r w:rsidR="001F7E63" w:rsidRPr="004F3A97">
        <w:rPr>
          <w:rFonts w:ascii="Times New Roman" w:hAnsi="Times New Roman" w:cs="Times New Roman"/>
        </w:rPr>
        <w:t xml:space="preserve"> tubercles capped with yellowish pigment</w:t>
      </w:r>
      <w:r w:rsidR="00366704">
        <w:rPr>
          <w:rFonts w:ascii="Times New Roman" w:hAnsi="Times New Roman" w:cs="Times New Roman"/>
        </w:rPr>
        <w:t>”</w:t>
      </w:r>
      <w:r w:rsidR="001F7E63" w:rsidRPr="004F3A97">
        <w:rPr>
          <w:rFonts w:ascii="Times New Roman" w:hAnsi="Times New Roman" w:cs="Times New Roman"/>
        </w:rPr>
        <w:t xml:space="preserve">. These characters are diagnostic of </w:t>
      </w:r>
      <w:r w:rsidR="001F7E63" w:rsidRPr="004F3A97">
        <w:rPr>
          <w:rFonts w:ascii="Times New Roman" w:hAnsi="Times New Roman" w:cs="Times New Roman"/>
          <w:i/>
        </w:rPr>
        <w:t xml:space="preserve">A. </w:t>
      </w:r>
      <w:proofErr w:type="spellStart"/>
      <w:r w:rsidR="001F7E63" w:rsidRPr="004F3A97">
        <w:rPr>
          <w:rFonts w:ascii="Times New Roman" w:hAnsi="Times New Roman" w:cs="Times New Roman"/>
          <w:i/>
        </w:rPr>
        <w:t>lumut</w:t>
      </w:r>
      <w:proofErr w:type="spellEnd"/>
      <w:r w:rsidR="001F7E63" w:rsidRPr="004F3A97">
        <w:rPr>
          <w:rFonts w:ascii="Times New Roman" w:hAnsi="Times New Roman" w:cs="Times New Roman"/>
        </w:rPr>
        <w:t xml:space="preserve"> and absent in </w:t>
      </w:r>
      <w:r w:rsidR="001F7E63" w:rsidRPr="004F3A97">
        <w:rPr>
          <w:rFonts w:ascii="Times New Roman" w:hAnsi="Times New Roman" w:cs="Times New Roman"/>
          <w:i/>
        </w:rPr>
        <w:t xml:space="preserve">A. </w:t>
      </w:r>
      <w:proofErr w:type="spellStart"/>
      <w:r w:rsidR="001F7E63" w:rsidRPr="004F3A97">
        <w:rPr>
          <w:rFonts w:ascii="Times New Roman" w:hAnsi="Times New Roman" w:cs="Times New Roman"/>
          <w:i/>
        </w:rPr>
        <w:t>malayana</w:t>
      </w:r>
      <w:proofErr w:type="spellEnd"/>
      <w:r w:rsidR="001F7E63" w:rsidRPr="004F3A97">
        <w:rPr>
          <w:rFonts w:ascii="Times New Roman" w:hAnsi="Times New Roman" w:cs="Times New Roman"/>
        </w:rPr>
        <w:t xml:space="preserve"> (see species comparisons).</w:t>
      </w:r>
      <w:r w:rsidR="009C077C" w:rsidRPr="004F3A97">
        <w:rPr>
          <w:rFonts w:ascii="Times New Roman" w:hAnsi="Times New Roman" w:cs="Times New Roman"/>
        </w:rPr>
        <w:t xml:space="preserve"> </w:t>
      </w:r>
      <w:r w:rsidR="001F7E63" w:rsidRPr="004F3A97">
        <w:rPr>
          <w:rFonts w:ascii="Times New Roman" w:hAnsi="Times New Roman" w:cs="Times New Roman"/>
        </w:rPr>
        <w:t xml:space="preserve">Furthermore, </w:t>
      </w:r>
      <w:proofErr w:type="spellStart"/>
      <w:r w:rsidR="001F7E63" w:rsidRPr="004F3A97">
        <w:rPr>
          <w:rFonts w:ascii="Times New Roman" w:hAnsi="Times New Roman" w:cs="Times New Roman"/>
        </w:rPr>
        <w:t>Gunung</w:t>
      </w:r>
      <w:proofErr w:type="spellEnd"/>
      <w:r w:rsidR="001F7E63" w:rsidRPr="004F3A97">
        <w:rPr>
          <w:rFonts w:ascii="Times New Roman" w:hAnsi="Times New Roman" w:cs="Times New Roman"/>
        </w:rPr>
        <w:t xml:space="preserve"> </w:t>
      </w:r>
      <w:proofErr w:type="spellStart"/>
      <w:r w:rsidR="001F7E63" w:rsidRPr="004F3A97">
        <w:rPr>
          <w:rFonts w:ascii="Times New Roman" w:hAnsi="Times New Roman" w:cs="Times New Roman"/>
        </w:rPr>
        <w:t>Lawit</w:t>
      </w:r>
      <w:proofErr w:type="spellEnd"/>
      <w:r w:rsidR="001F7E63" w:rsidRPr="004F3A97">
        <w:rPr>
          <w:rFonts w:ascii="Times New Roman" w:hAnsi="Times New Roman" w:cs="Times New Roman"/>
        </w:rPr>
        <w:t xml:space="preserve"> is located in the same mountain range as </w:t>
      </w:r>
      <w:proofErr w:type="spellStart"/>
      <w:r w:rsidR="001F7E63" w:rsidRPr="004F3A97">
        <w:rPr>
          <w:rFonts w:ascii="Times New Roman" w:hAnsi="Times New Roman" w:cs="Times New Roman"/>
        </w:rPr>
        <w:t>Gunung</w:t>
      </w:r>
      <w:proofErr w:type="spellEnd"/>
      <w:r w:rsidR="001F7E63" w:rsidRPr="004F3A97">
        <w:rPr>
          <w:rFonts w:ascii="Times New Roman" w:hAnsi="Times New Roman" w:cs="Times New Roman"/>
        </w:rPr>
        <w:t xml:space="preserve"> </w:t>
      </w:r>
      <w:proofErr w:type="spellStart"/>
      <w:r w:rsidR="001F7E63" w:rsidRPr="004F3A97">
        <w:rPr>
          <w:rFonts w:ascii="Times New Roman" w:hAnsi="Times New Roman" w:cs="Times New Roman"/>
        </w:rPr>
        <w:t>Tebu</w:t>
      </w:r>
      <w:proofErr w:type="spellEnd"/>
      <w:r w:rsidR="001F7E63" w:rsidRPr="004F3A97">
        <w:rPr>
          <w:rFonts w:ascii="Times New Roman" w:hAnsi="Times New Roman" w:cs="Times New Roman"/>
        </w:rPr>
        <w:t xml:space="preserve">, separated </w:t>
      </w:r>
      <w:r w:rsidR="00366704">
        <w:rPr>
          <w:rFonts w:ascii="Times New Roman" w:hAnsi="Times New Roman" w:cs="Times New Roman"/>
        </w:rPr>
        <w:t>in a straight line distance of</w:t>
      </w:r>
      <w:r w:rsidR="001F7E63" w:rsidRPr="004F3A97">
        <w:rPr>
          <w:rFonts w:ascii="Times New Roman" w:hAnsi="Times New Roman" w:cs="Times New Roman"/>
        </w:rPr>
        <w:t xml:space="preserve"> only 20 km whereas </w:t>
      </w:r>
      <w:r w:rsidR="001F7E63" w:rsidRPr="004F3A97">
        <w:rPr>
          <w:rFonts w:ascii="Times New Roman" w:hAnsi="Times New Roman" w:cs="Times New Roman"/>
          <w:i/>
        </w:rPr>
        <w:t xml:space="preserve">A. </w:t>
      </w:r>
      <w:proofErr w:type="spellStart"/>
      <w:r w:rsidR="001F7E63" w:rsidRPr="004F3A97">
        <w:rPr>
          <w:rFonts w:ascii="Times New Roman" w:hAnsi="Times New Roman" w:cs="Times New Roman"/>
          <w:i/>
        </w:rPr>
        <w:t>malayana</w:t>
      </w:r>
      <w:proofErr w:type="spellEnd"/>
      <w:r w:rsidR="001F7E63" w:rsidRPr="004F3A97">
        <w:rPr>
          <w:rFonts w:ascii="Times New Roman" w:hAnsi="Times New Roman" w:cs="Times New Roman"/>
        </w:rPr>
        <w:t xml:space="preserve"> has only been confirmed to occur along the </w:t>
      </w:r>
      <w:proofErr w:type="spellStart"/>
      <w:r w:rsidR="001F7E63" w:rsidRPr="004F3A97">
        <w:rPr>
          <w:rFonts w:ascii="Times New Roman" w:hAnsi="Times New Roman" w:cs="Times New Roman"/>
        </w:rPr>
        <w:t>Bintang</w:t>
      </w:r>
      <w:proofErr w:type="spellEnd"/>
      <w:r w:rsidR="001F7E63" w:rsidRPr="004F3A97">
        <w:rPr>
          <w:rFonts w:ascii="Times New Roman" w:hAnsi="Times New Roman" w:cs="Times New Roman"/>
        </w:rPr>
        <w:t xml:space="preserve"> mountain range along the west coast of Peninsular Malaysia</w:t>
      </w:r>
      <w:ins w:id="79" w:author="Lee Grismer" w:date="2013-09-21T04:45:00Z">
        <w:r w:rsidR="00CD2DA6">
          <w:rPr>
            <w:rFonts w:ascii="Times New Roman" w:hAnsi="Times New Roman" w:cs="Times New Roman"/>
          </w:rPr>
          <w:t xml:space="preserve"> xx km to the west and separated by the extensive </w:t>
        </w:r>
        <w:proofErr w:type="spellStart"/>
        <w:r w:rsidR="00CD2DA6">
          <w:rPr>
            <w:rFonts w:ascii="Times New Roman" w:hAnsi="Times New Roman" w:cs="Times New Roman"/>
          </w:rPr>
          <w:t>Banjaran</w:t>
        </w:r>
        <w:proofErr w:type="spellEnd"/>
        <w:r w:rsidR="00CD2DA6">
          <w:rPr>
            <w:rFonts w:ascii="Times New Roman" w:hAnsi="Times New Roman" w:cs="Times New Roman"/>
          </w:rPr>
          <w:t xml:space="preserve"> </w:t>
        </w:r>
        <w:proofErr w:type="spellStart"/>
        <w:r w:rsidR="00CD2DA6">
          <w:rPr>
            <w:rFonts w:ascii="Times New Roman" w:hAnsi="Times New Roman" w:cs="Times New Roman"/>
          </w:rPr>
          <w:t>Titiwangsaensis</w:t>
        </w:r>
      </w:ins>
      <w:proofErr w:type="spellEnd"/>
      <w:r w:rsidR="001F7E63" w:rsidRPr="004F3A97">
        <w:rPr>
          <w:rFonts w:ascii="Times New Roman" w:hAnsi="Times New Roman" w:cs="Times New Roman"/>
        </w:rPr>
        <w:t xml:space="preserve">. </w:t>
      </w:r>
      <w:r w:rsidR="00477D31">
        <w:rPr>
          <w:rFonts w:ascii="Times New Roman" w:hAnsi="Times New Roman" w:cs="Times New Roman"/>
        </w:rPr>
        <w:t xml:space="preserve">Although </w:t>
      </w:r>
      <w:r w:rsidR="00477D31" w:rsidRPr="00477D31">
        <w:rPr>
          <w:rFonts w:ascii="Times New Roman" w:hAnsi="Times New Roman" w:cs="Times New Roman"/>
          <w:i/>
        </w:rPr>
        <w:t xml:space="preserve">A. </w:t>
      </w:r>
      <w:proofErr w:type="spellStart"/>
      <w:r w:rsidR="00477D31" w:rsidRPr="00477D31">
        <w:rPr>
          <w:rFonts w:ascii="Times New Roman" w:hAnsi="Times New Roman" w:cs="Times New Roman"/>
          <w:i/>
        </w:rPr>
        <w:t>lumut</w:t>
      </w:r>
      <w:proofErr w:type="spellEnd"/>
      <w:r w:rsidR="00477D31">
        <w:rPr>
          <w:rFonts w:ascii="Times New Roman" w:hAnsi="Times New Roman" w:cs="Times New Roman"/>
        </w:rPr>
        <w:t xml:space="preserve"> can be readily distinguished from </w:t>
      </w:r>
      <w:r w:rsidR="00477D31" w:rsidRPr="00477D31">
        <w:rPr>
          <w:rFonts w:ascii="Times New Roman" w:hAnsi="Times New Roman" w:cs="Times New Roman"/>
          <w:i/>
        </w:rPr>
        <w:t xml:space="preserve">A. </w:t>
      </w:r>
      <w:proofErr w:type="spellStart"/>
      <w:r w:rsidR="00477D31" w:rsidRPr="00477D31">
        <w:rPr>
          <w:rFonts w:ascii="Times New Roman" w:hAnsi="Times New Roman" w:cs="Times New Roman"/>
          <w:i/>
        </w:rPr>
        <w:t>malayana</w:t>
      </w:r>
      <w:proofErr w:type="spellEnd"/>
      <w:r w:rsidR="00477D31">
        <w:rPr>
          <w:rFonts w:ascii="Times New Roman" w:hAnsi="Times New Roman" w:cs="Times New Roman"/>
          <w:i/>
        </w:rPr>
        <w:t xml:space="preserve"> </w:t>
      </w:r>
      <w:del w:id="80" w:author="Lee Grismer" w:date="2013-09-21T04:45:00Z">
        <w:r w:rsidR="00477D31" w:rsidDel="00CD2DA6">
          <w:rPr>
            <w:rFonts w:ascii="Times New Roman" w:hAnsi="Times New Roman" w:cs="Times New Roman"/>
          </w:rPr>
          <w:delText xml:space="preserve">through </w:delText>
        </w:r>
      </w:del>
      <w:ins w:id="81" w:author="Lee Grismer" w:date="2013-09-21T04:45:00Z">
        <w:r w:rsidR="00CD2DA6">
          <w:rPr>
            <w:rFonts w:ascii="Times New Roman" w:hAnsi="Times New Roman" w:cs="Times New Roman"/>
          </w:rPr>
          <w:t xml:space="preserve">by </w:t>
        </w:r>
      </w:ins>
      <w:r w:rsidR="00477D31">
        <w:rPr>
          <w:rFonts w:ascii="Times New Roman" w:hAnsi="Times New Roman" w:cs="Times New Roman"/>
        </w:rPr>
        <w:t xml:space="preserve">color-pattern in life, these two species are </w:t>
      </w:r>
      <w:proofErr w:type="spellStart"/>
      <w:r w:rsidR="00477D31">
        <w:rPr>
          <w:rFonts w:ascii="Times New Roman" w:hAnsi="Times New Roman" w:cs="Times New Roman"/>
        </w:rPr>
        <w:t>morphometrically</w:t>
      </w:r>
      <w:proofErr w:type="spellEnd"/>
      <w:r w:rsidR="00477D31">
        <w:rPr>
          <w:rFonts w:ascii="Times New Roman" w:hAnsi="Times New Roman" w:cs="Times New Roman"/>
        </w:rPr>
        <w:t xml:space="preserve"> similar and are hard to differentiate </w:t>
      </w:r>
      <w:del w:id="82" w:author="Lee Grismer" w:date="2013-09-21T04:45:00Z">
        <w:r w:rsidR="00477D31" w:rsidDel="00CD2DA6">
          <w:rPr>
            <w:rFonts w:ascii="Times New Roman" w:hAnsi="Times New Roman" w:cs="Times New Roman"/>
          </w:rPr>
          <w:delText xml:space="preserve">from </w:delText>
        </w:r>
      </w:del>
      <w:ins w:id="83" w:author="Lee Grismer" w:date="2013-09-21T04:45:00Z">
        <w:r w:rsidR="00CD2DA6">
          <w:rPr>
            <w:rFonts w:ascii="Times New Roman" w:hAnsi="Times New Roman" w:cs="Times New Roman"/>
          </w:rPr>
          <w:t xml:space="preserve">in </w:t>
        </w:r>
      </w:ins>
      <w:r w:rsidR="00477D31">
        <w:rPr>
          <w:rFonts w:ascii="Times New Roman" w:hAnsi="Times New Roman" w:cs="Times New Roman"/>
        </w:rPr>
        <w:t xml:space="preserve">preserved specimens. </w:t>
      </w:r>
      <w:r w:rsidR="0069530E">
        <w:rPr>
          <w:rFonts w:ascii="Times New Roman" w:hAnsi="Times New Roman" w:cs="Times New Roman"/>
        </w:rPr>
        <w:t>This demonstrates</w:t>
      </w:r>
      <w:r w:rsidR="000B7407">
        <w:rPr>
          <w:rFonts w:ascii="Times New Roman" w:hAnsi="Times New Roman" w:cs="Times New Roman"/>
        </w:rPr>
        <w:t xml:space="preserve"> the importance of capturing color images of specimens before</w:t>
      </w:r>
      <w:r w:rsidR="0069530E">
        <w:rPr>
          <w:rFonts w:ascii="Times New Roman" w:hAnsi="Times New Roman" w:cs="Times New Roman"/>
        </w:rPr>
        <w:t xml:space="preserve"> they are preserved as </w:t>
      </w:r>
      <w:del w:id="84" w:author="Lee Grismer" w:date="2013-09-21T04:47:00Z">
        <w:r w:rsidR="0069530E" w:rsidDel="00C70DB9">
          <w:rPr>
            <w:rFonts w:ascii="Times New Roman" w:hAnsi="Times New Roman" w:cs="Times New Roman"/>
          </w:rPr>
          <w:delText>could be valuable in</w:delText>
        </w:r>
      </w:del>
      <w:ins w:id="85" w:author="Lee Grismer" w:date="2013-09-21T04:47:00Z">
        <w:r w:rsidR="00C70DB9">
          <w:rPr>
            <w:rFonts w:ascii="Times New Roman" w:hAnsi="Times New Roman" w:cs="Times New Roman"/>
          </w:rPr>
          <w:t>many color pattern characters</w:t>
        </w:r>
      </w:ins>
      <w:r w:rsidR="0069530E">
        <w:rPr>
          <w:rFonts w:ascii="Times New Roman" w:hAnsi="Times New Roman" w:cs="Times New Roman"/>
        </w:rPr>
        <w:t xml:space="preserve"> </w:t>
      </w:r>
      <w:del w:id="86" w:author="Lee Grismer" w:date="2013-09-21T04:47:00Z">
        <w:r w:rsidR="0069530E" w:rsidDel="00C70DB9">
          <w:rPr>
            <w:rFonts w:ascii="Times New Roman" w:hAnsi="Times New Roman" w:cs="Times New Roman"/>
          </w:rPr>
          <w:delText>species diagnosis</w:delText>
        </w:r>
      </w:del>
      <w:ins w:id="87" w:author="Lee Grismer" w:date="2013-09-21T04:47:00Z">
        <w:r w:rsidR="00C70DB9">
          <w:rPr>
            <w:rFonts w:ascii="Times New Roman" w:hAnsi="Times New Roman" w:cs="Times New Roman"/>
          </w:rPr>
          <w:t>have diagnostic value</w:t>
        </w:r>
      </w:ins>
      <w:r w:rsidR="0069530E">
        <w:rPr>
          <w:rFonts w:ascii="Times New Roman" w:hAnsi="Times New Roman" w:cs="Times New Roman"/>
        </w:rPr>
        <w:t xml:space="preserve">. </w:t>
      </w:r>
    </w:p>
    <w:p w:rsidR="0069530E" w:rsidRDefault="001F7E63" w:rsidP="004F3A97">
      <w:pPr>
        <w:spacing w:line="276" w:lineRule="auto"/>
        <w:rPr>
          <w:ins w:id="88" w:author="Lee Grismer" w:date="2013-09-21T05:00:00Z"/>
          <w:rFonts w:ascii="Times New Roman" w:hAnsi="Times New Roman" w:cs="Times New Roman"/>
        </w:rPr>
      </w:pPr>
      <w:r w:rsidRPr="004F3A97">
        <w:rPr>
          <w:rFonts w:ascii="Times New Roman" w:hAnsi="Times New Roman" w:cs="Times New Roman"/>
        </w:rPr>
        <w:tab/>
      </w:r>
      <w:r w:rsidR="0069530E">
        <w:rPr>
          <w:rFonts w:ascii="Times New Roman" w:hAnsi="Times New Roman" w:cs="Times New Roman"/>
        </w:rPr>
        <w:t xml:space="preserve">The discovery of </w:t>
      </w:r>
      <w:r w:rsidR="0069530E" w:rsidRPr="0069530E">
        <w:rPr>
          <w:rFonts w:ascii="Times New Roman" w:hAnsi="Times New Roman" w:cs="Times New Roman"/>
          <w:i/>
        </w:rPr>
        <w:t>A</w:t>
      </w:r>
      <w:ins w:id="89" w:author="Lee Grismer" w:date="2013-09-21T04:46:00Z">
        <w:r w:rsidR="00C70DB9">
          <w:rPr>
            <w:rFonts w:ascii="Times New Roman" w:hAnsi="Times New Roman" w:cs="Times New Roman"/>
            <w:i/>
          </w:rPr>
          <w:t>nsonia</w:t>
        </w:r>
      </w:ins>
      <w:del w:id="90" w:author="Lee Grismer" w:date="2013-09-21T04:46:00Z">
        <w:r w:rsidR="0069530E" w:rsidRPr="0069530E" w:rsidDel="00C70DB9">
          <w:rPr>
            <w:rFonts w:ascii="Times New Roman" w:hAnsi="Times New Roman" w:cs="Times New Roman"/>
            <w:i/>
          </w:rPr>
          <w:delText>.</w:delText>
        </w:r>
      </w:del>
      <w:r w:rsidR="0069530E" w:rsidRPr="0069530E">
        <w:rPr>
          <w:rFonts w:ascii="Times New Roman" w:hAnsi="Times New Roman" w:cs="Times New Roman"/>
          <w:i/>
        </w:rPr>
        <w:t xml:space="preserve"> </w:t>
      </w:r>
      <w:proofErr w:type="spellStart"/>
      <w:r w:rsidR="0069530E" w:rsidRPr="0069530E">
        <w:rPr>
          <w:rFonts w:ascii="Times New Roman" w:hAnsi="Times New Roman" w:cs="Times New Roman"/>
          <w:i/>
        </w:rPr>
        <w:t>lumut</w:t>
      </w:r>
      <w:proofErr w:type="spellEnd"/>
      <w:r w:rsidR="0069530E">
        <w:rPr>
          <w:rFonts w:ascii="Times New Roman" w:hAnsi="Times New Roman" w:cs="Times New Roman"/>
        </w:rPr>
        <w:t xml:space="preserve"> and </w:t>
      </w:r>
      <w:del w:id="91" w:author="Lee Grismer" w:date="2013-09-21T04:48:00Z">
        <w:r w:rsidR="0069530E" w:rsidDel="00C70DB9">
          <w:rPr>
            <w:rFonts w:ascii="Times New Roman" w:hAnsi="Times New Roman" w:cs="Times New Roman"/>
          </w:rPr>
          <w:delText>other</w:delText>
        </w:r>
      </w:del>
      <w:ins w:id="92" w:author="Lee Grismer" w:date="2013-09-21T04:48:00Z">
        <w:r w:rsidR="00C70DB9">
          <w:rPr>
            <w:rFonts w:ascii="Times New Roman" w:hAnsi="Times New Roman" w:cs="Times New Roman"/>
          </w:rPr>
          <w:t>species from other groups</w:t>
        </w:r>
      </w:ins>
      <w:del w:id="93" w:author="Lee Grismer" w:date="2013-09-21T04:48:00Z">
        <w:r w:rsidR="0069530E" w:rsidDel="00C70DB9">
          <w:rPr>
            <w:rFonts w:ascii="Times New Roman" w:hAnsi="Times New Roman" w:cs="Times New Roman"/>
          </w:rPr>
          <w:delText>s</w:delText>
        </w:r>
      </w:del>
      <w:r w:rsidR="0069530E">
        <w:rPr>
          <w:rFonts w:ascii="Times New Roman" w:hAnsi="Times New Roman" w:cs="Times New Roman"/>
        </w:rPr>
        <w:t xml:space="preserve"> in the recent past (</w:t>
      </w:r>
      <w:proofErr w:type="spellStart"/>
      <w:r w:rsidR="0069530E">
        <w:rPr>
          <w:rFonts w:ascii="Times New Roman" w:hAnsi="Times New Roman" w:cs="Times New Roman"/>
        </w:rPr>
        <w:t>Grismer</w:t>
      </w:r>
      <w:proofErr w:type="spellEnd"/>
      <w:r w:rsidR="0069530E">
        <w:rPr>
          <w:rFonts w:ascii="Times New Roman" w:hAnsi="Times New Roman" w:cs="Times New Roman"/>
        </w:rPr>
        <w:t xml:space="preserve"> </w:t>
      </w:r>
      <w:r w:rsidR="0069530E" w:rsidRPr="0069530E">
        <w:rPr>
          <w:rFonts w:ascii="Times New Roman" w:hAnsi="Times New Roman" w:cs="Times New Roman"/>
          <w:i/>
        </w:rPr>
        <w:t>et al</w:t>
      </w:r>
      <w:r w:rsidR="0069530E">
        <w:rPr>
          <w:rFonts w:ascii="Times New Roman" w:hAnsi="Times New Roman" w:cs="Times New Roman"/>
        </w:rPr>
        <w:t xml:space="preserve">. 2013) </w:t>
      </w:r>
      <w:r w:rsidR="0069530E" w:rsidRPr="004F3A97">
        <w:rPr>
          <w:rFonts w:ascii="Times New Roman" w:hAnsi="Times New Roman" w:cs="Times New Roman"/>
        </w:rPr>
        <w:t xml:space="preserve">highlight the understudied nature of </w:t>
      </w:r>
      <w:r w:rsidR="0069530E">
        <w:rPr>
          <w:rFonts w:ascii="Times New Roman" w:hAnsi="Times New Roman" w:cs="Times New Roman"/>
        </w:rPr>
        <w:t xml:space="preserve">north-eastern Peninsular Malaysia and the </w:t>
      </w:r>
      <w:proofErr w:type="spellStart"/>
      <w:r w:rsidR="0069530E">
        <w:rPr>
          <w:rFonts w:ascii="Times New Roman" w:hAnsi="Times New Roman" w:cs="Times New Roman"/>
        </w:rPr>
        <w:t>Timur</w:t>
      </w:r>
      <w:proofErr w:type="spellEnd"/>
      <w:r w:rsidR="0069530E">
        <w:rPr>
          <w:rFonts w:ascii="Times New Roman" w:hAnsi="Times New Roman" w:cs="Times New Roman"/>
        </w:rPr>
        <w:t xml:space="preserve"> range in particular. Furthermore, our preliminary data show that a large amount of biodiversity is yet to be uncovered from this region</w:t>
      </w:r>
      <w:r w:rsidR="00307EF7">
        <w:rPr>
          <w:rFonts w:ascii="Times New Roman" w:hAnsi="Times New Roman" w:cs="Times New Roman"/>
        </w:rPr>
        <w:t xml:space="preserve">, which is vital to realizing and understanding the true biodiversity of Peninsular Malaysia and Southeast Asia as a whole.  </w:t>
      </w:r>
    </w:p>
    <w:p w:rsidR="0087303B" w:rsidRDefault="0087303B" w:rsidP="004F3A97">
      <w:pPr>
        <w:spacing w:line="276" w:lineRule="auto"/>
        <w:rPr>
          <w:ins w:id="94" w:author="Lee Grismer" w:date="2013-09-21T05:00:00Z"/>
          <w:rFonts w:ascii="Times New Roman" w:hAnsi="Times New Roman" w:cs="Times New Roman"/>
        </w:rPr>
      </w:pPr>
    </w:p>
    <w:p w:rsidR="0087303B" w:rsidRPr="0087303B" w:rsidRDefault="0087303B" w:rsidP="004F3A97">
      <w:pPr>
        <w:spacing w:line="276" w:lineRule="auto"/>
        <w:rPr>
          <w:rFonts w:ascii="Times New Roman" w:hAnsi="Times New Roman" w:cs="Times New Roman"/>
        </w:rPr>
      </w:pPr>
      <w:ins w:id="95" w:author="Lee Grismer" w:date="2013-09-21T05:00:00Z">
        <w:r>
          <w:rPr>
            <w:rFonts w:ascii="Times New Roman" w:hAnsi="Times New Roman" w:cs="Times New Roman"/>
          </w:rPr>
          <w:t xml:space="preserve">Somewhere in here you need to mention the new population of </w:t>
        </w:r>
      </w:ins>
      <w:proofErr w:type="spellStart"/>
      <w:ins w:id="96" w:author="Lee Grismer" w:date="2013-09-21T05:01:00Z">
        <w:r>
          <w:rPr>
            <w:rFonts w:ascii="Times New Roman" w:hAnsi="Times New Roman" w:cs="Times New Roman"/>
            <w:i/>
          </w:rPr>
          <w:t>jeetsukumarini</w:t>
        </w:r>
        <w:proofErr w:type="spellEnd"/>
        <w:r>
          <w:rPr>
            <w:rFonts w:ascii="Times New Roman" w:hAnsi="Times New Roman" w:cs="Times New Roman"/>
            <w:i/>
          </w:rPr>
          <w:t xml:space="preserve"> </w:t>
        </w:r>
        <w:r>
          <w:rPr>
            <w:rFonts w:ascii="Times New Roman" w:hAnsi="Times New Roman" w:cs="Times New Roman"/>
          </w:rPr>
          <w:t xml:space="preserve">being from G. </w:t>
        </w:r>
        <w:proofErr w:type="spellStart"/>
        <w:r>
          <w:rPr>
            <w:rFonts w:ascii="Times New Roman" w:hAnsi="Times New Roman" w:cs="Times New Roman"/>
          </w:rPr>
          <w:t>Stong</w:t>
        </w:r>
        <w:proofErr w:type="spellEnd"/>
        <w:r>
          <w:rPr>
            <w:rFonts w:ascii="Times New Roman" w:hAnsi="Times New Roman" w:cs="Times New Roman"/>
          </w:rPr>
          <w:t xml:space="preserve"> and that it is indeed </w:t>
        </w:r>
        <w:proofErr w:type="spellStart"/>
        <w:r>
          <w:rPr>
            <w:rFonts w:ascii="Times New Roman" w:hAnsi="Times New Roman" w:cs="Times New Roman"/>
            <w:i/>
          </w:rPr>
          <w:t>sukumarani</w:t>
        </w:r>
        <w:proofErr w:type="spellEnd"/>
        <w:r>
          <w:rPr>
            <w:rFonts w:ascii="Times New Roman" w:hAnsi="Times New Roman" w:cs="Times New Roman"/>
            <w:i/>
          </w:rPr>
          <w:t xml:space="preserve"> </w:t>
        </w:r>
        <w:r>
          <w:rPr>
            <w:rFonts w:ascii="Times New Roman" w:hAnsi="Times New Roman" w:cs="Times New Roman"/>
          </w:rPr>
          <w:t>based on morphology and it</w:t>
        </w:r>
      </w:ins>
      <w:ins w:id="97" w:author="Lee Grismer" w:date="2013-09-21T05:02:00Z">
        <w:r>
          <w:rPr>
            <w:rFonts w:ascii="Times New Roman" w:hAnsi="Times New Roman" w:cs="Times New Roman"/>
          </w:rPr>
          <w:t>’s placement in the tree.  Also mention the p-distance between the two populations.</w:t>
        </w:r>
      </w:ins>
      <w:bookmarkStart w:id="98" w:name="_GoBack"/>
      <w:bookmarkEnd w:id="98"/>
    </w:p>
    <w:p w:rsidR="00561BB1" w:rsidRPr="004F3A97" w:rsidRDefault="00561BB1" w:rsidP="004F3A97">
      <w:pPr>
        <w:spacing w:line="276" w:lineRule="auto"/>
        <w:rPr>
          <w:rFonts w:ascii="Times New Roman" w:hAnsi="Times New Roman" w:cs="Times New Roman"/>
        </w:rPr>
      </w:pPr>
    </w:p>
    <w:p w:rsidR="0024203C" w:rsidRDefault="0024203C" w:rsidP="004F3A97">
      <w:pPr>
        <w:spacing w:line="276" w:lineRule="auto"/>
        <w:rPr>
          <w:ins w:id="99" w:author="Lee Grismer" w:date="2013-09-21T04:50:00Z"/>
          <w:rFonts w:ascii="Times New Roman" w:hAnsi="Times New Roman" w:cs="Times New Roman"/>
          <w:b/>
        </w:rPr>
      </w:pPr>
      <w:r w:rsidRPr="004F3A97">
        <w:rPr>
          <w:rFonts w:ascii="Times New Roman" w:hAnsi="Times New Roman" w:cs="Times New Roman"/>
          <w:b/>
        </w:rPr>
        <w:t>Acknowledgements</w:t>
      </w:r>
    </w:p>
    <w:p w:rsidR="00C70DB9" w:rsidRPr="004F3A97" w:rsidRDefault="00C70DB9" w:rsidP="004F3A97">
      <w:pPr>
        <w:spacing w:line="276" w:lineRule="auto"/>
        <w:rPr>
          <w:rFonts w:ascii="Times New Roman" w:hAnsi="Times New Roman" w:cs="Times New Roman"/>
          <w:b/>
        </w:rPr>
      </w:pPr>
    </w:p>
    <w:p w:rsidR="00C70DB9" w:rsidRPr="00BD2395" w:rsidRDefault="00C70DB9" w:rsidP="00C70DB9">
      <w:pPr>
        <w:spacing w:line="480" w:lineRule="auto"/>
        <w:contextualSpacing/>
        <w:rPr>
          <w:ins w:id="100" w:author="Lee Grismer" w:date="2013-09-21T04:50:00Z"/>
          <w:rStyle w:val="SC1667"/>
          <w:rFonts w:ascii="Palatino" w:hAnsi="Palatino"/>
          <w:b/>
          <w:color w:val="auto"/>
          <w:sz w:val="24"/>
          <w:szCs w:val="24"/>
        </w:rPr>
      </w:pPr>
      <w:ins w:id="101" w:author="Lee Grismer" w:date="2013-09-21T04:50:00Z">
        <w:r w:rsidRPr="009B2F55">
          <w:rPr>
            <w:rStyle w:val="SC1667"/>
            <w:rFonts w:ascii="Palatino" w:hAnsi="Palatino" w:cs="Arial"/>
            <w:color w:val="auto"/>
            <w:sz w:val="24"/>
            <w:szCs w:val="24"/>
          </w:rPr>
          <w:t xml:space="preserve">For field assistance we thank A. Alonso, A. </w:t>
        </w:r>
        <w:proofErr w:type="spellStart"/>
        <w:r w:rsidRPr="009B2F55">
          <w:rPr>
            <w:rStyle w:val="SC1667"/>
            <w:rFonts w:ascii="Palatino" w:hAnsi="Palatino" w:cs="Arial"/>
            <w:color w:val="auto"/>
            <w:sz w:val="24"/>
            <w:szCs w:val="24"/>
          </w:rPr>
          <w:t>Cobos</w:t>
        </w:r>
        <w:proofErr w:type="spellEnd"/>
        <w:r w:rsidRPr="009B2F55">
          <w:rPr>
            <w:rStyle w:val="SC1667"/>
            <w:rFonts w:ascii="Palatino" w:hAnsi="Palatino" w:cs="Arial"/>
            <w:color w:val="auto"/>
            <w:sz w:val="24"/>
            <w:szCs w:val="24"/>
          </w:rPr>
          <w:t>, B. Beltran, C. Ogle, C. Thompson</w:t>
        </w:r>
        <w:r>
          <w:rPr>
            <w:rStyle w:val="SC1667"/>
            <w:rFonts w:ascii="Palatino" w:hAnsi="Palatino" w:cs="Arial"/>
            <w:color w:val="auto"/>
            <w:sz w:val="24"/>
            <w:szCs w:val="24"/>
          </w:rPr>
          <w:t xml:space="preserve">, H. Heinz, A. </w:t>
        </w:r>
        <w:proofErr w:type="spellStart"/>
        <w:r>
          <w:rPr>
            <w:rStyle w:val="SC1667"/>
            <w:rFonts w:ascii="Palatino" w:hAnsi="Palatino" w:cs="Arial"/>
            <w:color w:val="auto"/>
            <w:sz w:val="24"/>
            <w:szCs w:val="24"/>
          </w:rPr>
          <w:t>Loredo</w:t>
        </w:r>
        <w:proofErr w:type="spellEnd"/>
        <w:r>
          <w:rPr>
            <w:rStyle w:val="SC1667"/>
            <w:rFonts w:ascii="Palatino" w:hAnsi="Palatino" w:cs="Arial"/>
            <w:color w:val="auto"/>
            <w:sz w:val="24"/>
            <w:szCs w:val="24"/>
          </w:rPr>
          <w:t>,</w:t>
        </w:r>
        <w:r w:rsidRPr="009B2F55">
          <w:rPr>
            <w:rStyle w:val="SC1667"/>
            <w:rFonts w:ascii="Palatino" w:hAnsi="Palatino" w:cs="Arial"/>
            <w:color w:val="auto"/>
            <w:sz w:val="24"/>
            <w:szCs w:val="24"/>
          </w:rPr>
          <w:t xml:space="preserve"> and M. </w:t>
        </w:r>
        <w:proofErr w:type="spellStart"/>
        <w:r w:rsidRPr="009B2F55">
          <w:rPr>
            <w:rStyle w:val="SC1667"/>
            <w:rFonts w:ascii="Palatino" w:hAnsi="Palatino" w:cs="Arial"/>
            <w:color w:val="auto"/>
            <w:sz w:val="24"/>
            <w:szCs w:val="24"/>
          </w:rPr>
          <w:t>Yusof</w:t>
        </w:r>
        <w:proofErr w:type="spellEnd"/>
        <w:r w:rsidRPr="009B2F55">
          <w:rPr>
            <w:rStyle w:val="SC1667"/>
            <w:rFonts w:ascii="Palatino" w:hAnsi="Palatino" w:cs="Arial"/>
            <w:color w:val="auto"/>
            <w:sz w:val="24"/>
            <w:szCs w:val="24"/>
          </w:rPr>
          <w:t xml:space="preserve">.  For the loan of specimens we are indebted to Kelvin K. P. Lim (ZRC).  We thank the Terengganu State Forestry Department for their permission to conduct research in </w:t>
        </w:r>
        <w:proofErr w:type="spellStart"/>
        <w:r w:rsidRPr="009B2F55">
          <w:rPr>
            <w:rStyle w:val="SC1667"/>
            <w:rFonts w:ascii="Palatino" w:hAnsi="Palatino" w:cs="Arial"/>
            <w:color w:val="auto"/>
            <w:sz w:val="24"/>
            <w:szCs w:val="24"/>
          </w:rPr>
          <w:t>Gunung</w:t>
        </w:r>
        <w:proofErr w:type="spellEnd"/>
        <w:r w:rsidRPr="009B2F55">
          <w:rPr>
            <w:rStyle w:val="SC1667"/>
            <w:rFonts w:ascii="Palatino" w:hAnsi="Palatino" w:cs="Arial"/>
            <w:color w:val="auto"/>
            <w:sz w:val="24"/>
            <w:szCs w:val="24"/>
          </w:rPr>
          <w:t xml:space="preserve"> </w:t>
        </w:r>
        <w:proofErr w:type="spellStart"/>
        <w:r w:rsidRPr="009B2F55">
          <w:rPr>
            <w:rStyle w:val="SC1667"/>
            <w:rFonts w:ascii="Palatino" w:hAnsi="Palatino" w:cs="Arial"/>
            <w:color w:val="auto"/>
            <w:sz w:val="24"/>
            <w:szCs w:val="24"/>
          </w:rPr>
          <w:t>Tebu</w:t>
        </w:r>
        <w:proofErr w:type="spellEnd"/>
        <w:r w:rsidRPr="009B2F55">
          <w:rPr>
            <w:rStyle w:val="SC1667"/>
            <w:rFonts w:ascii="Palatino" w:hAnsi="Palatino" w:cs="Arial"/>
            <w:color w:val="auto"/>
            <w:sz w:val="24"/>
            <w:szCs w:val="24"/>
          </w:rPr>
          <w:t xml:space="preserve"> Forest Reserve. </w:t>
        </w:r>
        <w:r w:rsidRPr="009B2F55">
          <w:rPr>
            <w:rFonts w:ascii="Palatino" w:hAnsi="Palatino" w:cs="Arial"/>
          </w:rPr>
          <w:t xml:space="preserve">A research pass (40/200/19 SJ.1105) was issued to LLG by the Economic Planning Unit, Prime Minister’s Department, </w:t>
        </w:r>
        <w:proofErr w:type="gramStart"/>
        <w:r w:rsidRPr="009B2F55">
          <w:rPr>
            <w:rFonts w:ascii="Palatino" w:hAnsi="Palatino" w:cs="Arial"/>
          </w:rPr>
          <w:t>Malaysia</w:t>
        </w:r>
        <w:proofErr w:type="gramEnd"/>
        <w:r w:rsidRPr="009B2F55">
          <w:rPr>
            <w:rFonts w:ascii="Palatino" w:hAnsi="Palatino" w:cs="Arial"/>
          </w:rPr>
          <w:t xml:space="preserve">.  This research was </w:t>
        </w:r>
        <w:r w:rsidRPr="009B2F55">
          <w:rPr>
            <w:rFonts w:ascii="Palatino" w:hAnsi="Palatino" w:cs="Arial"/>
          </w:rPr>
          <w:lastRenderedPageBreak/>
          <w:t>supported in part by grants to LLG from the College of Arts and Sciences, La Sierra University, Riverside, California</w:t>
        </w:r>
      </w:ins>
      <w:ins w:id="102" w:author="Lee Grismer" w:date="2013-09-21T04:52:00Z">
        <w:r>
          <w:rPr>
            <w:rFonts w:ascii="Palatino" w:hAnsi="Palatino" w:cs="Arial"/>
          </w:rPr>
          <w:t>, The East Texas Herpetological Society (AS.-IS)</w:t>
        </w:r>
      </w:ins>
      <w:ins w:id="103" w:author="Lee Grismer" w:date="2013-09-21T04:50:00Z">
        <w:r w:rsidRPr="009B2F55">
          <w:rPr>
            <w:rFonts w:ascii="Palatino" w:hAnsi="Palatino" w:cs="Arial"/>
          </w:rPr>
          <w:t xml:space="preserve"> and by a </w:t>
        </w:r>
        <w:proofErr w:type="spellStart"/>
        <w:r w:rsidRPr="009B2F55">
          <w:rPr>
            <w:rFonts w:ascii="Palatino" w:hAnsi="Palatino" w:cs="Arial"/>
          </w:rPr>
          <w:t>Universiti</w:t>
        </w:r>
        <w:proofErr w:type="spellEnd"/>
        <w:r w:rsidRPr="009B2F55">
          <w:rPr>
            <w:rFonts w:ascii="Palatino" w:hAnsi="Palatino" w:cs="Arial"/>
          </w:rPr>
          <w:t xml:space="preserve"> </w:t>
        </w:r>
        <w:proofErr w:type="spellStart"/>
        <w:r w:rsidRPr="009B2F55">
          <w:rPr>
            <w:rFonts w:ascii="Palatino" w:hAnsi="Palatino" w:cs="Arial"/>
          </w:rPr>
          <w:t>Sains</w:t>
        </w:r>
        <w:proofErr w:type="spellEnd"/>
        <w:r w:rsidRPr="009B2F55">
          <w:rPr>
            <w:rFonts w:ascii="Palatino" w:hAnsi="Palatino" w:cs="Arial"/>
          </w:rPr>
          <w:t xml:space="preserve"> Malaysia grant 815075 to </w:t>
        </w:r>
        <w:proofErr w:type="spellStart"/>
        <w:r w:rsidRPr="009B2F55">
          <w:rPr>
            <w:rFonts w:ascii="Palatino" w:hAnsi="Palatino" w:cs="Arial"/>
          </w:rPr>
          <w:t>Shahrul</w:t>
        </w:r>
        <w:proofErr w:type="spellEnd"/>
        <w:r w:rsidRPr="009B2F55">
          <w:rPr>
            <w:rFonts w:ascii="Palatino" w:hAnsi="Palatino" w:cs="Arial"/>
          </w:rPr>
          <w:t xml:space="preserve"> </w:t>
        </w:r>
        <w:proofErr w:type="spellStart"/>
        <w:r w:rsidRPr="009B2F55">
          <w:rPr>
            <w:rFonts w:ascii="Palatino" w:hAnsi="Palatino" w:cs="Arial"/>
          </w:rPr>
          <w:t>Anuar</w:t>
        </w:r>
        <w:proofErr w:type="spellEnd"/>
        <w:r w:rsidRPr="009B2F55">
          <w:rPr>
            <w:rFonts w:ascii="Palatino" w:hAnsi="Palatino" w:cs="Arial"/>
          </w:rPr>
          <w:t xml:space="preserve">.  DNA </w:t>
        </w:r>
        <w:r>
          <w:rPr>
            <w:rFonts w:ascii="Palatino" w:hAnsi="Palatino" w:cs="Arial"/>
          </w:rPr>
          <w:t>sequencing was supported by J.</w:t>
        </w:r>
        <w:r w:rsidRPr="009B2F55">
          <w:rPr>
            <w:rFonts w:ascii="Palatino" w:hAnsi="Palatino" w:cs="Arial"/>
          </w:rPr>
          <w:t xml:space="preserve"> W. Sites Jr. and the department of biology at Brigham Young University.  </w:t>
        </w:r>
        <w:r w:rsidRPr="009B2F55">
          <w:rPr>
            <w:rStyle w:val="SC1667"/>
            <w:rFonts w:ascii="Palatino" w:hAnsi="Palatino" w:cs="Arial"/>
            <w:color w:val="auto"/>
            <w:sz w:val="24"/>
            <w:szCs w:val="24"/>
          </w:rPr>
          <w:t>Field work for EQSH in Malaysia was partially supported by the USM Fellowship Scheme.</w:t>
        </w:r>
      </w:ins>
    </w:p>
    <w:p w:rsidR="0024203C" w:rsidRPr="004F3A97" w:rsidDel="00C70DB9" w:rsidRDefault="004F3A97" w:rsidP="004F3A97">
      <w:pPr>
        <w:spacing w:line="276" w:lineRule="auto"/>
        <w:rPr>
          <w:del w:id="104" w:author="Lee Grismer" w:date="2013-09-21T04:50:00Z"/>
          <w:rFonts w:ascii="Times New Roman" w:hAnsi="Times New Roman" w:cs="Times New Roman"/>
          <w:b/>
        </w:rPr>
      </w:pPr>
      <w:del w:id="105" w:author="Lee Grismer" w:date="2013-09-21T04:50:00Z">
        <w:r w:rsidRPr="004F3A97" w:rsidDel="00C70DB9">
          <w:rPr>
            <w:rFonts w:ascii="Times New Roman" w:hAnsi="Times New Roman" w:cs="Times New Roman"/>
            <w:b/>
            <w:highlight w:val="yellow"/>
          </w:rPr>
          <w:delText>Add your acknowledgements</w:delText>
        </w:r>
      </w:del>
    </w:p>
    <w:p w:rsidR="0024203C" w:rsidRPr="004F3A97" w:rsidRDefault="0024203C" w:rsidP="004F3A97">
      <w:pPr>
        <w:spacing w:line="276" w:lineRule="auto"/>
        <w:rPr>
          <w:rFonts w:ascii="Times New Roman" w:hAnsi="Times New Roman" w:cs="Times New Roman"/>
          <w:b/>
        </w:rPr>
      </w:pPr>
    </w:p>
    <w:p w:rsidR="00ED0C5D" w:rsidRPr="004F3A97" w:rsidRDefault="00ED0C5D" w:rsidP="004F3A97">
      <w:pPr>
        <w:spacing w:line="276" w:lineRule="auto"/>
        <w:rPr>
          <w:rFonts w:ascii="Times New Roman" w:hAnsi="Times New Roman" w:cs="Times New Roman"/>
          <w:b/>
        </w:rPr>
      </w:pPr>
      <w:r w:rsidRPr="004F3A97">
        <w:rPr>
          <w:rFonts w:ascii="Times New Roman" w:hAnsi="Times New Roman" w:cs="Times New Roman"/>
          <w:b/>
        </w:rPr>
        <w:t>References</w:t>
      </w:r>
    </w:p>
    <w:p w:rsidR="00971A9B" w:rsidRPr="004F3A97" w:rsidRDefault="00971A9B" w:rsidP="004F3A97">
      <w:pPr>
        <w:spacing w:line="276" w:lineRule="auto"/>
        <w:ind w:left="720" w:hanging="720"/>
        <w:rPr>
          <w:rFonts w:ascii="Times New Roman" w:hAnsi="Times New Roman" w:cs="Times New Roman"/>
        </w:rPr>
      </w:pPr>
      <w:r w:rsidRPr="004F3A97">
        <w:rPr>
          <w:rFonts w:ascii="Times New Roman" w:hAnsi="Times New Roman" w:cs="Times New Roman"/>
        </w:rPr>
        <w:t xml:space="preserve">Bickford, D., </w:t>
      </w:r>
      <w:proofErr w:type="spellStart"/>
      <w:r w:rsidRPr="004F3A97">
        <w:rPr>
          <w:rFonts w:ascii="Times New Roman" w:hAnsi="Times New Roman" w:cs="Times New Roman"/>
        </w:rPr>
        <w:t>Lohman</w:t>
      </w:r>
      <w:proofErr w:type="spellEnd"/>
      <w:r w:rsidRPr="004F3A97">
        <w:rPr>
          <w:rFonts w:ascii="Times New Roman" w:hAnsi="Times New Roman" w:cs="Times New Roman"/>
        </w:rPr>
        <w:t xml:space="preserve">, D.J., </w:t>
      </w:r>
      <w:proofErr w:type="spellStart"/>
      <w:r w:rsidRPr="004F3A97">
        <w:rPr>
          <w:rFonts w:ascii="Times New Roman" w:hAnsi="Times New Roman" w:cs="Times New Roman"/>
        </w:rPr>
        <w:t>Sodhi</w:t>
      </w:r>
      <w:proofErr w:type="spellEnd"/>
      <w:r w:rsidRPr="004F3A97">
        <w:rPr>
          <w:rFonts w:ascii="Times New Roman" w:hAnsi="Times New Roman" w:cs="Times New Roman"/>
        </w:rPr>
        <w:t xml:space="preserve">, N.S., Ng, P.K.L., Meier, R., Winder, K., Ingram, K.K. &amp; Das, I. (2007) Cryptic species as a window on diversity and conservation. </w:t>
      </w:r>
      <w:r w:rsidRPr="004F3A97">
        <w:rPr>
          <w:rFonts w:ascii="Times New Roman" w:hAnsi="Times New Roman" w:cs="Times New Roman"/>
          <w:i/>
        </w:rPr>
        <w:t>Trends in Ecology and Evolution</w:t>
      </w:r>
      <w:r w:rsidRPr="004F3A97">
        <w:rPr>
          <w:rFonts w:ascii="Times New Roman" w:hAnsi="Times New Roman" w:cs="Times New Roman"/>
        </w:rPr>
        <w:t>, 22(3), 148–155.</w:t>
      </w:r>
    </w:p>
    <w:p w:rsidR="00971A9B" w:rsidRPr="004F3A97" w:rsidRDefault="00971A9B" w:rsidP="004F3A97">
      <w:pPr>
        <w:spacing w:line="276" w:lineRule="auto"/>
        <w:rPr>
          <w:rFonts w:ascii="Times New Roman" w:hAnsi="Times New Roman" w:cs="Times New Roman"/>
        </w:rPr>
      </w:pPr>
    </w:p>
    <w:p w:rsidR="00ED0C5D" w:rsidRPr="004F3A97" w:rsidRDefault="00ED0C5D" w:rsidP="004F3A97">
      <w:pPr>
        <w:spacing w:line="276" w:lineRule="auto"/>
        <w:ind w:left="720" w:hanging="720"/>
        <w:rPr>
          <w:rFonts w:ascii="Times New Roman" w:hAnsi="Times New Roman" w:cs="Times New Roman"/>
        </w:rPr>
      </w:pPr>
      <w:proofErr w:type="spellStart"/>
      <w:r w:rsidRPr="004F3A97">
        <w:rPr>
          <w:rFonts w:ascii="Times New Roman" w:hAnsi="Times New Roman" w:cs="Times New Roman"/>
        </w:rPr>
        <w:t>Dayrat</w:t>
      </w:r>
      <w:proofErr w:type="spellEnd"/>
      <w:r w:rsidRPr="004F3A97">
        <w:rPr>
          <w:rFonts w:ascii="Times New Roman" w:hAnsi="Times New Roman" w:cs="Times New Roman"/>
        </w:rPr>
        <w:t xml:space="preserve">, B. (2005) </w:t>
      </w:r>
      <w:proofErr w:type="gramStart"/>
      <w:r w:rsidRPr="004F3A97">
        <w:rPr>
          <w:rFonts w:ascii="Times New Roman" w:hAnsi="Times New Roman" w:cs="Times New Roman"/>
        </w:rPr>
        <w:t>Towards</w:t>
      </w:r>
      <w:proofErr w:type="gramEnd"/>
      <w:r w:rsidRPr="004F3A97">
        <w:rPr>
          <w:rFonts w:ascii="Times New Roman" w:hAnsi="Times New Roman" w:cs="Times New Roman"/>
        </w:rPr>
        <w:t xml:space="preserve"> integrative taxonomy. </w:t>
      </w:r>
      <w:r w:rsidRPr="004F3A97">
        <w:rPr>
          <w:rFonts w:ascii="Times New Roman" w:hAnsi="Times New Roman" w:cs="Times New Roman"/>
          <w:i/>
        </w:rPr>
        <w:t>Biological Journal of the Linnaean Society</w:t>
      </w:r>
      <w:r w:rsidRPr="004F3A97">
        <w:rPr>
          <w:rFonts w:ascii="Times New Roman" w:hAnsi="Times New Roman" w:cs="Times New Roman"/>
        </w:rPr>
        <w:t xml:space="preserve">, 85, 407–415. </w:t>
      </w:r>
    </w:p>
    <w:p w:rsidR="00ED0C5D" w:rsidRPr="004F3A97" w:rsidRDefault="00ED0C5D" w:rsidP="004F3A97">
      <w:pPr>
        <w:spacing w:line="276" w:lineRule="auto"/>
        <w:rPr>
          <w:rFonts w:ascii="Times New Roman" w:hAnsi="Times New Roman" w:cs="Times New Roman"/>
        </w:rPr>
      </w:pPr>
    </w:p>
    <w:p w:rsidR="003F6F21" w:rsidRPr="004F3A97" w:rsidRDefault="003F6F21" w:rsidP="004F3A97">
      <w:pPr>
        <w:spacing w:line="276" w:lineRule="auto"/>
        <w:ind w:left="720" w:hanging="720"/>
        <w:rPr>
          <w:rFonts w:ascii="Times New Roman" w:hAnsi="Times New Roman" w:cs="Times New Roman"/>
        </w:rPr>
      </w:pPr>
      <w:proofErr w:type="gramStart"/>
      <w:r w:rsidRPr="004F3A97">
        <w:rPr>
          <w:rFonts w:ascii="Times New Roman" w:hAnsi="Times New Roman" w:cs="Times New Roman"/>
        </w:rPr>
        <w:t xml:space="preserve">De </w:t>
      </w:r>
      <w:proofErr w:type="spellStart"/>
      <w:r w:rsidRPr="004F3A97">
        <w:rPr>
          <w:rFonts w:ascii="Times New Roman" w:hAnsi="Times New Roman" w:cs="Times New Roman"/>
        </w:rPr>
        <w:t>Queiroz</w:t>
      </w:r>
      <w:proofErr w:type="spellEnd"/>
      <w:r w:rsidRPr="004F3A97">
        <w:rPr>
          <w:rFonts w:ascii="Times New Roman" w:hAnsi="Times New Roman" w:cs="Times New Roman"/>
        </w:rPr>
        <w:t>, K. (2005) A Unified Concept of Species and Its Consequences for the Future of Taxonomy.</w:t>
      </w:r>
      <w:proofErr w:type="gramEnd"/>
      <w:r w:rsidRPr="004F3A97">
        <w:rPr>
          <w:rFonts w:ascii="Times New Roman" w:hAnsi="Times New Roman" w:cs="Times New Roman"/>
        </w:rPr>
        <w:t xml:space="preserve"> </w:t>
      </w:r>
      <w:proofErr w:type="spellStart"/>
      <w:r w:rsidRPr="004F3A97">
        <w:rPr>
          <w:rFonts w:ascii="Times New Roman" w:hAnsi="Times New Roman" w:cs="Times New Roman"/>
          <w:i/>
        </w:rPr>
        <w:t>Prooceedings</w:t>
      </w:r>
      <w:proofErr w:type="spellEnd"/>
      <w:r w:rsidRPr="004F3A97">
        <w:rPr>
          <w:rFonts w:ascii="Times New Roman" w:hAnsi="Times New Roman" w:cs="Times New Roman"/>
          <w:i/>
        </w:rPr>
        <w:t xml:space="preserve"> of the California Academy of Sciences</w:t>
      </w:r>
      <w:r w:rsidRPr="004F3A97">
        <w:rPr>
          <w:rFonts w:ascii="Times New Roman" w:hAnsi="Times New Roman" w:cs="Times New Roman"/>
        </w:rPr>
        <w:t>, 56, 196–215.</w:t>
      </w:r>
    </w:p>
    <w:p w:rsidR="003F6F21" w:rsidRPr="004F3A97" w:rsidRDefault="003F6F21" w:rsidP="004F3A97">
      <w:pPr>
        <w:spacing w:line="276" w:lineRule="auto"/>
        <w:rPr>
          <w:rFonts w:ascii="Times New Roman" w:hAnsi="Times New Roman" w:cs="Times New Roman"/>
        </w:rPr>
      </w:pPr>
    </w:p>
    <w:p w:rsidR="005D6037" w:rsidRDefault="00414618" w:rsidP="004F3A97">
      <w:pPr>
        <w:spacing w:line="276" w:lineRule="auto"/>
        <w:ind w:left="720" w:hanging="720"/>
        <w:rPr>
          <w:rStyle w:val="SC16481"/>
          <w:rFonts w:ascii="Times New Roman" w:hAnsi="Times New Roman" w:cs="Times New Roman"/>
          <w:sz w:val="24"/>
          <w:szCs w:val="24"/>
        </w:rPr>
      </w:pPr>
      <w:proofErr w:type="spellStart"/>
      <w:r w:rsidRPr="004F3A97">
        <w:rPr>
          <w:rStyle w:val="SC16481"/>
          <w:rFonts w:ascii="Times New Roman" w:hAnsi="Times New Roman" w:cs="Times New Roman"/>
          <w:sz w:val="24"/>
          <w:szCs w:val="24"/>
        </w:rPr>
        <w:t>Dring</w:t>
      </w:r>
      <w:proofErr w:type="spellEnd"/>
      <w:r w:rsidRPr="004F3A97">
        <w:rPr>
          <w:rStyle w:val="SC16481"/>
          <w:rFonts w:ascii="Times New Roman" w:hAnsi="Times New Roman" w:cs="Times New Roman"/>
          <w:sz w:val="24"/>
          <w:szCs w:val="24"/>
        </w:rPr>
        <w:t xml:space="preserve">, J.C.M. (1979) Amphibians and reptiles from northern Terengganu, Malaysia, with descriptions of two new geckos: </w:t>
      </w:r>
      <w:proofErr w:type="spellStart"/>
      <w:r w:rsidRPr="004F3A97">
        <w:rPr>
          <w:rStyle w:val="SC16481"/>
          <w:rFonts w:ascii="Times New Roman" w:hAnsi="Times New Roman" w:cs="Times New Roman"/>
          <w:i/>
          <w:iCs/>
          <w:sz w:val="24"/>
          <w:szCs w:val="24"/>
        </w:rPr>
        <w:t>Cnemaspis</w:t>
      </w:r>
      <w:proofErr w:type="spellEnd"/>
      <w:r w:rsidRPr="004F3A97">
        <w:rPr>
          <w:rStyle w:val="SC16481"/>
          <w:rFonts w:ascii="Times New Roman" w:hAnsi="Times New Roman" w:cs="Times New Roman"/>
          <w:i/>
          <w:iCs/>
          <w:sz w:val="24"/>
          <w:szCs w:val="24"/>
        </w:rPr>
        <w:t xml:space="preserve"> </w:t>
      </w:r>
      <w:r w:rsidRPr="004F3A97">
        <w:rPr>
          <w:rStyle w:val="SC16481"/>
          <w:rFonts w:ascii="Times New Roman" w:hAnsi="Times New Roman" w:cs="Times New Roman"/>
          <w:sz w:val="24"/>
          <w:szCs w:val="24"/>
        </w:rPr>
        <w:t xml:space="preserve">and </w:t>
      </w:r>
      <w:proofErr w:type="spellStart"/>
      <w:r w:rsidRPr="004F3A97">
        <w:rPr>
          <w:rStyle w:val="SC16481"/>
          <w:rFonts w:ascii="Times New Roman" w:hAnsi="Times New Roman" w:cs="Times New Roman"/>
          <w:i/>
          <w:iCs/>
          <w:sz w:val="24"/>
          <w:szCs w:val="24"/>
        </w:rPr>
        <w:t>Cyrtodactylus</w:t>
      </w:r>
      <w:proofErr w:type="spellEnd"/>
      <w:r w:rsidRPr="004F3A97">
        <w:rPr>
          <w:rStyle w:val="SC16481"/>
          <w:rFonts w:ascii="Times New Roman" w:hAnsi="Times New Roman" w:cs="Times New Roman"/>
          <w:sz w:val="24"/>
          <w:szCs w:val="24"/>
        </w:rPr>
        <w:t xml:space="preserve">. </w:t>
      </w:r>
      <w:r w:rsidRPr="004F3A97">
        <w:rPr>
          <w:rStyle w:val="SC16481"/>
          <w:rFonts w:ascii="Times New Roman" w:hAnsi="Times New Roman" w:cs="Times New Roman"/>
          <w:i/>
          <w:iCs/>
          <w:sz w:val="24"/>
          <w:szCs w:val="24"/>
        </w:rPr>
        <w:t xml:space="preserve">Bulletin of the British Museum Natural History (Zoology), </w:t>
      </w:r>
      <w:r w:rsidRPr="004F3A97">
        <w:rPr>
          <w:rStyle w:val="SC16481"/>
          <w:rFonts w:ascii="Times New Roman" w:hAnsi="Times New Roman" w:cs="Times New Roman"/>
          <w:sz w:val="24"/>
          <w:szCs w:val="24"/>
        </w:rPr>
        <w:t>34, 181–241.</w:t>
      </w:r>
    </w:p>
    <w:p w:rsidR="004F3A97" w:rsidRPr="004F3A97" w:rsidRDefault="004F3A97" w:rsidP="004F3A97">
      <w:pPr>
        <w:spacing w:line="276" w:lineRule="auto"/>
        <w:rPr>
          <w:rFonts w:ascii="Times New Roman" w:hAnsi="Times New Roman" w:cs="Times New Roman"/>
        </w:rPr>
      </w:pPr>
    </w:p>
    <w:p w:rsidR="005D6037" w:rsidRDefault="005D6037" w:rsidP="004F3A97">
      <w:pPr>
        <w:spacing w:line="276" w:lineRule="auto"/>
        <w:ind w:left="720" w:right="360" w:hanging="720"/>
        <w:rPr>
          <w:rFonts w:ascii="Times New Roman" w:hAnsi="Times New Roman" w:cs="Times New Roman"/>
        </w:rPr>
      </w:pPr>
      <w:r w:rsidRPr="004F3A97">
        <w:rPr>
          <w:rFonts w:ascii="Times New Roman" w:hAnsi="Times New Roman" w:cs="Times New Roman"/>
        </w:rPr>
        <w:t xml:space="preserve">Drummond, A.J., Ashton, B., Buxton, S., Cheung, M., Cooper, A., Duran, C., Field, M., </w:t>
      </w:r>
      <w:proofErr w:type="spellStart"/>
      <w:r w:rsidRPr="004F3A97">
        <w:rPr>
          <w:rFonts w:ascii="Times New Roman" w:hAnsi="Times New Roman" w:cs="Times New Roman"/>
        </w:rPr>
        <w:t>Heled</w:t>
      </w:r>
      <w:proofErr w:type="spellEnd"/>
      <w:r w:rsidRPr="004F3A97">
        <w:rPr>
          <w:rFonts w:ascii="Times New Roman" w:hAnsi="Times New Roman" w:cs="Times New Roman"/>
        </w:rPr>
        <w:t xml:space="preserve">, J., </w:t>
      </w:r>
      <w:proofErr w:type="spellStart"/>
      <w:r w:rsidRPr="004F3A97">
        <w:rPr>
          <w:rFonts w:ascii="Times New Roman" w:hAnsi="Times New Roman" w:cs="Times New Roman"/>
        </w:rPr>
        <w:t>Kearse</w:t>
      </w:r>
      <w:proofErr w:type="spellEnd"/>
      <w:r w:rsidRPr="004F3A97">
        <w:rPr>
          <w:rFonts w:ascii="Times New Roman" w:hAnsi="Times New Roman" w:cs="Times New Roman"/>
        </w:rPr>
        <w:t xml:space="preserve">, M., Markowitz, S., </w:t>
      </w:r>
      <w:proofErr w:type="spellStart"/>
      <w:r w:rsidRPr="004F3A97">
        <w:rPr>
          <w:rFonts w:ascii="Times New Roman" w:hAnsi="Times New Roman" w:cs="Times New Roman"/>
        </w:rPr>
        <w:t>Moir</w:t>
      </w:r>
      <w:proofErr w:type="spellEnd"/>
      <w:r w:rsidRPr="004F3A97">
        <w:rPr>
          <w:rFonts w:ascii="Times New Roman" w:hAnsi="Times New Roman" w:cs="Times New Roman"/>
        </w:rPr>
        <w:t>, R., Stones-</w:t>
      </w:r>
      <w:proofErr w:type="spellStart"/>
      <w:r w:rsidRPr="004F3A97">
        <w:rPr>
          <w:rFonts w:ascii="Times New Roman" w:hAnsi="Times New Roman" w:cs="Times New Roman"/>
        </w:rPr>
        <w:t>Havas</w:t>
      </w:r>
      <w:proofErr w:type="spellEnd"/>
      <w:r w:rsidRPr="004F3A97">
        <w:rPr>
          <w:rFonts w:ascii="Times New Roman" w:hAnsi="Times New Roman" w:cs="Times New Roman"/>
        </w:rPr>
        <w:t xml:space="preserve">, S., </w:t>
      </w:r>
      <w:proofErr w:type="spellStart"/>
      <w:r w:rsidRPr="004F3A97">
        <w:rPr>
          <w:rFonts w:ascii="Times New Roman" w:hAnsi="Times New Roman" w:cs="Times New Roman"/>
        </w:rPr>
        <w:t>Sturrock</w:t>
      </w:r>
      <w:proofErr w:type="spellEnd"/>
      <w:r w:rsidRPr="004F3A97">
        <w:rPr>
          <w:rFonts w:ascii="Times New Roman" w:hAnsi="Times New Roman" w:cs="Times New Roman"/>
        </w:rPr>
        <w:t xml:space="preserve">, S., </w:t>
      </w:r>
      <w:proofErr w:type="spellStart"/>
      <w:r w:rsidRPr="004F3A97">
        <w:rPr>
          <w:rFonts w:ascii="Times New Roman" w:hAnsi="Times New Roman" w:cs="Times New Roman"/>
        </w:rPr>
        <w:t>Thierer</w:t>
      </w:r>
      <w:proofErr w:type="spellEnd"/>
      <w:r w:rsidRPr="004F3A97">
        <w:rPr>
          <w:rFonts w:ascii="Times New Roman" w:hAnsi="Times New Roman" w:cs="Times New Roman"/>
        </w:rPr>
        <w:t xml:space="preserve">, T. &amp; Wilson, A. (2011) </w:t>
      </w:r>
      <w:proofErr w:type="spellStart"/>
      <w:r w:rsidRPr="004F3A97">
        <w:rPr>
          <w:rFonts w:ascii="Times New Roman" w:hAnsi="Times New Roman" w:cs="Times New Roman"/>
        </w:rPr>
        <w:t>Geneious</w:t>
      </w:r>
      <w:proofErr w:type="spellEnd"/>
      <w:r w:rsidRPr="004F3A97">
        <w:rPr>
          <w:rFonts w:ascii="Times New Roman" w:hAnsi="Times New Roman" w:cs="Times New Roman"/>
        </w:rPr>
        <w:t xml:space="preserve"> v5.6, available from http://www.geneious.com/</w:t>
      </w:r>
    </w:p>
    <w:p w:rsidR="004F3A97" w:rsidRPr="004F3A97" w:rsidRDefault="004F3A97" w:rsidP="004F3A97">
      <w:pPr>
        <w:spacing w:line="276" w:lineRule="auto"/>
        <w:ind w:left="720" w:right="360" w:hanging="720"/>
        <w:rPr>
          <w:rStyle w:val="Hyperlink"/>
          <w:rFonts w:ascii="Times New Roman" w:hAnsi="Times New Roman" w:cs="Times New Roman"/>
        </w:rPr>
      </w:pPr>
    </w:p>
    <w:p w:rsidR="005D6037" w:rsidRDefault="005D6037" w:rsidP="004F3A97">
      <w:pPr>
        <w:spacing w:line="276" w:lineRule="auto"/>
        <w:ind w:left="720" w:right="360" w:hanging="720"/>
        <w:rPr>
          <w:rFonts w:ascii="Times New Roman" w:hAnsi="Times New Roman" w:cs="Times New Roman"/>
        </w:rPr>
      </w:pPr>
      <w:r w:rsidRPr="004F3A97">
        <w:rPr>
          <w:rFonts w:ascii="Times New Roman" w:hAnsi="Times New Roman" w:cs="Times New Roman"/>
        </w:rPr>
        <w:t xml:space="preserve">Drummond, A.J., </w:t>
      </w:r>
      <w:proofErr w:type="spellStart"/>
      <w:r w:rsidRPr="004F3A97">
        <w:rPr>
          <w:rFonts w:ascii="Times New Roman" w:hAnsi="Times New Roman" w:cs="Times New Roman"/>
        </w:rPr>
        <w:t>Suchard</w:t>
      </w:r>
      <w:proofErr w:type="spellEnd"/>
      <w:r w:rsidRPr="004F3A97">
        <w:rPr>
          <w:rFonts w:ascii="Times New Roman" w:hAnsi="Times New Roman" w:cs="Times New Roman"/>
        </w:rPr>
        <w:t xml:space="preserve">, M.A., </w:t>
      </w:r>
      <w:proofErr w:type="spellStart"/>
      <w:r w:rsidRPr="004F3A97">
        <w:rPr>
          <w:rFonts w:ascii="Times New Roman" w:hAnsi="Times New Roman" w:cs="Times New Roman"/>
        </w:rPr>
        <w:t>Xie</w:t>
      </w:r>
      <w:proofErr w:type="spellEnd"/>
      <w:r w:rsidRPr="004F3A97">
        <w:rPr>
          <w:rFonts w:ascii="Times New Roman" w:hAnsi="Times New Roman" w:cs="Times New Roman"/>
        </w:rPr>
        <w:t xml:space="preserve">, D., </w:t>
      </w:r>
      <w:proofErr w:type="spellStart"/>
      <w:r w:rsidRPr="004F3A97">
        <w:rPr>
          <w:rFonts w:ascii="Times New Roman" w:hAnsi="Times New Roman" w:cs="Times New Roman"/>
        </w:rPr>
        <w:t>Rambaut</w:t>
      </w:r>
      <w:proofErr w:type="spellEnd"/>
      <w:r w:rsidRPr="004F3A97">
        <w:rPr>
          <w:rFonts w:ascii="Times New Roman" w:hAnsi="Times New Roman" w:cs="Times New Roman"/>
        </w:rPr>
        <w:t xml:space="preserve">, A. (2012). </w:t>
      </w:r>
      <w:proofErr w:type="gramStart"/>
      <w:r w:rsidRPr="004F3A97">
        <w:rPr>
          <w:rFonts w:ascii="Times New Roman" w:hAnsi="Times New Roman" w:cs="Times New Roman"/>
        </w:rPr>
        <w:t xml:space="preserve">Bayesian </w:t>
      </w:r>
      <w:proofErr w:type="spellStart"/>
      <w:r w:rsidRPr="004F3A97">
        <w:rPr>
          <w:rFonts w:ascii="Times New Roman" w:hAnsi="Times New Roman" w:cs="Times New Roman"/>
        </w:rPr>
        <w:t>phylogenetics</w:t>
      </w:r>
      <w:proofErr w:type="spellEnd"/>
      <w:r w:rsidRPr="004F3A97">
        <w:rPr>
          <w:rFonts w:ascii="Times New Roman" w:hAnsi="Times New Roman" w:cs="Times New Roman"/>
        </w:rPr>
        <w:t xml:space="preserve"> with </w:t>
      </w:r>
      <w:proofErr w:type="spellStart"/>
      <w:r w:rsidRPr="004F3A97">
        <w:rPr>
          <w:rFonts w:ascii="Times New Roman" w:hAnsi="Times New Roman" w:cs="Times New Roman"/>
        </w:rPr>
        <w:t>BEAUti</w:t>
      </w:r>
      <w:proofErr w:type="spellEnd"/>
      <w:r w:rsidRPr="004F3A97">
        <w:rPr>
          <w:rFonts w:ascii="Times New Roman" w:hAnsi="Times New Roman" w:cs="Times New Roman"/>
        </w:rPr>
        <w:t xml:space="preserve"> and the BEAST 1.7.</w:t>
      </w:r>
      <w:proofErr w:type="gramEnd"/>
      <w:r w:rsidRPr="004F3A97">
        <w:rPr>
          <w:rFonts w:ascii="Times New Roman" w:hAnsi="Times New Roman" w:cs="Times New Roman"/>
        </w:rPr>
        <w:t xml:space="preserve"> </w:t>
      </w:r>
      <w:r w:rsidRPr="004F3A97">
        <w:rPr>
          <w:rFonts w:ascii="Times New Roman" w:hAnsi="Times New Roman" w:cs="Times New Roman"/>
          <w:i/>
        </w:rPr>
        <w:t xml:space="preserve">Molecular Biology and Evolution, </w:t>
      </w:r>
      <w:r w:rsidRPr="004F3A97">
        <w:rPr>
          <w:rFonts w:ascii="Times New Roman" w:hAnsi="Times New Roman" w:cs="Times New Roman"/>
        </w:rPr>
        <w:t>29(8),</w:t>
      </w:r>
      <w:r w:rsidRPr="004F3A97">
        <w:rPr>
          <w:rFonts w:ascii="Times New Roman" w:hAnsi="Times New Roman" w:cs="Times New Roman"/>
          <w:b/>
        </w:rPr>
        <w:t xml:space="preserve"> </w:t>
      </w:r>
      <w:r w:rsidRPr="004F3A97">
        <w:rPr>
          <w:rFonts w:ascii="Times New Roman" w:hAnsi="Times New Roman" w:cs="Times New Roman"/>
        </w:rPr>
        <w:t xml:space="preserve">1969–1973. </w:t>
      </w:r>
      <w:proofErr w:type="spellStart"/>
      <w:r w:rsidRPr="004F3A97">
        <w:rPr>
          <w:rFonts w:ascii="Times New Roman" w:hAnsi="Times New Roman" w:cs="Times New Roman"/>
        </w:rPr>
        <w:t>Doi</w:t>
      </w:r>
      <w:proofErr w:type="spellEnd"/>
      <w:r w:rsidRPr="004F3A97">
        <w:rPr>
          <w:rFonts w:ascii="Times New Roman" w:hAnsi="Times New Roman" w:cs="Times New Roman"/>
        </w:rPr>
        <w:t>: 10.1093/</w:t>
      </w:r>
      <w:proofErr w:type="spellStart"/>
      <w:r w:rsidRPr="004F3A97">
        <w:rPr>
          <w:rFonts w:ascii="Times New Roman" w:hAnsi="Times New Roman" w:cs="Times New Roman"/>
        </w:rPr>
        <w:t>molbev</w:t>
      </w:r>
      <w:proofErr w:type="spellEnd"/>
      <w:r w:rsidRPr="004F3A97">
        <w:rPr>
          <w:rFonts w:ascii="Times New Roman" w:hAnsi="Times New Roman" w:cs="Times New Roman"/>
        </w:rPr>
        <w:t>/msso75</w:t>
      </w:r>
    </w:p>
    <w:p w:rsidR="004F3A97" w:rsidRPr="004F3A97" w:rsidRDefault="004F3A97" w:rsidP="004F3A97">
      <w:pPr>
        <w:spacing w:line="276" w:lineRule="auto"/>
        <w:ind w:left="720" w:right="360" w:hanging="720"/>
        <w:rPr>
          <w:rStyle w:val="Hyperlink"/>
          <w:rFonts w:ascii="Times New Roman" w:hAnsi="Times New Roman" w:cs="Times New Roman"/>
          <w:color w:val="auto"/>
          <w:u w:val="none"/>
        </w:rPr>
      </w:pPr>
    </w:p>
    <w:p w:rsidR="005D6037" w:rsidRDefault="005D6037" w:rsidP="004F3A97">
      <w:pPr>
        <w:spacing w:line="276" w:lineRule="auto"/>
        <w:ind w:left="720" w:right="360" w:hanging="720"/>
        <w:rPr>
          <w:rFonts w:ascii="Times New Roman" w:hAnsi="Times New Roman" w:cs="Times New Roman"/>
        </w:rPr>
      </w:pPr>
      <w:r w:rsidRPr="004F3A97">
        <w:rPr>
          <w:rFonts w:ascii="Times New Roman" w:hAnsi="Times New Roman" w:cs="Times New Roman"/>
        </w:rPr>
        <w:t xml:space="preserve">Edgar, R. (2004) MUSCLE: multiple sequence alignment with high accuracy and high throughput. </w:t>
      </w:r>
      <w:r w:rsidRPr="004F3A97">
        <w:rPr>
          <w:rFonts w:ascii="Times New Roman" w:hAnsi="Times New Roman" w:cs="Times New Roman"/>
          <w:i/>
        </w:rPr>
        <w:t>Nucleic Acids Research</w:t>
      </w:r>
      <w:r w:rsidRPr="004F3A97">
        <w:rPr>
          <w:rFonts w:ascii="Times New Roman" w:hAnsi="Times New Roman" w:cs="Times New Roman"/>
        </w:rPr>
        <w:t>, 32: 1792–1797.</w:t>
      </w:r>
    </w:p>
    <w:p w:rsidR="004F3A97" w:rsidRPr="004F3A97" w:rsidRDefault="004F3A97" w:rsidP="004F3A97">
      <w:pPr>
        <w:spacing w:line="276" w:lineRule="auto"/>
        <w:ind w:left="720" w:right="360" w:hanging="720"/>
        <w:rPr>
          <w:rFonts w:ascii="Times New Roman" w:hAnsi="Times New Roman" w:cs="Times New Roman"/>
        </w:rPr>
      </w:pPr>
    </w:p>
    <w:p w:rsidR="005D6037" w:rsidRDefault="005D6037" w:rsidP="004F3A97">
      <w:pPr>
        <w:widowControl w:val="0"/>
        <w:autoSpaceDE w:val="0"/>
        <w:autoSpaceDN w:val="0"/>
        <w:adjustRightInd w:val="0"/>
        <w:spacing w:line="276" w:lineRule="auto"/>
        <w:ind w:left="720" w:hanging="720"/>
        <w:rPr>
          <w:rFonts w:ascii="Times New Roman" w:hAnsi="Times New Roman" w:cs="Times New Roman"/>
        </w:rPr>
      </w:pPr>
      <w:r w:rsidRPr="004F3A97">
        <w:rPr>
          <w:rFonts w:ascii="Times New Roman" w:hAnsi="Times New Roman" w:cs="Times New Roman"/>
        </w:rPr>
        <w:lastRenderedPageBreak/>
        <w:t xml:space="preserve">Fu, J. (2000) </w:t>
      </w:r>
      <w:proofErr w:type="gramStart"/>
      <w:r w:rsidRPr="004F3A97">
        <w:rPr>
          <w:rFonts w:ascii="Times New Roman" w:hAnsi="Times New Roman" w:cs="Times New Roman"/>
        </w:rPr>
        <w:t>Toward</w:t>
      </w:r>
      <w:proofErr w:type="gramEnd"/>
      <w:r w:rsidRPr="004F3A97">
        <w:rPr>
          <w:rFonts w:ascii="Times New Roman" w:hAnsi="Times New Roman" w:cs="Times New Roman"/>
        </w:rPr>
        <w:t xml:space="preserve"> the phylogeny of family </w:t>
      </w:r>
      <w:proofErr w:type="spellStart"/>
      <w:r w:rsidRPr="004F3A97">
        <w:rPr>
          <w:rFonts w:ascii="Times New Roman" w:hAnsi="Times New Roman" w:cs="Times New Roman"/>
        </w:rPr>
        <w:t>Lacertidae</w:t>
      </w:r>
      <w:proofErr w:type="spellEnd"/>
      <w:r w:rsidRPr="004F3A97">
        <w:rPr>
          <w:rFonts w:ascii="Times New Roman" w:hAnsi="Times New Roman" w:cs="Times New Roman"/>
        </w:rPr>
        <w:t xml:space="preserve">: why 4708 base pairs of </w:t>
      </w:r>
      <w:proofErr w:type="spellStart"/>
      <w:r w:rsidRPr="004F3A97">
        <w:rPr>
          <w:rFonts w:ascii="Times New Roman" w:hAnsi="Times New Roman" w:cs="Times New Roman"/>
        </w:rPr>
        <w:t>mtDNA</w:t>
      </w:r>
      <w:proofErr w:type="spellEnd"/>
      <w:r w:rsidRPr="004F3A97">
        <w:rPr>
          <w:rFonts w:ascii="Times New Roman" w:hAnsi="Times New Roman" w:cs="Times New Roman"/>
        </w:rPr>
        <w:t xml:space="preserve"> sequences cannot draw the picture. </w:t>
      </w:r>
      <w:r w:rsidRPr="004F3A97">
        <w:rPr>
          <w:rFonts w:ascii="Times New Roman" w:hAnsi="Times New Roman" w:cs="Times New Roman"/>
          <w:i/>
        </w:rPr>
        <w:t xml:space="preserve">Biological Journal of the </w:t>
      </w:r>
      <w:proofErr w:type="spellStart"/>
      <w:r w:rsidRPr="004F3A97">
        <w:rPr>
          <w:rFonts w:ascii="Times New Roman" w:hAnsi="Times New Roman" w:cs="Times New Roman"/>
          <w:i/>
        </w:rPr>
        <w:t>Linnean</w:t>
      </w:r>
      <w:proofErr w:type="spellEnd"/>
      <w:r w:rsidRPr="004F3A97">
        <w:rPr>
          <w:rFonts w:ascii="Times New Roman" w:hAnsi="Times New Roman" w:cs="Times New Roman"/>
        </w:rPr>
        <w:t xml:space="preserve"> Society, 71, 203–217.</w:t>
      </w:r>
    </w:p>
    <w:p w:rsidR="004F3A97" w:rsidRDefault="004F3A97" w:rsidP="004F3A97">
      <w:pPr>
        <w:spacing w:line="276" w:lineRule="auto"/>
        <w:rPr>
          <w:rFonts w:ascii="Times New Roman" w:hAnsi="Times New Roman" w:cs="Times New Roman"/>
        </w:rPr>
      </w:pPr>
    </w:p>
    <w:p w:rsidR="00BC4635" w:rsidRPr="004F3A97" w:rsidRDefault="00BC4635" w:rsidP="004F3A97">
      <w:pPr>
        <w:spacing w:line="276" w:lineRule="auto"/>
        <w:ind w:left="720" w:hanging="720"/>
        <w:rPr>
          <w:rFonts w:ascii="Times New Roman" w:hAnsi="Times New Roman" w:cs="Times New Roman"/>
        </w:rPr>
      </w:pPr>
      <w:r w:rsidRPr="004F3A97">
        <w:rPr>
          <w:rFonts w:ascii="Times New Roman" w:hAnsi="Times New Roman" w:cs="Times New Roman"/>
        </w:rPr>
        <w:t>Fujita, M. K.</w:t>
      </w:r>
      <w:r w:rsidR="001F29E0" w:rsidRPr="004F3A97">
        <w:rPr>
          <w:rFonts w:ascii="Times New Roman" w:hAnsi="Times New Roman" w:cs="Times New Roman"/>
        </w:rPr>
        <w:t xml:space="preserve">, </w:t>
      </w:r>
      <w:proofErr w:type="spellStart"/>
      <w:r w:rsidR="001F29E0" w:rsidRPr="004F3A97">
        <w:rPr>
          <w:rFonts w:ascii="Times New Roman" w:hAnsi="Times New Roman" w:cs="Times New Roman"/>
        </w:rPr>
        <w:t>Leaché</w:t>
      </w:r>
      <w:proofErr w:type="spellEnd"/>
      <w:r w:rsidR="001F29E0" w:rsidRPr="004F3A97">
        <w:rPr>
          <w:rFonts w:ascii="Times New Roman" w:hAnsi="Times New Roman" w:cs="Times New Roman"/>
        </w:rPr>
        <w:t xml:space="preserve">, A.D., </w:t>
      </w:r>
      <w:proofErr w:type="spellStart"/>
      <w:r w:rsidR="001F29E0" w:rsidRPr="004F3A97">
        <w:rPr>
          <w:rFonts w:ascii="Times New Roman" w:hAnsi="Times New Roman" w:cs="Times New Roman"/>
        </w:rPr>
        <w:t>Burbrink</w:t>
      </w:r>
      <w:proofErr w:type="spellEnd"/>
      <w:r w:rsidR="001F29E0" w:rsidRPr="004F3A97">
        <w:rPr>
          <w:rFonts w:ascii="Times New Roman" w:hAnsi="Times New Roman" w:cs="Times New Roman"/>
        </w:rPr>
        <w:t xml:space="preserve">, F.T., McGuire, J.A. &amp; Moritz, C. (2012) Coalescent-based species delimitation in an integrative taxonomy. </w:t>
      </w:r>
      <w:r w:rsidR="001F29E0" w:rsidRPr="004F3A97">
        <w:rPr>
          <w:rFonts w:ascii="Times New Roman" w:hAnsi="Times New Roman" w:cs="Times New Roman"/>
          <w:i/>
        </w:rPr>
        <w:t>Trends in Ecology and Evolution</w:t>
      </w:r>
      <w:r w:rsidR="001F29E0" w:rsidRPr="004F3A97">
        <w:rPr>
          <w:rFonts w:ascii="Times New Roman" w:hAnsi="Times New Roman" w:cs="Times New Roman"/>
        </w:rPr>
        <w:t>, 27(9), 480–488.</w:t>
      </w:r>
    </w:p>
    <w:p w:rsidR="00BC4635" w:rsidRPr="004F3A97" w:rsidRDefault="00BC4635" w:rsidP="004F3A97">
      <w:pPr>
        <w:spacing w:line="276" w:lineRule="auto"/>
        <w:rPr>
          <w:rFonts w:ascii="Times New Roman" w:hAnsi="Times New Roman" w:cs="Times New Roman"/>
        </w:rPr>
      </w:pPr>
    </w:p>
    <w:p w:rsidR="00E245BA" w:rsidRPr="004F3A97" w:rsidRDefault="00E245BA" w:rsidP="004F3A97">
      <w:pPr>
        <w:spacing w:line="276" w:lineRule="auto"/>
        <w:ind w:left="720" w:hanging="720"/>
        <w:rPr>
          <w:rFonts w:ascii="Times New Roman" w:hAnsi="Times New Roman" w:cs="Times New Roman"/>
        </w:rPr>
      </w:pPr>
      <w:proofErr w:type="spellStart"/>
      <w:r w:rsidRPr="004F3A97">
        <w:rPr>
          <w:rFonts w:ascii="Times New Roman" w:hAnsi="Times New Roman" w:cs="Times New Roman"/>
        </w:rPr>
        <w:t>Grismer</w:t>
      </w:r>
      <w:proofErr w:type="spellEnd"/>
      <w:r w:rsidRPr="004F3A97">
        <w:rPr>
          <w:rFonts w:ascii="Times New Roman" w:hAnsi="Times New Roman" w:cs="Times New Roman"/>
        </w:rPr>
        <w:t xml:space="preserve">, L.L., </w:t>
      </w:r>
      <w:proofErr w:type="spellStart"/>
      <w:r w:rsidRPr="004F3A97">
        <w:rPr>
          <w:rFonts w:ascii="Times New Roman" w:hAnsi="Times New Roman" w:cs="Times New Roman"/>
        </w:rPr>
        <w:t>Anuar</w:t>
      </w:r>
      <w:proofErr w:type="spellEnd"/>
      <w:r w:rsidRPr="004F3A97">
        <w:rPr>
          <w:rFonts w:ascii="Times New Roman" w:hAnsi="Times New Roman" w:cs="Times New Roman"/>
        </w:rPr>
        <w:t xml:space="preserve">, S., </w:t>
      </w:r>
      <w:proofErr w:type="spellStart"/>
      <w:r w:rsidRPr="004F3A97">
        <w:rPr>
          <w:rFonts w:ascii="Times New Roman" w:hAnsi="Times New Roman" w:cs="Times New Roman"/>
        </w:rPr>
        <w:t>Muin</w:t>
      </w:r>
      <w:proofErr w:type="spellEnd"/>
      <w:r w:rsidRPr="004F3A97">
        <w:rPr>
          <w:rFonts w:ascii="Times New Roman" w:hAnsi="Times New Roman" w:cs="Times New Roman"/>
        </w:rPr>
        <w:t xml:space="preserve">, M.A., </w:t>
      </w:r>
      <w:proofErr w:type="spellStart"/>
      <w:r w:rsidRPr="004F3A97">
        <w:rPr>
          <w:rFonts w:ascii="Times New Roman" w:hAnsi="Times New Roman" w:cs="Times New Roman"/>
        </w:rPr>
        <w:t>Quah</w:t>
      </w:r>
      <w:proofErr w:type="spellEnd"/>
      <w:r w:rsidRPr="004F3A97">
        <w:rPr>
          <w:rFonts w:ascii="Times New Roman" w:hAnsi="Times New Roman" w:cs="Times New Roman"/>
        </w:rPr>
        <w:t xml:space="preserve">, E.S.H. &amp; Wood, </w:t>
      </w:r>
      <w:proofErr w:type="spellStart"/>
      <w:r w:rsidRPr="004F3A97">
        <w:rPr>
          <w:rFonts w:ascii="Times New Roman" w:hAnsi="Times New Roman" w:cs="Times New Roman"/>
        </w:rPr>
        <w:t>P.L.Jr</w:t>
      </w:r>
      <w:proofErr w:type="spellEnd"/>
      <w:r w:rsidRPr="004F3A97">
        <w:rPr>
          <w:rFonts w:ascii="Times New Roman" w:hAnsi="Times New Roman" w:cs="Times New Roman"/>
        </w:rPr>
        <w:t xml:space="preserve">. (2013) </w:t>
      </w:r>
      <w:proofErr w:type="spellStart"/>
      <w:r w:rsidRPr="004F3A97">
        <w:rPr>
          <w:rFonts w:ascii="Times New Roman" w:hAnsi="Times New Roman" w:cs="Times New Roman"/>
        </w:rPr>
        <w:t>Phylogenetic</w:t>
      </w:r>
      <w:proofErr w:type="spellEnd"/>
      <w:r w:rsidRPr="004F3A97">
        <w:rPr>
          <w:rFonts w:ascii="Times New Roman" w:hAnsi="Times New Roman" w:cs="Times New Roman"/>
        </w:rPr>
        <w:t xml:space="preserve"> relationships and description of a new upland species of Bent-toed Gecko (</w:t>
      </w:r>
      <w:proofErr w:type="spellStart"/>
      <w:r w:rsidRPr="004F3A97">
        <w:rPr>
          <w:rFonts w:ascii="Times New Roman" w:hAnsi="Times New Roman" w:cs="Times New Roman"/>
          <w:i/>
        </w:rPr>
        <w:t>Cyrtodactylus</w:t>
      </w:r>
      <w:proofErr w:type="spellEnd"/>
      <w:r w:rsidRPr="004F3A97">
        <w:rPr>
          <w:rFonts w:ascii="Times New Roman" w:hAnsi="Times New Roman" w:cs="Times New Roman"/>
        </w:rPr>
        <w:t xml:space="preserve"> Gray, 1827) of the </w:t>
      </w:r>
      <w:r w:rsidRPr="004F3A97">
        <w:rPr>
          <w:rFonts w:ascii="Times New Roman" w:hAnsi="Times New Roman" w:cs="Times New Roman"/>
          <w:i/>
        </w:rPr>
        <w:t xml:space="preserve">C. </w:t>
      </w:r>
      <w:proofErr w:type="spellStart"/>
      <w:r w:rsidRPr="004F3A97">
        <w:rPr>
          <w:rFonts w:ascii="Times New Roman" w:hAnsi="Times New Roman" w:cs="Times New Roman"/>
          <w:i/>
        </w:rPr>
        <w:t>sworderi</w:t>
      </w:r>
      <w:proofErr w:type="spellEnd"/>
      <w:r w:rsidRPr="004F3A97">
        <w:rPr>
          <w:rFonts w:ascii="Times New Roman" w:hAnsi="Times New Roman" w:cs="Times New Roman"/>
        </w:rPr>
        <w:t xml:space="preserve"> complex from northeastern Peninsular Malaysia. </w:t>
      </w:r>
      <w:proofErr w:type="spellStart"/>
      <w:r w:rsidRPr="004F3A97">
        <w:rPr>
          <w:rFonts w:ascii="Times New Roman" w:hAnsi="Times New Roman" w:cs="Times New Roman"/>
          <w:i/>
        </w:rPr>
        <w:t>Zootaxa</w:t>
      </w:r>
      <w:proofErr w:type="spellEnd"/>
      <w:r w:rsidRPr="004F3A97">
        <w:rPr>
          <w:rFonts w:ascii="Times New Roman" w:hAnsi="Times New Roman" w:cs="Times New Roman"/>
        </w:rPr>
        <w:t>, 3616, 239–252.</w:t>
      </w:r>
    </w:p>
    <w:p w:rsidR="00E245BA" w:rsidRPr="004F3A97" w:rsidRDefault="00E245BA" w:rsidP="004F3A97">
      <w:pPr>
        <w:spacing w:line="276" w:lineRule="auto"/>
        <w:rPr>
          <w:rFonts w:ascii="Times New Roman" w:hAnsi="Times New Roman" w:cs="Times New Roman"/>
        </w:rPr>
      </w:pPr>
    </w:p>
    <w:p w:rsidR="00971A9B" w:rsidRPr="004F3A97" w:rsidRDefault="00971A9B" w:rsidP="004F3A97">
      <w:pPr>
        <w:spacing w:line="276" w:lineRule="auto"/>
        <w:ind w:left="720" w:hanging="720"/>
        <w:rPr>
          <w:rFonts w:ascii="Times New Roman" w:hAnsi="Times New Roman" w:cs="Times New Roman"/>
        </w:rPr>
      </w:pPr>
      <w:proofErr w:type="spellStart"/>
      <w:r w:rsidRPr="004F3A97">
        <w:rPr>
          <w:rFonts w:ascii="Times New Roman" w:hAnsi="Times New Roman" w:cs="Times New Roman"/>
        </w:rPr>
        <w:t>Grismer</w:t>
      </w:r>
      <w:proofErr w:type="spellEnd"/>
      <w:r w:rsidRPr="004F3A97">
        <w:rPr>
          <w:rFonts w:ascii="Times New Roman" w:hAnsi="Times New Roman" w:cs="Times New Roman"/>
        </w:rPr>
        <w:t xml:space="preserve">, L.L., Wood, </w:t>
      </w:r>
      <w:proofErr w:type="spellStart"/>
      <w:r w:rsidRPr="004F3A97">
        <w:rPr>
          <w:rFonts w:ascii="Times New Roman" w:hAnsi="Times New Roman" w:cs="Times New Roman"/>
        </w:rPr>
        <w:t>P.L.Jr</w:t>
      </w:r>
      <w:proofErr w:type="spellEnd"/>
      <w:r w:rsidRPr="004F3A97">
        <w:rPr>
          <w:rFonts w:ascii="Times New Roman" w:hAnsi="Times New Roman" w:cs="Times New Roman"/>
        </w:rPr>
        <w:t>. &amp; Lim, K.K.P. (2012</w:t>
      </w:r>
      <w:r w:rsidR="000460C1" w:rsidRPr="004F3A97">
        <w:rPr>
          <w:rFonts w:ascii="Times New Roman" w:hAnsi="Times New Roman" w:cs="Times New Roman"/>
        </w:rPr>
        <w:t>a</w:t>
      </w:r>
      <w:r w:rsidRPr="004F3A97">
        <w:rPr>
          <w:rFonts w:ascii="Times New Roman" w:hAnsi="Times New Roman" w:cs="Times New Roman"/>
        </w:rPr>
        <w:t xml:space="preserve">) </w:t>
      </w:r>
      <w:proofErr w:type="spellStart"/>
      <w:r w:rsidRPr="004F3A97">
        <w:rPr>
          <w:rFonts w:ascii="Times New Roman" w:hAnsi="Times New Roman" w:cs="Times New Roman"/>
          <w:i/>
        </w:rPr>
        <w:t>Cyrtodactylus</w:t>
      </w:r>
      <w:proofErr w:type="spellEnd"/>
      <w:r w:rsidRPr="004F3A97">
        <w:rPr>
          <w:rFonts w:ascii="Times New Roman" w:hAnsi="Times New Roman" w:cs="Times New Roman"/>
          <w:i/>
        </w:rPr>
        <w:t xml:space="preserve"> </w:t>
      </w:r>
      <w:proofErr w:type="spellStart"/>
      <w:r w:rsidRPr="004F3A97">
        <w:rPr>
          <w:rFonts w:ascii="Times New Roman" w:hAnsi="Times New Roman" w:cs="Times New Roman"/>
          <w:i/>
        </w:rPr>
        <w:t>majulah</w:t>
      </w:r>
      <w:proofErr w:type="spellEnd"/>
      <w:r w:rsidRPr="004F3A97">
        <w:rPr>
          <w:rFonts w:ascii="Times New Roman" w:hAnsi="Times New Roman" w:cs="Times New Roman"/>
        </w:rPr>
        <w:t>, a new species of Bent-toed Gecko (</w:t>
      </w:r>
      <w:proofErr w:type="spellStart"/>
      <w:r w:rsidRPr="004F3A97">
        <w:rPr>
          <w:rFonts w:ascii="Times New Roman" w:hAnsi="Times New Roman" w:cs="Times New Roman"/>
        </w:rPr>
        <w:t>Reptilia</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Squamata</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Gekkonidae</w:t>
      </w:r>
      <w:proofErr w:type="spellEnd"/>
      <w:r w:rsidRPr="004F3A97">
        <w:rPr>
          <w:rFonts w:ascii="Times New Roman" w:hAnsi="Times New Roman" w:cs="Times New Roman"/>
        </w:rPr>
        <w:t xml:space="preserve">) from Singapore and the Riau Archipelago. </w:t>
      </w:r>
      <w:r w:rsidRPr="004F3A97">
        <w:rPr>
          <w:rFonts w:ascii="Times New Roman" w:hAnsi="Times New Roman" w:cs="Times New Roman"/>
          <w:i/>
        </w:rPr>
        <w:t>Raffles Bulletin of Zoology</w:t>
      </w:r>
      <w:r w:rsidRPr="004F3A97">
        <w:rPr>
          <w:rFonts w:ascii="Times New Roman" w:hAnsi="Times New Roman" w:cs="Times New Roman"/>
        </w:rPr>
        <w:t>, 60, 487–499.</w:t>
      </w:r>
    </w:p>
    <w:p w:rsidR="00971A9B" w:rsidRPr="004F3A97" w:rsidRDefault="00971A9B" w:rsidP="004F3A97">
      <w:pPr>
        <w:spacing w:line="276" w:lineRule="auto"/>
        <w:rPr>
          <w:rFonts w:ascii="Times New Roman" w:hAnsi="Times New Roman" w:cs="Times New Roman"/>
        </w:rPr>
      </w:pPr>
    </w:p>
    <w:p w:rsidR="000460C1" w:rsidRPr="004F3A97" w:rsidRDefault="000460C1" w:rsidP="004F3A97">
      <w:pPr>
        <w:spacing w:line="276" w:lineRule="auto"/>
        <w:ind w:left="720" w:hanging="720"/>
        <w:rPr>
          <w:rFonts w:ascii="Times New Roman" w:hAnsi="Times New Roman" w:cs="Times New Roman"/>
        </w:rPr>
      </w:pPr>
      <w:proofErr w:type="spellStart"/>
      <w:r w:rsidRPr="004F3A97">
        <w:rPr>
          <w:rFonts w:ascii="Times New Roman" w:hAnsi="Times New Roman" w:cs="Times New Roman"/>
        </w:rPr>
        <w:t>Grismer</w:t>
      </w:r>
      <w:proofErr w:type="spellEnd"/>
      <w:r w:rsidRPr="004F3A97">
        <w:rPr>
          <w:rFonts w:ascii="Times New Roman" w:hAnsi="Times New Roman" w:cs="Times New Roman"/>
        </w:rPr>
        <w:t xml:space="preserve">, L.L., Wood, </w:t>
      </w:r>
      <w:proofErr w:type="spellStart"/>
      <w:r w:rsidRPr="004F3A97">
        <w:rPr>
          <w:rFonts w:ascii="Times New Roman" w:hAnsi="Times New Roman" w:cs="Times New Roman"/>
        </w:rPr>
        <w:t>P.L.Jr</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Quah</w:t>
      </w:r>
      <w:proofErr w:type="spellEnd"/>
      <w:r w:rsidRPr="004F3A97">
        <w:rPr>
          <w:rFonts w:ascii="Times New Roman" w:hAnsi="Times New Roman" w:cs="Times New Roman"/>
        </w:rPr>
        <w:t xml:space="preserve">, E.S.H., </w:t>
      </w:r>
      <w:proofErr w:type="spellStart"/>
      <w:r w:rsidRPr="004F3A97">
        <w:rPr>
          <w:rFonts w:ascii="Times New Roman" w:hAnsi="Times New Roman" w:cs="Times New Roman"/>
        </w:rPr>
        <w:t>Anuar</w:t>
      </w:r>
      <w:proofErr w:type="spellEnd"/>
      <w:r w:rsidRPr="004F3A97">
        <w:rPr>
          <w:rFonts w:ascii="Times New Roman" w:hAnsi="Times New Roman" w:cs="Times New Roman"/>
        </w:rPr>
        <w:t xml:space="preserve">, S., </w:t>
      </w:r>
      <w:proofErr w:type="spellStart"/>
      <w:r w:rsidRPr="004F3A97">
        <w:rPr>
          <w:rFonts w:ascii="Times New Roman" w:hAnsi="Times New Roman" w:cs="Times New Roman"/>
        </w:rPr>
        <w:t>Muin</w:t>
      </w:r>
      <w:proofErr w:type="spellEnd"/>
      <w:r w:rsidRPr="004F3A97">
        <w:rPr>
          <w:rFonts w:ascii="Times New Roman" w:hAnsi="Times New Roman" w:cs="Times New Roman"/>
        </w:rPr>
        <w:t xml:space="preserve">, M.A., </w:t>
      </w:r>
      <w:proofErr w:type="spellStart"/>
      <w:r w:rsidRPr="004F3A97">
        <w:rPr>
          <w:rFonts w:ascii="Times New Roman" w:hAnsi="Times New Roman" w:cs="Times New Roman"/>
        </w:rPr>
        <w:t>Sumontha</w:t>
      </w:r>
      <w:proofErr w:type="spellEnd"/>
      <w:r w:rsidRPr="004F3A97">
        <w:rPr>
          <w:rFonts w:ascii="Times New Roman" w:hAnsi="Times New Roman" w:cs="Times New Roman"/>
        </w:rPr>
        <w:t xml:space="preserve">, M., Ahmad, N., Bauer, A.M., </w:t>
      </w:r>
      <w:proofErr w:type="spellStart"/>
      <w:r w:rsidRPr="004F3A97">
        <w:rPr>
          <w:rFonts w:ascii="Times New Roman" w:hAnsi="Times New Roman" w:cs="Times New Roman"/>
        </w:rPr>
        <w:t>Wangkulangkul</w:t>
      </w:r>
      <w:proofErr w:type="spellEnd"/>
      <w:r w:rsidRPr="004F3A97">
        <w:rPr>
          <w:rFonts w:ascii="Times New Roman" w:hAnsi="Times New Roman" w:cs="Times New Roman"/>
        </w:rPr>
        <w:t xml:space="preserve">, S., </w:t>
      </w:r>
      <w:proofErr w:type="spellStart"/>
      <w:r w:rsidRPr="004F3A97">
        <w:rPr>
          <w:rFonts w:ascii="Times New Roman" w:hAnsi="Times New Roman" w:cs="Times New Roman"/>
        </w:rPr>
        <w:t>Grismer</w:t>
      </w:r>
      <w:proofErr w:type="spellEnd"/>
      <w:r w:rsidRPr="004F3A97">
        <w:rPr>
          <w:rFonts w:ascii="Times New Roman" w:hAnsi="Times New Roman" w:cs="Times New Roman"/>
        </w:rPr>
        <w:t xml:space="preserve">, J.L. &amp; </w:t>
      </w:r>
      <w:proofErr w:type="spellStart"/>
      <w:r w:rsidRPr="004F3A97">
        <w:rPr>
          <w:rFonts w:ascii="Times New Roman" w:hAnsi="Times New Roman" w:cs="Times New Roman"/>
        </w:rPr>
        <w:t>Pauwels</w:t>
      </w:r>
      <w:proofErr w:type="spellEnd"/>
      <w:r w:rsidRPr="004F3A97">
        <w:rPr>
          <w:rFonts w:ascii="Times New Roman" w:hAnsi="Times New Roman" w:cs="Times New Roman"/>
        </w:rPr>
        <w:t xml:space="preserve">, O.S.G. (2012b) A phylogeny and taxonomy of the Thai-Malay Peninsula Bent-toed Geckos of the </w:t>
      </w:r>
      <w:proofErr w:type="spellStart"/>
      <w:r w:rsidRPr="004F3A97">
        <w:rPr>
          <w:rFonts w:ascii="Times New Roman" w:hAnsi="Times New Roman" w:cs="Times New Roman"/>
          <w:i/>
        </w:rPr>
        <w:t>Cyrtodactylus</w:t>
      </w:r>
      <w:proofErr w:type="spellEnd"/>
      <w:r w:rsidRPr="004F3A97">
        <w:rPr>
          <w:rFonts w:ascii="Times New Roman" w:hAnsi="Times New Roman" w:cs="Times New Roman"/>
          <w:i/>
        </w:rPr>
        <w:t xml:space="preserve"> </w:t>
      </w:r>
      <w:proofErr w:type="spellStart"/>
      <w:r w:rsidRPr="004F3A97">
        <w:rPr>
          <w:rFonts w:ascii="Times New Roman" w:hAnsi="Times New Roman" w:cs="Times New Roman"/>
          <w:i/>
        </w:rPr>
        <w:t>pulchellus</w:t>
      </w:r>
      <w:proofErr w:type="spellEnd"/>
      <w:r w:rsidRPr="004F3A97">
        <w:rPr>
          <w:rFonts w:ascii="Times New Roman" w:hAnsi="Times New Roman" w:cs="Times New Roman"/>
        </w:rPr>
        <w:t xml:space="preserve"> complex (</w:t>
      </w:r>
      <w:proofErr w:type="spellStart"/>
      <w:r w:rsidRPr="004F3A97">
        <w:rPr>
          <w:rFonts w:ascii="Times New Roman" w:hAnsi="Times New Roman" w:cs="Times New Roman"/>
        </w:rPr>
        <w:t>Squamata</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Gekkonidae</w:t>
      </w:r>
      <w:proofErr w:type="spellEnd"/>
      <w:r w:rsidRPr="004F3A97">
        <w:rPr>
          <w:rFonts w:ascii="Times New Roman" w:hAnsi="Times New Roman" w:cs="Times New Roman"/>
        </w:rPr>
        <w:t xml:space="preserve">): combined morphological and molecular analyses with descriptions of seven new species. </w:t>
      </w:r>
      <w:proofErr w:type="spellStart"/>
      <w:r w:rsidRPr="004F3A97">
        <w:rPr>
          <w:rFonts w:ascii="Times New Roman" w:hAnsi="Times New Roman" w:cs="Times New Roman"/>
          <w:i/>
        </w:rPr>
        <w:t>Zootaxa</w:t>
      </w:r>
      <w:proofErr w:type="spellEnd"/>
      <w:r w:rsidRPr="004F3A97">
        <w:rPr>
          <w:rFonts w:ascii="Times New Roman" w:hAnsi="Times New Roman" w:cs="Times New Roman"/>
        </w:rPr>
        <w:t>, 3520, 1–5,</w:t>
      </w:r>
    </w:p>
    <w:p w:rsidR="005D6037" w:rsidRPr="004F3A97" w:rsidRDefault="005D6037" w:rsidP="004F3A97">
      <w:pPr>
        <w:spacing w:line="276" w:lineRule="auto"/>
        <w:rPr>
          <w:rFonts w:ascii="Times New Roman" w:hAnsi="Times New Roman" w:cs="Times New Roman"/>
        </w:rPr>
      </w:pPr>
    </w:p>
    <w:p w:rsidR="005D6037" w:rsidRDefault="005D6037" w:rsidP="004F3A97">
      <w:pPr>
        <w:spacing w:line="276" w:lineRule="auto"/>
        <w:ind w:left="720" w:right="360" w:hanging="720"/>
        <w:rPr>
          <w:rFonts w:ascii="Times New Roman" w:hAnsi="Times New Roman" w:cs="Times New Roman"/>
        </w:rPr>
      </w:pPr>
      <w:proofErr w:type="gramStart"/>
      <w:r w:rsidRPr="004F3A97">
        <w:rPr>
          <w:rFonts w:ascii="Times New Roman" w:hAnsi="Times New Roman" w:cs="Times New Roman"/>
        </w:rPr>
        <w:t xml:space="preserve">Hedges, S.B. &amp; </w:t>
      </w:r>
      <w:proofErr w:type="spellStart"/>
      <w:r w:rsidRPr="004F3A97">
        <w:rPr>
          <w:rFonts w:ascii="Times New Roman" w:hAnsi="Times New Roman" w:cs="Times New Roman"/>
        </w:rPr>
        <w:t>Maxson</w:t>
      </w:r>
      <w:proofErr w:type="spellEnd"/>
      <w:r w:rsidRPr="004F3A97">
        <w:rPr>
          <w:rFonts w:ascii="Times New Roman" w:hAnsi="Times New Roman" w:cs="Times New Roman"/>
        </w:rPr>
        <w:t xml:space="preserve">, L.R. (1993) A molecular perspective on </w:t>
      </w:r>
      <w:proofErr w:type="spellStart"/>
      <w:r w:rsidRPr="004F3A97">
        <w:rPr>
          <w:rFonts w:ascii="Times New Roman" w:hAnsi="Times New Roman" w:cs="Times New Roman"/>
        </w:rPr>
        <w:t>lissamphibian</w:t>
      </w:r>
      <w:proofErr w:type="spellEnd"/>
      <w:r w:rsidRPr="004F3A97">
        <w:rPr>
          <w:rFonts w:ascii="Times New Roman" w:hAnsi="Times New Roman" w:cs="Times New Roman"/>
        </w:rPr>
        <w:t xml:space="preserve"> phylogeny.</w:t>
      </w:r>
      <w:proofErr w:type="gramEnd"/>
      <w:r w:rsidRPr="004F3A97">
        <w:rPr>
          <w:rFonts w:ascii="Times New Roman" w:hAnsi="Times New Roman" w:cs="Times New Roman"/>
        </w:rPr>
        <w:t xml:space="preserve"> </w:t>
      </w:r>
      <w:r w:rsidRPr="004F3A97">
        <w:rPr>
          <w:rFonts w:ascii="Times New Roman" w:hAnsi="Times New Roman" w:cs="Times New Roman"/>
          <w:i/>
        </w:rPr>
        <w:t>Herpetological Monograph</w:t>
      </w:r>
      <w:r w:rsidRPr="004F3A97">
        <w:rPr>
          <w:rFonts w:ascii="Times New Roman" w:hAnsi="Times New Roman" w:cs="Times New Roman"/>
        </w:rPr>
        <w:t>, 7, 27–42.</w:t>
      </w:r>
    </w:p>
    <w:p w:rsidR="004F3A97" w:rsidRPr="004F3A97" w:rsidRDefault="004F3A97" w:rsidP="004F3A97">
      <w:pPr>
        <w:spacing w:line="276" w:lineRule="auto"/>
        <w:ind w:left="720" w:right="360" w:hanging="720"/>
        <w:rPr>
          <w:rFonts w:ascii="Times New Roman" w:hAnsi="Times New Roman" w:cs="Times New Roman"/>
        </w:rPr>
      </w:pPr>
    </w:p>
    <w:p w:rsidR="005D6037" w:rsidRPr="004F3A97" w:rsidRDefault="005D6037" w:rsidP="004F3A97">
      <w:pPr>
        <w:spacing w:line="276" w:lineRule="auto"/>
        <w:contextualSpacing/>
        <w:rPr>
          <w:rFonts w:ascii="Times New Roman" w:hAnsi="Times New Roman" w:cs="Times New Roman"/>
          <w:bCs/>
        </w:rPr>
      </w:pPr>
      <w:proofErr w:type="spellStart"/>
      <w:r w:rsidRPr="004F3A97">
        <w:rPr>
          <w:rFonts w:ascii="Times New Roman" w:hAnsi="Times New Roman" w:cs="Times New Roman"/>
          <w:bCs/>
        </w:rPr>
        <w:t>Huelsenbeck</w:t>
      </w:r>
      <w:proofErr w:type="spellEnd"/>
      <w:r w:rsidRPr="004F3A97">
        <w:rPr>
          <w:rFonts w:ascii="Times New Roman" w:hAnsi="Times New Roman" w:cs="Times New Roman"/>
          <w:bCs/>
        </w:rPr>
        <w:t xml:space="preserve">, J. &amp; F. </w:t>
      </w:r>
      <w:proofErr w:type="spellStart"/>
      <w:r w:rsidRPr="004F3A97">
        <w:rPr>
          <w:rFonts w:ascii="Times New Roman" w:hAnsi="Times New Roman" w:cs="Times New Roman"/>
          <w:bCs/>
        </w:rPr>
        <w:t>Ronquist</w:t>
      </w:r>
      <w:proofErr w:type="spellEnd"/>
      <w:r w:rsidRPr="004F3A97">
        <w:rPr>
          <w:rFonts w:ascii="Times New Roman" w:hAnsi="Times New Roman" w:cs="Times New Roman"/>
          <w:bCs/>
        </w:rPr>
        <w:t xml:space="preserve">, 2001.  MRBAYES: Bayesian inference of </w:t>
      </w:r>
      <w:r w:rsidRPr="004F3A97">
        <w:rPr>
          <w:rFonts w:ascii="Times New Roman" w:hAnsi="Times New Roman" w:cs="Times New Roman"/>
          <w:bCs/>
        </w:rPr>
        <w:tab/>
        <w:t xml:space="preserve">phylogeny.  </w:t>
      </w:r>
    </w:p>
    <w:p w:rsidR="005D6037" w:rsidRPr="004F3A97" w:rsidRDefault="005D6037" w:rsidP="004F3A97">
      <w:pPr>
        <w:spacing w:line="276" w:lineRule="auto"/>
        <w:ind w:firstLine="720"/>
        <w:contextualSpacing/>
        <w:rPr>
          <w:rStyle w:val="Hyperlink"/>
          <w:rFonts w:ascii="Times New Roman" w:hAnsi="Times New Roman" w:cs="Times New Roman"/>
          <w:bCs/>
          <w:color w:val="auto"/>
          <w:u w:val="none"/>
        </w:rPr>
      </w:pPr>
      <w:r w:rsidRPr="004F3A97">
        <w:rPr>
          <w:rFonts w:ascii="Times New Roman" w:hAnsi="Times New Roman" w:cs="Times New Roman"/>
          <w:bCs/>
          <w:i/>
        </w:rPr>
        <w:t>Bioinformatics,</w:t>
      </w:r>
      <w:r w:rsidRPr="004F3A97">
        <w:rPr>
          <w:rFonts w:ascii="Times New Roman" w:hAnsi="Times New Roman" w:cs="Times New Roman"/>
          <w:bCs/>
        </w:rPr>
        <w:t xml:space="preserve"> 17, 754–755.</w:t>
      </w:r>
    </w:p>
    <w:p w:rsidR="000460C1" w:rsidRPr="004F3A97" w:rsidRDefault="000460C1" w:rsidP="004F3A97">
      <w:pPr>
        <w:spacing w:line="276" w:lineRule="auto"/>
        <w:rPr>
          <w:rFonts w:ascii="Times New Roman" w:hAnsi="Times New Roman" w:cs="Times New Roman"/>
        </w:rPr>
      </w:pPr>
    </w:p>
    <w:p w:rsidR="00CA149F" w:rsidRPr="004F3A97" w:rsidRDefault="00CA149F" w:rsidP="004F3A97">
      <w:pPr>
        <w:spacing w:line="276" w:lineRule="auto"/>
        <w:ind w:left="720" w:hanging="720"/>
        <w:rPr>
          <w:rFonts w:ascii="Times New Roman" w:hAnsi="Times New Roman" w:cs="Times New Roman"/>
        </w:rPr>
      </w:pPr>
      <w:proofErr w:type="spellStart"/>
      <w:proofErr w:type="gramStart"/>
      <w:r w:rsidRPr="004F3A97">
        <w:rPr>
          <w:rFonts w:ascii="Times New Roman" w:hAnsi="Times New Roman" w:cs="Times New Roman"/>
        </w:rPr>
        <w:t>Inger</w:t>
      </w:r>
      <w:proofErr w:type="spellEnd"/>
      <w:r w:rsidRPr="004F3A97">
        <w:rPr>
          <w:rFonts w:ascii="Times New Roman" w:hAnsi="Times New Roman" w:cs="Times New Roman"/>
        </w:rPr>
        <w:t xml:space="preserve">, R.F. (1960) A review of the Oriental toads of the genus </w:t>
      </w:r>
      <w:r w:rsidRPr="004F3A97">
        <w:rPr>
          <w:rFonts w:ascii="Times New Roman" w:hAnsi="Times New Roman" w:cs="Times New Roman"/>
          <w:i/>
          <w:iCs/>
        </w:rPr>
        <w:t xml:space="preserve">Ansonia </w:t>
      </w:r>
      <w:proofErr w:type="spellStart"/>
      <w:r w:rsidRPr="004F3A97">
        <w:rPr>
          <w:rFonts w:ascii="Times New Roman" w:hAnsi="Times New Roman" w:cs="Times New Roman"/>
        </w:rPr>
        <w:t>Stoliczka</w:t>
      </w:r>
      <w:proofErr w:type="spellEnd"/>
      <w:r w:rsidRPr="004F3A97">
        <w:rPr>
          <w:rFonts w:ascii="Times New Roman" w:hAnsi="Times New Roman" w:cs="Times New Roman"/>
        </w:rPr>
        <w:t>.</w:t>
      </w:r>
      <w:proofErr w:type="gramEnd"/>
      <w:r w:rsidRPr="004F3A97">
        <w:rPr>
          <w:rFonts w:ascii="Times New Roman" w:hAnsi="Times New Roman" w:cs="Times New Roman"/>
        </w:rPr>
        <w:t xml:space="preserve"> </w:t>
      </w:r>
      <w:proofErr w:type="spellStart"/>
      <w:r w:rsidRPr="004F3A97">
        <w:rPr>
          <w:rFonts w:ascii="Times New Roman" w:hAnsi="Times New Roman" w:cs="Times New Roman"/>
          <w:i/>
          <w:iCs/>
        </w:rPr>
        <w:t>Fieldiana</w:t>
      </w:r>
      <w:proofErr w:type="spellEnd"/>
      <w:r w:rsidRPr="004F3A97">
        <w:rPr>
          <w:rFonts w:ascii="Times New Roman" w:hAnsi="Times New Roman" w:cs="Times New Roman"/>
          <w:i/>
          <w:iCs/>
        </w:rPr>
        <w:t xml:space="preserve"> Zoology</w:t>
      </w:r>
      <w:r w:rsidRPr="004F3A97">
        <w:rPr>
          <w:rFonts w:ascii="Times New Roman" w:hAnsi="Times New Roman" w:cs="Times New Roman"/>
        </w:rPr>
        <w:t>, 39, 473–503.</w:t>
      </w:r>
    </w:p>
    <w:p w:rsidR="00CA149F" w:rsidRPr="004F3A97" w:rsidRDefault="00CA149F" w:rsidP="004F3A97">
      <w:pPr>
        <w:spacing w:line="276" w:lineRule="auto"/>
        <w:rPr>
          <w:rFonts w:ascii="Times New Roman" w:hAnsi="Times New Roman" w:cs="Times New Roman"/>
        </w:rPr>
      </w:pPr>
    </w:p>
    <w:p w:rsidR="00971A9B" w:rsidRPr="004F3A97" w:rsidRDefault="00971A9B" w:rsidP="004F3A97">
      <w:pPr>
        <w:spacing w:line="276" w:lineRule="auto"/>
        <w:ind w:left="720" w:hanging="720"/>
        <w:rPr>
          <w:rFonts w:ascii="Times New Roman" w:hAnsi="Times New Roman" w:cs="Times New Roman"/>
        </w:rPr>
      </w:pPr>
      <w:r w:rsidRPr="004F3A97">
        <w:rPr>
          <w:rFonts w:ascii="Times New Roman" w:hAnsi="Times New Roman" w:cs="Times New Roman"/>
        </w:rPr>
        <w:t xml:space="preserve">Johnson, C.B., </w:t>
      </w:r>
      <w:proofErr w:type="spellStart"/>
      <w:r w:rsidRPr="004F3A97">
        <w:rPr>
          <w:rFonts w:ascii="Times New Roman" w:hAnsi="Times New Roman" w:cs="Times New Roman"/>
        </w:rPr>
        <w:t>Quah</w:t>
      </w:r>
      <w:proofErr w:type="spellEnd"/>
      <w:r w:rsidRPr="004F3A97">
        <w:rPr>
          <w:rFonts w:ascii="Times New Roman" w:hAnsi="Times New Roman" w:cs="Times New Roman"/>
        </w:rPr>
        <w:t xml:space="preserve">, E.S.H., </w:t>
      </w:r>
      <w:proofErr w:type="spellStart"/>
      <w:r w:rsidRPr="004F3A97">
        <w:rPr>
          <w:rFonts w:ascii="Times New Roman" w:hAnsi="Times New Roman" w:cs="Times New Roman"/>
        </w:rPr>
        <w:t>Anuar</w:t>
      </w:r>
      <w:proofErr w:type="spellEnd"/>
      <w:r w:rsidRPr="004F3A97">
        <w:rPr>
          <w:rFonts w:ascii="Times New Roman" w:hAnsi="Times New Roman" w:cs="Times New Roman"/>
        </w:rPr>
        <w:t xml:space="preserve">, S., </w:t>
      </w:r>
      <w:proofErr w:type="spellStart"/>
      <w:r w:rsidRPr="004F3A97">
        <w:rPr>
          <w:rFonts w:ascii="Times New Roman" w:hAnsi="Times New Roman" w:cs="Times New Roman"/>
        </w:rPr>
        <w:t>Muin</w:t>
      </w:r>
      <w:proofErr w:type="spellEnd"/>
      <w:r w:rsidRPr="004F3A97">
        <w:rPr>
          <w:rFonts w:ascii="Times New Roman" w:hAnsi="Times New Roman" w:cs="Times New Roman"/>
        </w:rPr>
        <w:t xml:space="preserve">, M.A., Wood, </w:t>
      </w:r>
      <w:proofErr w:type="spellStart"/>
      <w:r w:rsidRPr="004F3A97">
        <w:rPr>
          <w:rFonts w:ascii="Times New Roman" w:hAnsi="Times New Roman" w:cs="Times New Roman"/>
        </w:rPr>
        <w:t>P.L.Jr</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Grismer</w:t>
      </w:r>
      <w:proofErr w:type="spellEnd"/>
      <w:r w:rsidRPr="004F3A97">
        <w:rPr>
          <w:rFonts w:ascii="Times New Roman" w:hAnsi="Times New Roman" w:cs="Times New Roman"/>
        </w:rPr>
        <w:t xml:space="preserve">, J.L., Greer, L.F., Chan, K.O., Ahmad, N., Bauer, A. &amp; </w:t>
      </w:r>
      <w:proofErr w:type="spellStart"/>
      <w:r w:rsidRPr="004F3A97">
        <w:rPr>
          <w:rFonts w:ascii="Times New Roman" w:hAnsi="Times New Roman" w:cs="Times New Roman"/>
        </w:rPr>
        <w:t>Grismer</w:t>
      </w:r>
      <w:proofErr w:type="spellEnd"/>
      <w:r w:rsidRPr="004F3A97">
        <w:rPr>
          <w:rFonts w:ascii="Times New Roman" w:hAnsi="Times New Roman" w:cs="Times New Roman"/>
        </w:rPr>
        <w:t xml:space="preserve">, L.L. (2012) </w:t>
      </w:r>
      <w:proofErr w:type="spellStart"/>
      <w:r w:rsidRPr="004F3A97">
        <w:rPr>
          <w:rFonts w:ascii="Times New Roman" w:hAnsi="Times New Roman" w:cs="Times New Roman"/>
        </w:rPr>
        <w:t>Phylogeography</w:t>
      </w:r>
      <w:proofErr w:type="spellEnd"/>
      <w:r w:rsidRPr="004F3A97">
        <w:rPr>
          <w:rFonts w:ascii="Times New Roman" w:hAnsi="Times New Roman" w:cs="Times New Roman"/>
        </w:rPr>
        <w:t xml:space="preserve">, geographic variation and taxonomy of the Bent-toed Gecko </w:t>
      </w:r>
      <w:proofErr w:type="spellStart"/>
      <w:r w:rsidRPr="004F3A97">
        <w:rPr>
          <w:rFonts w:ascii="Times New Roman" w:hAnsi="Times New Roman" w:cs="Times New Roman"/>
          <w:i/>
        </w:rPr>
        <w:t>Cyrtodactylus</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i/>
        </w:rPr>
        <w:t>quadrivirgatus</w:t>
      </w:r>
      <w:proofErr w:type="spellEnd"/>
      <w:r w:rsidRPr="004F3A97">
        <w:rPr>
          <w:rFonts w:ascii="Times New Roman" w:hAnsi="Times New Roman" w:cs="Times New Roman"/>
        </w:rPr>
        <w:t xml:space="preserve"> Taylor, 1962 from Peninsular Malaysia with the description of a new swamp dwelling species. </w:t>
      </w:r>
      <w:proofErr w:type="spellStart"/>
      <w:r w:rsidRPr="004F3A97">
        <w:rPr>
          <w:rFonts w:ascii="Times New Roman" w:hAnsi="Times New Roman" w:cs="Times New Roman"/>
          <w:i/>
        </w:rPr>
        <w:t>Zootaxa</w:t>
      </w:r>
      <w:proofErr w:type="spellEnd"/>
      <w:r w:rsidRPr="004F3A97">
        <w:rPr>
          <w:rFonts w:ascii="Times New Roman" w:hAnsi="Times New Roman" w:cs="Times New Roman"/>
        </w:rPr>
        <w:t xml:space="preserve">, </w:t>
      </w:r>
      <w:r w:rsidR="000460C1" w:rsidRPr="004F3A97">
        <w:rPr>
          <w:rFonts w:ascii="Times New Roman" w:hAnsi="Times New Roman" w:cs="Times New Roman"/>
        </w:rPr>
        <w:t>3406, 39–58.</w:t>
      </w:r>
    </w:p>
    <w:p w:rsidR="000460C1" w:rsidRPr="004F3A97" w:rsidRDefault="000460C1" w:rsidP="004F3A97">
      <w:pPr>
        <w:spacing w:line="276" w:lineRule="auto"/>
        <w:rPr>
          <w:rFonts w:ascii="Times New Roman" w:hAnsi="Times New Roman" w:cs="Times New Roman"/>
        </w:rPr>
      </w:pPr>
    </w:p>
    <w:p w:rsidR="005D6037" w:rsidRDefault="005D6037" w:rsidP="004F3A97">
      <w:pPr>
        <w:spacing w:line="276" w:lineRule="auto"/>
        <w:ind w:left="720" w:hanging="720"/>
        <w:rPr>
          <w:rFonts w:ascii="Times New Roman" w:hAnsi="Times New Roman" w:cs="Times New Roman"/>
        </w:rPr>
      </w:pPr>
      <w:proofErr w:type="spellStart"/>
      <w:r w:rsidRPr="004F3A97">
        <w:rPr>
          <w:rFonts w:ascii="Times New Roman" w:hAnsi="Times New Roman" w:cs="Times New Roman"/>
        </w:rPr>
        <w:lastRenderedPageBreak/>
        <w:t>Maddison</w:t>
      </w:r>
      <w:proofErr w:type="spellEnd"/>
      <w:r w:rsidRPr="004F3A97">
        <w:rPr>
          <w:rFonts w:ascii="Times New Roman" w:hAnsi="Times New Roman" w:cs="Times New Roman"/>
        </w:rPr>
        <w:t xml:space="preserve">, D. R. &amp; </w:t>
      </w:r>
      <w:proofErr w:type="spellStart"/>
      <w:r w:rsidRPr="004F3A97">
        <w:rPr>
          <w:rFonts w:ascii="Times New Roman" w:hAnsi="Times New Roman" w:cs="Times New Roman"/>
        </w:rPr>
        <w:t>Maddison</w:t>
      </w:r>
      <w:proofErr w:type="spellEnd"/>
      <w:r w:rsidRPr="004F3A97">
        <w:rPr>
          <w:rFonts w:ascii="Times New Roman" w:hAnsi="Times New Roman" w:cs="Times New Roman"/>
        </w:rPr>
        <w:t xml:space="preserve">, W. P. (2005) </w:t>
      </w:r>
      <w:proofErr w:type="spellStart"/>
      <w:r w:rsidRPr="004F3A97">
        <w:rPr>
          <w:rFonts w:ascii="Times New Roman" w:hAnsi="Times New Roman" w:cs="Times New Roman"/>
        </w:rPr>
        <w:t>Macclade</w:t>
      </w:r>
      <w:proofErr w:type="spellEnd"/>
      <w:r w:rsidRPr="004F3A97">
        <w:rPr>
          <w:rFonts w:ascii="Times New Roman" w:hAnsi="Times New Roman" w:cs="Times New Roman"/>
        </w:rPr>
        <w:t xml:space="preserve"> 4: Analysis of Phylogeny and Character Evolution.  </w:t>
      </w:r>
      <w:proofErr w:type="gramStart"/>
      <w:r w:rsidRPr="004F3A97">
        <w:rPr>
          <w:rFonts w:ascii="Times New Roman" w:hAnsi="Times New Roman" w:cs="Times New Roman"/>
        </w:rPr>
        <w:t>Version 4.08a.</w:t>
      </w:r>
      <w:proofErr w:type="gramEnd"/>
      <w:r w:rsidRPr="004F3A97">
        <w:rPr>
          <w:rFonts w:ascii="Times New Roman" w:hAnsi="Times New Roman" w:cs="Times New Roman"/>
        </w:rPr>
        <w:t xml:space="preserve">  http://Macclade.Org</w:t>
      </w:r>
    </w:p>
    <w:p w:rsidR="004F3A97" w:rsidRPr="004F3A97" w:rsidRDefault="004F3A97" w:rsidP="004F3A97">
      <w:pPr>
        <w:spacing w:line="276" w:lineRule="auto"/>
        <w:ind w:left="720" w:hanging="720"/>
        <w:rPr>
          <w:rFonts w:ascii="Times New Roman" w:hAnsi="Times New Roman" w:cs="Times New Roman"/>
        </w:rPr>
      </w:pPr>
    </w:p>
    <w:p w:rsidR="005D6037" w:rsidRPr="004F3A97" w:rsidRDefault="005D6037" w:rsidP="004F3A97">
      <w:pPr>
        <w:spacing w:line="276" w:lineRule="auto"/>
        <w:ind w:left="720" w:hanging="720"/>
        <w:rPr>
          <w:rFonts w:ascii="Times New Roman" w:hAnsi="Times New Roman" w:cs="Times New Roman"/>
        </w:rPr>
      </w:pPr>
      <w:r w:rsidRPr="004F3A97">
        <w:rPr>
          <w:rFonts w:ascii="Times New Roman" w:hAnsi="Times New Roman" w:cs="Times New Roman"/>
        </w:rPr>
        <w:t xml:space="preserve">Matsui, M., </w:t>
      </w:r>
      <w:proofErr w:type="spellStart"/>
      <w:r w:rsidRPr="004F3A97">
        <w:rPr>
          <w:rFonts w:ascii="Times New Roman" w:hAnsi="Times New Roman" w:cs="Times New Roman"/>
        </w:rPr>
        <w:t>Tominaga</w:t>
      </w:r>
      <w:proofErr w:type="spellEnd"/>
      <w:r w:rsidRPr="004F3A97">
        <w:rPr>
          <w:rFonts w:ascii="Times New Roman" w:hAnsi="Times New Roman" w:cs="Times New Roman"/>
        </w:rPr>
        <w:t xml:space="preserve">, A., Liu, W., </w:t>
      </w:r>
      <w:proofErr w:type="spellStart"/>
      <w:r w:rsidRPr="004F3A97">
        <w:rPr>
          <w:rFonts w:ascii="Times New Roman" w:hAnsi="Times New Roman" w:cs="Times New Roman"/>
        </w:rPr>
        <w:t>Khonsue</w:t>
      </w:r>
      <w:proofErr w:type="spellEnd"/>
      <w:r w:rsidRPr="004F3A97">
        <w:rPr>
          <w:rFonts w:ascii="Times New Roman" w:hAnsi="Times New Roman" w:cs="Times New Roman"/>
        </w:rPr>
        <w:t xml:space="preserve">, W., </w:t>
      </w:r>
      <w:proofErr w:type="spellStart"/>
      <w:r w:rsidRPr="004F3A97">
        <w:rPr>
          <w:rFonts w:ascii="Times New Roman" w:hAnsi="Times New Roman" w:cs="Times New Roman"/>
        </w:rPr>
        <w:t>Grismer</w:t>
      </w:r>
      <w:proofErr w:type="spellEnd"/>
      <w:r w:rsidRPr="004F3A97">
        <w:rPr>
          <w:rFonts w:ascii="Times New Roman" w:hAnsi="Times New Roman" w:cs="Times New Roman"/>
        </w:rPr>
        <w:t xml:space="preserve">, L. L., </w:t>
      </w:r>
      <w:proofErr w:type="spellStart"/>
      <w:r w:rsidRPr="004F3A97">
        <w:rPr>
          <w:rFonts w:ascii="Times New Roman" w:hAnsi="Times New Roman" w:cs="Times New Roman"/>
        </w:rPr>
        <w:t>Diesmos</w:t>
      </w:r>
      <w:proofErr w:type="spellEnd"/>
      <w:r w:rsidRPr="004F3A97">
        <w:rPr>
          <w:rFonts w:ascii="Times New Roman" w:hAnsi="Times New Roman" w:cs="Times New Roman"/>
        </w:rPr>
        <w:t xml:space="preserve">, A. C., Das, I., </w:t>
      </w:r>
      <w:proofErr w:type="spellStart"/>
      <w:r w:rsidRPr="004F3A97">
        <w:rPr>
          <w:rFonts w:ascii="Times New Roman" w:hAnsi="Times New Roman" w:cs="Times New Roman"/>
        </w:rPr>
        <w:t>Sudin</w:t>
      </w:r>
      <w:proofErr w:type="spellEnd"/>
      <w:r w:rsidRPr="004F3A97">
        <w:rPr>
          <w:rFonts w:ascii="Times New Roman" w:hAnsi="Times New Roman" w:cs="Times New Roman"/>
        </w:rPr>
        <w:t xml:space="preserve">, A., </w:t>
      </w:r>
      <w:proofErr w:type="spellStart"/>
      <w:r w:rsidRPr="004F3A97">
        <w:rPr>
          <w:rFonts w:ascii="Times New Roman" w:hAnsi="Times New Roman" w:cs="Times New Roman"/>
        </w:rPr>
        <w:t>Yambun</w:t>
      </w:r>
      <w:proofErr w:type="spellEnd"/>
      <w:r w:rsidRPr="004F3A97">
        <w:rPr>
          <w:rFonts w:ascii="Times New Roman" w:hAnsi="Times New Roman" w:cs="Times New Roman"/>
        </w:rPr>
        <w:t xml:space="preserve">, P., Yong, H., </w:t>
      </w:r>
      <w:proofErr w:type="spellStart"/>
      <w:r w:rsidRPr="004F3A97">
        <w:rPr>
          <w:rFonts w:ascii="Times New Roman" w:hAnsi="Times New Roman" w:cs="Times New Roman"/>
        </w:rPr>
        <w:t>Sukumaran</w:t>
      </w:r>
      <w:proofErr w:type="spellEnd"/>
      <w:r w:rsidRPr="004F3A97">
        <w:rPr>
          <w:rFonts w:ascii="Times New Roman" w:hAnsi="Times New Roman" w:cs="Times New Roman"/>
        </w:rPr>
        <w:t xml:space="preserve">, J. &amp; Brown, R. M. (2010) </w:t>
      </w:r>
      <w:proofErr w:type="spellStart"/>
      <w:r w:rsidRPr="004F3A97">
        <w:rPr>
          <w:rFonts w:ascii="Times New Roman" w:hAnsi="Times New Roman" w:cs="Times New Roman"/>
        </w:rPr>
        <w:t>Phylogenetic</w:t>
      </w:r>
      <w:proofErr w:type="spellEnd"/>
      <w:r w:rsidRPr="004F3A97">
        <w:rPr>
          <w:rFonts w:ascii="Times New Roman" w:hAnsi="Times New Roman" w:cs="Times New Roman"/>
        </w:rPr>
        <w:t xml:space="preserve"> Relationships of Ansonia from Southeast Asia Inferred from Mitochondrial DNA Sequences: Systematic and </w:t>
      </w:r>
      <w:proofErr w:type="spellStart"/>
      <w:r w:rsidRPr="004F3A97">
        <w:rPr>
          <w:rFonts w:ascii="Times New Roman" w:hAnsi="Times New Roman" w:cs="Times New Roman"/>
        </w:rPr>
        <w:t>Biogeographic</w:t>
      </w:r>
      <w:proofErr w:type="spellEnd"/>
      <w:r w:rsidRPr="004F3A97">
        <w:rPr>
          <w:rFonts w:ascii="Times New Roman" w:hAnsi="Times New Roman" w:cs="Times New Roman"/>
        </w:rPr>
        <w:t xml:space="preserve"> Implications (</w:t>
      </w:r>
      <w:proofErr w:type="spellStart"/>
      <w:r w:rsidRPr="004F3A97">
        <w:rPr>
          <w:rFonts w:ascii="Times New Roman" w:hAnsi="Times New Roman" w:cs="Times New Roman"/>
        </w:rPr>
        <w:t>Anura</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Bufonidae</w:t>
      </w:r>
      <w:proofErr w:type="spellEnd"/>
      <w:r w:rsidRPr="004F3A97">
        <w:rPr>
          <w:rFonts w:ascii="Times New Roman" w:hAnsi="Times New Roman" w:cs="Times New Roman"/>
        </w:rPr>
        <w:t xml:space="preserve">). </w:t>
      </w:r>
      <w:r w:rsidRPr="004F3A97">
        <w:rPr>
          <w:rFonts w:ascii="Times New Roman" w:hAnsi="Times New Roman" w:cs="Times New Roman"/>
          <w:i/>
          <w:iCs/>
        </w:rPr>
        <w:t xml:space="preserve">Molecular </w:t>
      </w:r>
      <w:proofErr w:type="spellStart"/>
      <w:r w:rsidRPr="004F3A97">
        <w:rPr>
          <w:rFonts w:ascii="Times New Roman" w:hAnsi="Times New Roman" w:cs="Times New Roman"/>
          <w:i/>
          <w:iCs/>
        </w:rPr>
        <w:t>Phylogenetics</w:t>
      </w:r>
      <w:proofErr w:type="spellEnd"/>
      <w:r w:rsidRPr="004F3A97">
        <w:rPr>
          <w:rFonts w:ascii="Times New Roman" w:hAnsi="Times New Roman" w:cs="Times New Roman"/>
          <w:i/>
          <w:iCs/>
        </w:rPr>
        <w:t xml:space="preserve"> and Evolution, </w:t>
      </w:r>
      <w:r w:rsidRPr="004F3A97">
        <w:rPr>
          <w:rFonts w:ascii="Times New Roman" w:hAnsi="Times New Roman" w:cs="Times New Roman"/>
        </w:rPr>
        <w:t>54, 561-570.</w:t>
      </w:r>
    </w:p>
    <w:p w:rsidR="005D6037" w:rsidRPr="004F3A97" w:rsidRDefault="005D6037" w:rsidP="004F3A97">
      <w:pPr>
        <w:spacing w:line="276" w:lineRule="auto"/>
        <w:rPr>
          <w:rFonts w:ascii="Times New Roman" w:hAnsi="Times New Roman" w:cs="Times New Roman"/>
        </w:rPr>
      </w:pPr>
    </w:p>
    <w:p w:rsidR="00BC4635" w:rsidRPr="004F3A97" w:rsidRDefault="00BC4635" w:rsidP="004F3A97">
      <w:pPr>
        <w:spacing w:line="276" w:lineRule="auto"/>
        <w:ind w:left="720" w:hanging="720"/>
        <w:rPr>
          <w:rFonts w:ascii="Times New Roman" w:hAnsi="Times New Roman" w:cs="Times New Roman"/>
        </w:rPr>
      </w:pPr>
      <w:r w:rsidRPr="004F3A97">
        <w:rPr>
          <w:rFonts w:ascii="Times New Roman" w:hAnsi="Times New Roman" w:cs="Times New Roman"/>
        </w:rPr>
        <w:t xml:space="preserve">Riedel, A., </w:t>
      </w:r>
      <w:proofErr w:type="spellStart"/>
      <w:r w:rsidRPr="004F3A97">
        <w:rPr>
          <w:rFonts w:ascii="Times New Roman" w:hAnsi="Times New Roman" w:cs="Times New Roman"/>
        </w:rPr>
        <w:t>Sagata</w:t>
      </w:r>
      <w:proofErr w:type="spellEnd"/>
      <w:r w:rsidRPr="004F3A97">
        <w:rPr>
          <w:rFonts w:ascii="Times New Roman" w:hAnsi="Times New Roman" w:cs="Times New Roman"/>
        </w:rPr>
        <w:t xml:space="preserve">, K., </w:t>
      </w:r>
      <w:proofErr w:type="spellStart"/>
      <w:r w:rsidRPr="004F3A97">
        <w:rPr>
          <w:rFonts w:ascii="Times New Roman" w:hAnsi="Times New Roman" w:cs="Times New Roman"/>
        </w:rPr>
        <w:t>Suhardjono</w:t>
      </w:r>
      <w:proofErr w:type="spellEnd"/>
      <w:r w:rsidRPr="004F3A97">
        <w:rPr>
          <w:rFonts w:ascii="Times New Roman" w:hAnsi="Times New Roman" w:cs="Times New Roman"/>
        </w:rPr>
        <w:t xml:space="preserve">, Y.R., </w:t>
      </w:r>
      <w:proofErr w:type="spellStart"/>
      <w:r w:rsidRPr="004F3A97">
        <w:rPr>
          <w:rFonts w:ascii="Times New Roman" w:hAnsi="Times New Roman" w:cs="Times New Roman"/>
        </w:rPr>
        <w:t>T</w:t>
      </w:r>
      <w:r w:rsidRPr="004F3A97">
        <w:rPr>
          <w:rFonts w:ascii="Times New Roman" w:hAnsi="Times New Roman" w:cs="Times New Roman"/>
          <w:bCs/>
        </w:rPr>
        <w:t>änzler</w:t>
      </w:r>
      <w:proofErr w:type="spellEnd"/>
      <w:r w:rsidRPr="004F3A97">
        <w:rPr>
          <w:rFonts w:ascii="Times New Roman" w:hAnsi="Times New Roman" w:cs="Times New Roman"/>
          <w:bCs/>
        </w:rPr>
        <w:t xml:space="preserve">, R. &amp; </w:t>
      </w:r>
      <w:proofErr w:type="spellStart"/>
      <w:r w:rsidRPr="004F3A97">
        <w:rPr>
          <w:rFonts w:ascii="Times New Roman" w:hAnsi="Times New Roman" w:cs="Times New Roman"/>
          <w:bCs/>
        </w:rPr>
        <w:t>Balke</w:t>
      </w:r>
      <w:proofErr w:type="spellEnd"/>
      <w:r w:rsidRPr="004F3A97">
        <w:rPr>
          <w:rFonts w:ascii="Times New Roman" w:hAnsi="Times New Roman" w:cs="Times New Roman"/>
          <w:bCs/>
        </w:rPr>
        <w:t xml:space="preserve">, M. (2013) Integrative taxonomy on the fast track – towards more sustainability in biodiversity research. </w:t>
      </w:r>
      <w:proofErr w:type="gramStart"/>
      <w:r w:rsidRPr="004F3A97">
        <w:rPr>
          <w:rFonts w:ascii="Times New Roman" w:hAnsi="Times New Roman" w:cs="Times New Roman"/>
          <w:bCs/>
          <w:i/>
        </w:rPr>
        <w:t>Frontiers in Zoology</w:t>
      </w:r>
      <w:r w:rsidRPr="004F3A97">
        <w:rPr>
          <w:rFonts w:ascii="Times New Roman" w:hAnsi="Times New Roman" w:cs="Times New Roman"/>
          <w:bCs/>
        </w:rPr>
        <w:t>, 10, 15.</w:t>
      </w:r>
      <w:proofErr w:type="gramEnd"/>
      <w:r w:rsidRPr="004F3A97">
        <w:rPr>
          <w:rFonts w:ascii="Times New Roman" w:hAnsi="Times New Roman" w:cs="Times New Roman"/>
          <w:bCs/>
        </w:rPr>
        <w:t xml:space="preserve"> </w:t>
      </w:r>
    </w:p>
    <w:p w:rsidR="005D6037" w:rsidRPr="004F3A97" w:rsidRDefault="005D6037" w:rsidP="004F3A97">
      <w:pPr>
        <w:spacing w:line="276" w:lineRule="auto"/>
        <w:rPr>
          <w:rFonts w:ascii="Times New Roman" w:hAnsi="Times New Roman" w:cs="Times New Roman"/>
        </w:rPr>
      </w:pPr>
    </w:p>
    <w:p w:rsidR="005D6037" w:rsidRPr="004F3A97" w:rsidRDefault="005D6037" w:rsidP="004F3A97">
      <w:pPr>
        <w:spacing w:line="276" w:lineRule="auto"/>
        <w:contextualSpacing/>
        <w:rPr>
          <w:rFonts w:ascii="Times New Roman" w:hAnsi="Times New Roman" w:cs="Times New Roman"/>
          <w:bCs/>
        </w:rPr>
      </w:pPr>
      <w:proofErr w:type="spellStart"/>
      <w:r w:rsidRPr="004F3A97">
        <w:rPr>
          <w:rFonts w:ascii="Times New Roman" w:hAnsi="Times New Roman" w:cs="Times New Roman"/>
          <w:bCs/>
        </w:rPr>
        <w:t>Ronquist</w:t>
      </w:r>
      <w:proofErr w:type="spellEnd"/>
      <w:r w:rsidRPr="004F3A97">
        <w:rPr>
          <w:rFonts w:ascii="Times New Roman" w:hAnsi="Times New Roman" w:cs="Times New Roman"/>
          <w:bCs/>
        </w:rPr>
        <w:t xml:space="preserve">, F. &amp; J. P. </w:t>
      </w:r>
      <w:proofErr w:type="spellStart"/>
      <w:r w:rsidRPr="004F3A97">
        <w:rPr>
          <w:rFonts w:ascii="Times New Roman" w:hAnsi="Times New Roman" w:cs="Times New Roman"/>
          <w:bCs/>
        </w:rPr>
        <w:t>Huelsenbeck</w:t>
      </w:r>
      <w:proofErr w:type="spellEnd"/>
      <w:r w:rsidRPr="004F3A97">
        <w:rPr>
          <w:rFonts w:ascii="Times New Roman" w:hAnsi="Times New Roman" w:cs="Times New Roman"/>
          <w:bCs/>
        </w:rPr>
        <w:t xml:space="preserve">, 2003.  MRBAYES 3: Bayesian </w:t>
      </w:r>
      <w:proofErr w:type="spellStart"/>
      <w:r w:rsidRPr="004F3A97">
        <w:rPr>
          <w:rFonts w:ascii="Times New Roman" w:hAnsi="Times New Roman" w:cs="Times New Roman"/>
          <w:bCs/>
        </w:rPr>
        <w:t>phylogenetic</w:t>
      </w:r>
      <w:proofErr w:type="spellEnd"/>
      <w:r w:rsidRPr="004F3A97">
        <w:rPr>
          <w:rFonts w:ascii="Times New Roman" w:hAnsi="Times New Roman" w:cs="Times New Roman"/>
          <w:bCs/>
        </w:rPr>
        <w:t xml:space="preserve"> </w:t>
      </w:r>
      <w:r w:rsidRPr="004F3A97">
        <w:rPr>
          <w:rFonts w:ascii="Times New Roman" w:hAnsi="Times New Roman" w:cs="Times New Roman"/>
          <w:bCs/>
        </w:rPr>
        <w:tab/>
      </w:r>
      <w:r w:rsidRPr="004F3A97">
        <w:rPr>
          <w:rFonts w:ascii="Times New Roman" w:hAnsi="Times New Roman" w:cs="Times New Roman"/>
          <w:bCs/>
        </w:rPr>
        <w:tab/>
        <w:t xml:space="preserve">inference under mixed models.  </w:t>
      </w:r>
      <w:r w:rsidRPr="004F3A97">
        <w:rPr>
          <w:rFonts w:ascii="Times New Roman" w:hAnsi="Times New Roman" w:cs="Times New Roman"/>
          <w:bCs/>
          <w:i/>
        </w:rPr>
        <w:t xml:space="preserve">Bioinformatics, </w:t>
      </w:r>
      <w:r w:rsidRPr="004F3A97">
        <w:rPr>
          <w:rFonts w:ascii="Times New Roman" w:hAnsi="Times New Roman" w:cs="Times New Roman"/>
          <w:bCs/>
        </w:rPr>
        <w:t>19:1572–1574.</w:t>
      </w:r>
    </w:p>
    <w:p w:rsidR="005D6037" w:rsidRPr="004F3A97" w:rsidRDefault="005D6037" w:rsidP="004F3A97">
      <w:pPr>
        <w:spacing w:line="276" w:lineRule="auto"/>
        <w:rPr>
          <w:rFonts w:ascii="Times New Roman" w:hAnsi="Times New Roman" w:cs="Times New Roman"/>
        </w:rPr>
      </w:pPr>
    </w:p>
    <w:p w:rsidR="005654E7" w:rsidRPr="004F3A97" w:rsidRDefault="004F3A97" w:rsidP="004F3A97">
      <w:pPr>
        <w:spacing w:line="276" w:lineRule="auto"/>
        <w:ind w:left="720" w:hanging="720"/>
        <w:rPr>
          <w:rFonts w:ascii="Times New Roman" w:hAnsi="Times New Roman" w:cs="Times New Roman"/>
        </w:rPr>
      </w:pPr>
      <w:r w:rsidRPr="004F3A97">
        <w:rPr>
          <w:rFonts w:ascii="Times New Roman" w:hAnsi="Times New Roman" w:cs="Times New Roman"/>
        </w:rPr>
        <w:t xml:space="preserve">Savage, J.M. &amp; </w:t>
      </w:r>
      <w:proofErr w:type="spellStart"/>
      <w:r w:rsidRPr="004F3A97">
        <w:rPr>
          <w:rFonts w:ascii="Times New Roman" w:hAnsi="Times New Roman" w:cs="Times New Roman"/>
        </w:rPr>
        <w:t>Heyer</w:t>
      </w:r>
      <w:proofErr w:type="spellEnd"/>
      <w:r w:rsidRPr="004F3A97">
        <w:rPr>
          <w:rFonts w:ascii="Times New Roman" w:hAnsi="Times New Roman" w:cs="Times New Roman"/>
        </w:rPr>
        <w:t xml:space="preserve">, R.W. (1997) Digital webbing formulae for anurans: a refinement. </w:t>
      </w:r>
      <w:r w:rsidRPr="004F3A97">
        <w:rPr>
          <w:rFonts w:ascii="Times New Roman" w:hAnsi="Times New Roman" w:cs="Times New Roman"/>
          <w:i/>
          <w:iCs/>
        </w:rPr>
        <w:t xml:space="preserve">Herpetological Review, </w:t>
      </w:r>
      <w:r w:rsidRPr="004F3A97">
        <w:rPr>
          <w:rFonts w:ascii="Times New Roman" w:hAnsi="Times New Roman" w:cs="Times New Roman"/>
        </w:rPr>
        <w:t xml:space="preserve">28, </w:t>
      </w:r>
      <w:proofErr w:type="gramStart"/>
      <w:r w:rsidRPr="004F3A97">
        <w:rPr>
          <w:rFonts w:ascii="Times New Roman" w:hAnsi="Times New Roman" w:cs="Times New Roman"/>
        </w:rPr>
        <w:t>131 .</w:t>
      </w:r>
      <w:proofErr w:type="gramEnd"/>
    </w:p>
    <w:p w:rsidR="004F3A97" w:rsidRPr="004F3A97" w:rsidRDefault="004F3A97" w:rsidP="004F3A97">
      <w:pPr>
        <w:spacing w:line="276" w:lineRule="auto"/>
        <w:rPr>
          <w:rFonts w:ascii="Times New Roman" w:hAnsi="Times New Roman" w:cs="Times New Roman"/>
        </w:rPr>
      </w:pPr>
    </w:p>
    <w:p w:rsidR="00BC4635" w:rsidRPr="004F3A97" w:rsidRDefault="00BC4635" w:rsidP="004F3A97">
      <w:pPr>
        <w:spacing w:line="276" w:lineRule="auto"/>
        <w:ind w:left="720" w:hanging="720"/>
        <w:rPr>
          <w:rFonts w:ascii="Times New Roman" w:hAnsi="Times New Roman" w:cs="Times New Roman"/>
        </w:rPr>
      </w:pPr>
      <w:proofErr w:type="spellStart"/>
      <w:r w:rsidRPr="004F3A97">
        <w:rPr>
          <w:rFonts w:ascii="Times New Roman" w:hAnsi="Times New Roman" w:cs="Times New Roman"/>
        </w:rPr>
        <w:t>Schlick</w:t>
      </w:r>
      <w:proofErr w:type="spellEnd"/>
      <w:r w:rsidRPr="004F3A97">
        <w:rPr>
          <w:rFonts w:ascii="Times New Roman" w:hAnsi="Times New Roman" w:cs="Times New Roman"/>
        </w:rPr>
        <w:t xml:space="preserve">-Steiner, B.C., Steiner, F.M., Seifert, B., Stauffer, C., Christian, E. &amp; </w:t>
      </w:r>
      <w:proofErr w:type="spellStart"/>
      <w:r w:rsidRPr="004F3A97">
        <w:rPr>
          <w:rFonts w:ascii="Times New Roman" w:hAnsi="Times New Roman" w:cs="Times New Roman"/>
        </w:rPr>
        <w:t>Crozier</w:t>
      </w:r>
      <w:proofErr w:type="spellEnd"/>
      <w:r w:rsidRPr="004F3A97">
        <w:rPr>
          <w:rFonts w:ascii="Times New Roman" w:hAnsi="Times New Roman" w:cs="Times New Roman"/>
        </w:rPr>
        <w:t xml:space="preserve">, R.H. (2010) Integrative Taxonomy: A Multisource Approach to Exploring Biodiversity. </w:t>
      </w:r>
      <w:r w:rsidRPr="004F3A97">
        <w:rPr>
          <w:rFonts w:ascii="Times New Roman" w:hAnsi="Times New Roman" w:cs="Times New Roman"/>
          <w:i/>
        </w:rPr>
        <w:t>Annual Review of Entomology</w:t>
      </w:r>
      <w:r w:rsidRPr="004F3A97">
        <w:rPr>
          <w:rFonts w:ascii="Times New Roman" w:hAnsi="Times New Roman" w:cs="Times New Roman"/>
        </w:rPr>
        <w:t>, 55, 421–438.</w:t>
      </w:r>
    </w:p>
    <w:p w:rsidR="00BC4635" w:rsidRPr="004F3A97" w:rsidRDefault="00BC4635" w:rsidP="004F3A97">
      <w:pPr>
        <w:spacing w:line="276" w:lineRule="auto"/>
        <w:rPr>
          <w:rFonts w:ascii="Times New Roman" w:hAnsi="Times New Roman" w:cs="Times New Roman"/>
        </w:rPr>
      </w:pPr>
    </w:p>
    <w:p w:rsidR="005D6037" w:rsidRPr="004F3A97" w:rsidRDefault="005D6037" w:rsidP="004F3A97">
      <w:pPr>
        <w:spacing w:line="276" w:lineRule="auto"/>
        <w:ind w:left="720" w:hanging="720"/>
        <w:contextualSpacing/>
        <w:rPr>
          <w:rFonts w:ascii="Times New Roman" w:hAnsi="Times New Roman" w:cs="Times New Roman"/>
          <w:noProof/>
        </w:rPr>
      </w:pPr>
      <w:r w:rsidRPr="004F3A97">
        <w:rPr>
          <w:rFonts w:ascii="Times New Roman" w:hAnsi="Times New Roman" w:cs="Times New Roman"/>
          <w:noProof/>
        </w:rPr>
        <w:t xml:space="preserve">Stamatakis, A., Hoover, P. &amp; Rougemont, J. (2008) A rapid bootstrap algorithm for the RAxML web servers.  </w:t>
      </w:r>
      <w:r w:rsidRPr="004F3A97">
        <w:rPr>
          <w:rFonts w:ascii="Times New Roman" w:hAnsi="Times New Roman" w:cs="Times New Roman"/>
          <w:i/>
          <w:noProof/>
        </w:rPr>
        <w:t>Systematic Biology,</w:t>
      </w:r>
      <w:r w:rsidRPr="004F3A97">
        <w:rPr>
          <w:rFonts w:ascii="Times New Roman" w:hAnsi="Times New Roman" w:cs="Times New Roman"/>
          <w:noProof/>
        </w:rPr>
        <w:t xml:space="preserve"> 57: 758–771.</w:t>
      </w:r>
    </w:p>
    <w:p w:rsidR="005D6037" w:rsidRPr="004F3A97" w:rsidRDefault="005D6037" w:rsidP="004F3A97">
      <w:pPr>
        <w:spacing w:line="276" w:lineRule="auto"/>
        <w:rPr>
          <w:rFonts w:ascii="Times New Roman" w:hAnsi="Times New Roman" w:cs="Times New Roman"/>
        </w:rPr>
      </w:pPr>
    </w:p>
    <w:p w:rsidR="005D6037" w:rsidRDefault="005D6037" w:rsidP="004F3A97">
      <w:pPr>
        <w:spacing w:line="276" w:lineRule="auto"/>
        <w:ind w:left="720" w:hanging="720"/>
        <w:contextualSpacing/>
        <w:rPr>
          <w:rFonts w:ascii="Times New Roman" w:hAnsi="Times New Roman" w:cs="Times New Roman"/>
        </w:rPr>
      </w:pPr>
      <w:r w:rsidRPr="004F3A97">
        <w:rPr>
          <w:rFonts w:ascii="Times New Roman" w:hAnsi="Times New Roman" w:cs="Times New Roman"/>
        </w:rPr>
        <w:t xml:space="preserve">Tamura K., Peterson D., Peterson N., </w:t>
      </w:r>
      <w:proofErr w:type="spellStart"/>
      <w:r w:rsidRPr="004F3A97">
        <w:rPr>
          <w:rFonts w:ascii="Times New Roman" w:hAnsi="Times New Roman" w:cs="Times New Roman"/>
        </w:rPr>
        <w:t>Stecher</w:t>
      </w:r>
      <w:proofErr w:type="spellEnd"/>
      <w:r w:rsidRPr="004F3A97">
        <w:rPr>
          <w:rFonts w:ascii="Times New Roman" w:hAnsi="Times New Roman" w:cs="Times New Roman"/>
        </w:rPr>
        <w:t xml:space="preserve"> G., </w:t>
      </w:r>
      <w:proofErr w:type="spellStart"/>
      <w:r w:rsidRPr="004F3A97">
        <w:rPr>
          <w:rFonts w:ascii="Times New Roman" w:hAnsi="Times New Roman" w:cs="Times New Roman"/>
        </w:rPr>
        <w:t>Nei</w:t>
      </w:r>
      <w:proofErr w:type="spellEnd"/>
      <w:r w:rsidRPr="004F3A97">
        <w:rPr>
          <w:rFonts w:ascii="Times New Roman" w:hAnsi="Times New Roman" w:cs="Times New Roman"/>
        </w:rPr>
        <w:t xml:space="preserve"> M., &amp; Kumar, S. (2011) MEGA5: Molecular Evolutionary Genetics Analysis using Maximum Likelihood, Evolutionary Distance, and Maximum Parsimony Methods. </w:t>
      </w:r>
      <w:r w:rsidRPr="004F3A97">
        <w:rPr>
          <w:rFonts w:ascii="Times New Roman" w:hAnsi="Times New Roman" w:cs="Times New Roman"/>
          <w:i/>
        </w:rPr>
        <w:t>Molecular Biology and Evolution</w:t>
      </w:r>
      <w:r w:rsidRPr="004F3A97">
        <w:rPr>
          <w:rFonts w:ascii="Times New Roman" w:hAnsi="Times New Roman" w:cs="Times New Roman"/>
        </w:rPr>
        <w:t xml:space="preserve"> 28: 2731–2739.</w:t>
      </w:r>
    </w:p>
    <w:p w:rsidR="004F3A97" w:rsidRPr="004F3A97" w:rsidRDefault="004F3A97" w:rsidP="004F3A97">
      <w:pPr>
        <w:spacing w:line="276" w:lineRule="auto"/>
        <w:ind w:left="720" w:hanging="720"/>
        <w:contextualSpacing/>
        <w:rPr>
          <w:rFonts w:ascii="Times New Roman" w:hAnsi="Times New Roman" w:cs="Times New Roman"/>
        </w:rPr>
      </w:pPr>
    </w:p>
    <w:p w:rsidR="005D6037" w:rsidRPr="004F3A97" w:rsidRDefault="005D6037" w:rsidP="004F3A97">
      <w:pPr>
        <w:widowControl w:val="0"/>
        <w:autoSpaceDE w:val="0"/>
        <w:autoSpaceDN w:val="0"/>
        <w:adjustRightInd w:val="0"/>
        <w:spacing w:line="276" w:lineRule="auto"/>
        <w:ind w:left="720" w:hanging="720"/>
        <w:rPr>
          <w:rFonts w:ascii="Times New Roman" w:hAnsi="Times New Roman" w:cs="Times New Roman"/>
        </w:rPr>
      </w:pPr>
      <w:proofErr w:type="spellStart"/>
      <w:r w:rsidRPr="004F3A97">
        <w:rPr>
          <w:rFonts w:ascii="Times New Roman" w:hAnsi="Times New Roman" w:cs="Times New Roman"/>
        </w:rPr>
        <w:t>Tominaga</w:t>
      </w:r>
      <w:proofErr w:type="spellEnd"/>
      <w:r w:rsidRPr="004F3A97">
        <w:rPr>
          <w:rFonts w:ascii="Times New Roman" w:hAnsi="Times New Roman" w:cs="Times New Roman"/>
        </w:rPr>
        <w:t xml:space="preserve">, A., Matsui, M., Nishikawa, K. &amp; Tanabe, S. (2006) </w:t>
      </w:r>
      <w:proofErr w:type="spellStart"/>
      <w:r w:rsidRPr="004F3A97">
        <w:rPr>
          <w:rFonts w:ascii="Times New Roman" w:hAnsi="Times New Roman" w:cs="Times New Roman"/>
        </w:rPr>
        <w:t>Phylogenetic</w:t>
      </w:r>
      <w:proofErr w:type="spellEnd"/>
      <w:r w:rsidRPr="004F3A97">
        <w:rPr>
          <w:rFonts w:ascii="Times New Roman" w:hAnsi="Times New Roman" w:cs="Times New Roman"/>
        </w:rPr>
        <w:t xml:space="preserve"> relationships of </w:t>
      </w:r>
      <w:proofErr w:type="spellStart"/>
      <w:r w:rsidRPr="004F3A97">
        <w:rPr>
          <w:rFonts w:ascii="Times New Roman" w:hAnsi="Times New Roman" w:cs="Times New Roman"/>
          <w:i/>
        </w:rPr>
        <w:t>Hynobius</w:t>
      </w:r>
      <w:proofErr w:type="spellEnd"/>
      <w:r w:rsidRPr="004F3A97">
        <w:rPr>
          <w:rFonts w:ascii="Times New Roman" w:hAnsi="Times New Roman" w:cs="Times New Roman"/>
          <w:i/>
        </w:rPr>
        <w:t xml:space="preserve"> </w:t>
      </w:r>
      <w:proofErr w:type="spellStart"/>
      <w:r w:rsidRPr="004F3A97">
        <w:rPr>
          <w:rFonts w:ascii="Times New Roman" w:hAnsi="Times New Roman" w:cs="Times New Roman"/>
          <w:i/>
        </w:rPr>
        <w:t>naevius</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Amphibia</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Caudata</w:t>
      </w:r>
      <w:proofErr w:type="spellEnd"/>
      <w:r w:rsidRPr="004F3A97">
        <w:rPr>
          <w:rFonts w:ascii="Times New Roman" w:hAnsi="Times New Roman" w:cs="Times New Roman"/>
        </w:rPr>
        <w:t xml:space="preserve">) as revealed by mitochondrial 12S and 16S </w:t>
      </w:r>
      <w:proofErr w:type="spellStart"/>
      <w:r w:rsidRPr="004F3A97">
        <w:rPr>
          <w:rFonts w:ascii="Times New Roman" w:hAnsi="Times New Roman" w:cs="Times New Roman"/>
        </w:rPr>
        <w:t>rRNA</w:t>
      </w:r>
      <w:proofErr w:type="spellEnd"/>
      <w:r w:rsidRPr="004F3A97">
        <w:rPr>
          <w:rFonts w:ascii="Times New Roman" w:hAnsi="Times New Roman" w:cs="Times New Roman"/>
        </w:rPr>
        <w:t xml:space="preserve"> genes. </w:t>
      </w:r>
      <w:r w:rsidRPr="004F3A97">
        <w:rPr>
          <w:rFonts w:ascii="Times New Roman" w:hAnsi="Times New Roman" w:cs="Times New Roman"/>
          <w:i/>
        </w:rPr>
        <w:t xml:space="preserve">Molecular </w:t>
      </w:r>
      <w:proofErr w:type="spellStart"/>
      <w:r w:rsidRPr="004F3A97">
        <w:rPr>
          <w:rFonts w:ascii="Times New Roman" w:hAnsi="Times New Roman" w:cs="Times New Roman"/>
          <w:i/>
        </w:rPr>
        <w:t>Phylogenetics</w:t>
      </w:r>
      <w:proofErr w:type="spellEnd"/>
      <w:r w:rsidRPr="004F3A97">
        <w:rPr>
          <w:rFonts w:ascii="Times New Roman" w:hAnsi="Times New Roman" w:cs="Times New Roman"/>
          <w:i/>
        </w:rPr>
        <w:t xml:space="preserve"> and Evolution</w:t>
      </w:r>
      <w:r w:rsidRPr="004F3A97">
        <w:rPr>
          <w:rFonts w:ascii="Times New Roman" w:hAnsi="Times New Roman" w:cs="Times New Roman"/>
        </w:rPr>
        <w:t>, 38, 677–684.</w:t>
      </w:r>
    </w:p>
    <w:p w:rsidR="005D6037" w:rsidRPr="004F3A97" w:rsidRDefault="005D6037" w:rsidP="004F3A97">
      <w:pPr>
        <w:spacing w:line="276" w:lineRule="auto"/>
        <w:rPr>
          <w:rFonts w:ascii="Times New Roman" w:hAnsi="Times New Roman" w:cs="Times New Roman"/>
        </w:rPr>
      </w:pPr>
    </w:p>
    <w:p w:rsidR="00ED0C5D" w:rsidRPr="004F3A97" w:rsidRDefault="00ED0C5D" w:rsidP="004F3A97">
      <w:pPr>
        <w:spacing w:line="276" w:lineRule="auto"/>
        <w:ind w:left="720" w:hanging="720"/>
        <w:rPr>
          <w:rFonts w:ascii="Times New Roman" w:hAnsi="Times New Roman" w:cs="Times New Roman"/>
        </w:rPr>
      </w:pPr>
      <w:r w:rsidRPr="004F3A97">
        <w:rPr>
          <w:rFonts w:ascii="Times New Roman" w:hAnsi="Times New Roman" w:cs="Times New Roman"/>
        </w:rPr>
        <w:t xml:space="preserve">Wake, M.H. (2003) </w:t>
      </w:r>
      <w:proofErr w:type="gramStart"/>
      <w:r w:rsidRPr="004F3A97">
        <w:rPr>
          <w:rFonts w:ascii="Times New Roman" w:hAnsi="Times New Roman" w:cs="Times New Roman"/>
        </w:rPr>
        <w:t>What</w:t>
      </w:r>
      <w:proofErr w:type="gramEnd"/>
      <w:r w:rsidRPr="004F3A97">
        <w:rPr>
          <w:rFonts w:ascii="Times New Roman" w:hAnsi="Times New Roman" w:cs="Times New Roman"/>
        </w:rPr>
        <w:t xml:space="preserve"> is ‘Integrative Biology’? </w:t>
      </w:r>
      <w:r w:rsidRPr="004F3A97">
        <w:rPr>
          <w:rFonts w:ascii="Times New Roman" w:hAnsi="Times New Roman" w:cs="Times New Roman"/>
          <w:i/>
        </w:rPr>
        <w:t>Journal of Integrative and Comparative Biology</w:t>
      </w:r>
      <w:r w:rsidRPr="004F3A97">
        <w:rPr>
          <w:rFonts w:ascii="Times New Roman" w:hAnsi="Times New Roman" w:cs="Times New Roman"/>
        </w:rPr>
        <w:t xml:space="preserve">, 43, 239–241. </w:t>
      </w:r>
    </w:p>
    <w:p w:rsidR="005D6037" w:rsidRPr="004F3A97" w:rsidRDefault="005D6037" w:rsidP="004F3A97">
      <w:pPr>
        <w:spacing w:line="276" w:lineRule="auto"/>
        <w:rPr>
          <w:rFonts w:ascii="Times New Roman" w:hAnsi="Times New Roman" w:cs="Times New Roman"/>
        </w:rPr>
      </w:pPr>
    </w:p>
    <w:p w:rsidR="005D6037" w:rsidRDefault="005D6037" w:rsidP="004F3A97">
      <w:pPr>
        <w:spacing w:line="276" w:lineRule="auto"/>
        <w:ind w:left="720" w:hanging="720"/>
        <w:contextualSpacing/>
        <w:rPr>
          <w:rFonts w:ascii="Times New Roman" w:hAnsi="Times New Roman" w:cs="Times New Roman"/>
        </w:rPr>
      </w:pPr>
      <w:r w:rsidRPr="004F3A97">
        <w:rPr>
          <w:rFonts w:ascii="Times New Roman" w:hAnsi="Times New Roman" w:cs="Times New Roman"/>
        </w:rPr>
        <w:lastRenderedPageBreak/>
        <w:t xml:space="preserve">Wilcox, T. P., </w:t>
      </w:r>
      <w:proofErr w:type="spellStart"/>
      <w:r w:rsidRPr="004F3A97">
        <w:rPr>
          <w:rFonts w:ascii="Times New Roman" w:hAnsi="Times New Roman" w:cs="Times New Roman"/>
        </w:rPr>
        <w:t>Zwickl</w:t>
      </w:r>
      <w:proofErr w:type="spellEnd"/>
      <w:r w:rsidRPr="004F3A97">
        <w:rPr>
          <w:rFonts w:ascii="Times New Roman" w:hAnsi="Times New Roman" w:cs="Times New Roman"/>
        </w:rPr>
        <w:t xml:space="preserve">, D. J., Heath, T. A., </w:t>
      </w:r>
      <w:proofErr w:type="spellStart"/>
      <w:r w:rsidRPr="004F3A97">
        <w:rPr>
          <w:rFonts w:ascii="Times New Roman" w:hAnsi="Times New Roman" w:cs="Times New Roman"/>
        </w:rPr>
        <w:t>Hillis</w:t>
      </w:r>
      <w:proofErr w:type="spellEnd"/>
      <w:r w:rsidRPr="004F3A97">
        <w:rPr>
          <w:rFonts w:ascii="Times New Roman" w:hAnsi="Times New Roman" w:cs="Times New Roman"/>
        </w:rPr>
        <w:t xml:space="preserve">, D. M. (2002) </w:t>
      </w:r>
      <w:proofErr w:type="spellStart"/>
      <w:r w:rsidRPr="004F3A97">
        <w:rPr>
          <w:rFonts w:ascii="Times New Roman" w:hAnsi="Times New Roman" w:cs="Times New Roman"/>
        </w:rPr>
        <w:t>Phylogenetic</w:t>
      </w:r>
      <w:proofErr w:type="spellEnd"/>
      <w:r w:rsidRPr="004F3A97">
        <w:rPr>
          <w:rFonts w:ascii="Times New Roman" w:hAnsi="Times New Roman" w:cs="Times New Roman"/>
        </w:rPr>
        <w:t xml:space="preserve"> relationships of the dwarf Boas and a comparison of Bayesian and bootstrap measures of </w:t>
      </w:r>
      <w:proofErr w:type="spellStart"/>
      <w:r w:rsidRPr="004F3A97">
        <w:rPr>
          <w:rFonts w:ascii="Times New Roman" w:hAnsi="Times New Roman" w:cs="Times New Roman"/>
        </w:rPr>
        <w:t>phylogenetic</w:t>
      </w:r>
      <w:proofErr w:type="spellEnd"/>
      <w:r w:rsidRPr="004F3A97">
        <w:rPr>
          <w:rFonts w:ascii="Times New Roman" w:hAnsi="Times New Roman" w:cs="Times New Roman"/>
        </w:rPr>
        <w:t xml:space="preserve"> support. </w:t>
      </w:r>
      <w:proofErr w:type="gramStart"/>
      <w:r w:rsidRPr="004F3A97">
        <w:rPr>
          <w:rFonts w:ascii="Times New Roman" w:hAnsi="Times New Roman" w:cs="Times New Roman"/>
          <w:i/>
        </w:rPr>
        <w:t xml:space="preserve">Molecular </w:t>
      </w:r>
      <w:proofErr w:type="spellStart"/>
      <w:r w:rsidRPr="004F3A97">
        <w:rPr>
          <w:rFonts w:ascii="Times New Roman" w:hAnsi="Times New Roman" w:cs="Times New Roman"/>
          <w:i/>
        </w:rPr>
        <w:t>Phylogenetics</w:t>
      </w:r>
      <w:proofErr w:type="spellEnd"/>
      <w:r w:rsidRPr="004F3A97">
        <w:rPr>
          <w:rFonts w:ascii="Times New Roman" w:hAnsi="Times New Roman" w:cs="Times New Roman"/>
          <w:i/>
        </w:rPr>
        <w:t xml:space="preserve"> and Evolution</w:t>
      </w:r>
      <w:r w:rsidRPr="004F3A97">
        <w:rPr>
          <w:rFonts w:ascii="Times New Roman" w:hAnsi="Times New Roman" w:cs="Times New Roman"/>
        </w:rPr>
        <w:t>, 25:361– 371.</w:t>
      </w:r>
      <w:proofErr w:type="gramEnd"/>
    </w:p>
    <w:p w:rsidR="004F3A97" w:rsidRPr="004F3A97" w:rsidRDefault="004F3A97" w:rsidP="004F3A97">
      <w:pPr>
        <w:spacing w:line="276" w:lineRule="auto"/>
        <w:ind w:left="720" w:hanging="720"/>
        <w:contextualSpacing/>
        <w:rPr>
          <w:rFonts w:ascii="Times New Roman" w:hAnsi="Times New Roman" w:cs="Times New Roman"/>
          <w:noProof/>
        </w:rPr>
      </w:pPr>
    </w:p>
    <w:p w:rsidR="005D6037" w:rsidRPr="004F3A97" w:rsidRDefault="005D6037" w:rsidP="004F3A97">
      <w:pPr>
        <w:spacing w:line="276" w:lineRule="auto"/>
        <w:ind w:left="720" w:hanging="720"/>
        <w:rPr>
          <w:rFonts w:ascii="Times New Roman" w:hAnsi="Times New Roman" w:cs="Times New Roman"/>
        </w:rPr>
      </w:pPr>
      <w:r w:rsidRPr="004F3A97">
        <w:rPr>
          <w:rFonts w:ascii="Times New Roman" w:hAnsi="Times New Roman" w:cs="Times New Roman"/>
        </w:rPr>
        <w:t xml:space="preserve">Wilkinson, J.A., </w:t>
      </w:r>
      <w:proofErr w:type="spellStart"/>
      <w:r w:rsidRPr="004F3A97">
        <w:rPr>
          <w:rFonts w:ascii="Times New Roman" w:hAnsi="Times New Roman" w:cs="Times New Roman"/>
        </w:rPr>
        <w:t>Sellas</w:t>
      </w:r>
      <w:proofErr w:type="spellEnd"/>
      <w:r w:rsidRPr="004F3A97">
        <w:rPr>
          <w:rFonts w:ascii="Times New Roman" w:hAnsi="Times New Roman" w:cs="Times New Roman"/>
        </w:rPr>
        <w:t xml:space="preserve">, A.B., &amp; </w:t>
      </w:r>
      <w:proofErr w:type="spellStart"/>
      <w:r w:rsidRPr="004F3A97">
        <w:rPr>
          <w:rFonts w:ascii="Times New Roman" w:hAnsi="Times New Roman" w:cs="Times New Roman"/>
        </w:rPr>
        <w:t>Vindum</w:t>
      </w:r>
      <w:proofErr w:type="spellEnd"/>
      <w:r w:rsidRPr="004F3A97">
        <w:rPr>
          <w:rFonts w:ascii="Times New Roman" w:hAnsi="Times New Roman" w:cs="Times New Roman"/>
        </w:rPr>
        <w:t xml:space="preserve">, J. (2012) A new species of </w:t>
      </w:r>
      <w:r w:rsidRPr="004F3A97">
        <w:rPr>
          <w:rFonts w:ascii="Times New Roman" w:hAnsi="Times New Roman" w:cs="Times New Roman"/>
          <w:i/>
        </w:rPr>
        <w:t xml:space="preserve">Ansonia </w:t>
      </w:r>
      <w:r w:rsidRPr="004F3A97">
        <w:rPr>
          <w:rFonts w:ascii="Times New Roman" w:hAnsi="Times New Roman" w:cs="Times New Roman"/>
        </w:rPr>
        <w:t>(</w:t>
      </w:r>
      <w:proofErr w:type="spellStart"/>
      <w:r w:rsidRPr="004F3A97">
        <w:rPr>
          <w:rFonts w:ascii="Times New Roman" w:hAnsi="Times New Roman" w:cs="Times New Roman"/>
        </w:rPr>
        <w:t>Anura</w:t>
      </w:r>
      <w:proofErr w:type="spellEnd"/>
      <w:r w:rsidRPr="004F3A97">
        <w:rPr>
          <w:rFonts w:ascii="Times New Roman" w:hAnsi="Times New Roman" w:cs="Times New Roman"/>
        </w:rPr>
        <w:t xml:space="preserve">: </w:t>
      </w:r>
      <w:proofErr w:type="spellStart"/>
      <w:r w:rsidRPr="004F3A97">
        <w:rPr>
          <w:rFonts w:ascii="Times New Roman" w:hAnsi="Times New Roman" w:cs="Times New Roman"/>
        </w:rPr>
        <w:t>Bufonidae</w:t>
      </w:r>
      <w:proofErr w:type="spellEnd"/>
      <w:r w:rsidRPr="004F3A97">
        <w:rPr>
          <w:rFonts w:ascii="Times New Roman" w:hAnsi="Times New Roman" w:cs="Times New Roman"/>
        </w:rPr>
        <w:t xml:space="preserve">) from northern </w:t>
      </w:r>
      <w:proofErr w:type="spellStart"/>
      <w:r w:rsidRPr="004F3A97">
        <w:rPr>
          <w:rFonts w:ascii="Times New Roman" w:hAnsi="Times New Roman" w:cs="Times New Roman"/>
        </w:rPr>
        <w:t>Tanintharyi</w:t>
      </w:r>
      <w:proofErr w:type="spellEnd"/>
      <w:r w:rsidRPr="004F3A97">
        <w:rPr>
          <w:rFonts w:ascii="Times New Roman" w:hAnsi="Times New Roman" w:cs="Times New Roman"/>
        </w:rPr>
        <w:t xml:space="preserve"> Division, Myanmar. </w:t>
      </w:r>
      <w:proofErr w:type="spellStart"/>
      <w:r w:rsidRPr="004F3A97">
        <w:rPr>
          <w:rFonts w:ascii="Times New Roman" w:hAnsi="Times New Roman" w:cs="Times New Roman"/>
          <w:i/>
        </w:rPr>
        <w:t>Zootaxa</w:t>
      </w:r>
      <w:proofErr w:type="spellEnd"/>
      <w:r w:rsidRPr="004F3A97">
        <w:rPr>
          <w:rFonts w:ascii="Times New Roman" w:hAnsi="Times New Roman" w:cs="Times New Roman"/>
          <w:i/>
        </w:rPr>
        <w:t xml:space="preserve">, </w:t>
      </w:r>
      <w:r w:rsidRPr="004F3A97">
        <w:rPr>
          <w:rFonts w:ascii="Times New Roman" w:hAnsi="Times New Roman" w:cs="Times New Roman"/>
        </w:rPr>
        <w:t>3163: 54–68.</w:t>
      </w:r>
    </w:p>
    <w:p w:rsidR="00BC4635" w:rsidRPr="004F3A97" w:rsidRDefault="00BC4635" w:rsidP="004F3A97">
      <w:pPr>
        <w:spacing w:line="276" w:lineRule="auto"/>
        <w:rPr>
          <w:rFonts w:ascii="Times New Roman" w:hAnsi="Times New Roman" w:cs="Times New Roman"/>
        </w:rPr>
      </w:pPr>
    </w:p>
    <w:p w:rsidR="00BC4635" w:rsidRDefault="00BC4635" w:rsidP="004F3A97">
      <w:pPr>
        <w:spacing w:line="276" w:lineRule="auto"/>
        <w:ind w:left="720" w:hanging="720"/>
        <w:rPr>
          <w:rFonts w:ascii="Times New Roman" w:hAnsi="Times New Roman" w:cs="Times New Roman"/>
        </w:rPr>
      </w:pPr>
      <w:proofErr w:type="spellStart"/>
      <w:proofErr w:type="gramStart"/>
      <w:r w:rsidRPr="004F3A97">
        <w:rPr>
          <w:rFonts w:ascii="Times New Roman" w:hAnsi="Times New Roman" w:cs="Times New Roman"/>
        </w:rPr>
        <w:t>Yeates</w:t>
      </w:r>
      <w:proofErr w:type="spellEnd"/>
      <w:r w:rsidRPr="004F3A97">
        <w:rPr>
          <w:rFonts w:ascii="Times New Roman" w:hAnsi="Times New Roman" w:cs="Times New Roman"/>
        </w:rPr>
        <w:t xml:space="preserve">, D.K., </w:t>
      </w:r>
      <w:proofErr w:type="spellStart"/>
      <w:r w:rsidRPr="004F3A97">
        <w:rPr>
          <w:rFonts w:ascii="Times New Roman" w:hAnsi="Times New Roman" w:cs="Times New Roman"/>
        </w:rPr>
        <w:t>Seago</w:t>
      </w:r>
      <w:proofErr w:type="spellEnd"/>
      <w:r w:rsidRPr="004F3A97">
        <w:rPr>
          <w:rFonts w:ascii="Times New Roman" w:hAnsi="Times New Roman" w:cs="Times New Roman"/>
        </w:rPr>
        <w:t xml:space="preserve">, A., Nelson, L., Cameron, S.L., Joseph, L. &amp; </w:t>
      </w:r>
      <w:proofErr w:type="spellStart"/>
      <w:r w:rsidRPr="004F3A97">
        <w:rPr>
          <w:rFonts w:ascii="Times New Roman" w:hAnsi="Times New Roman" w:cs="Times New Roman"/>
        </w:rPr>
        <w:t>Trueman</w:t>
      </w:r>
      <w:proofErr w:type="spellEnd"/>
      <w:r w:rsidRPr="004F3A97">
        <w:rPr>
          <w:rFonts w:ascii="Times New Roman" w:hAnsi="Times New Roman" w:cs="Times New Roman"/>
        </w:rPr>
        <w:t>, J.W.H. (2011) Integrative taxonomy, or iterative taxonomy?</w:t>
      </w:r>
      <w:proofErr w:type="gramEnd"/>
      <w:r w:rsidRPr="004F3A97">
        <w:rPr>
          <w:rFonts w:ascii="Times New Roman" w:hAnsi="Times New Roman" w:cs="Times New Roman"/>
        </w:rPr>
        <w:t xml:space="preserve"> </w:t>
      </w:r>
      <w:r w:rsidRPr="004F3A97">
        <w:rPr>
          <w:rFonts w:ascii="Times New Roman" w:hAnsi="Times New Roman" w:cs="Times New Roman"/>
          <w:i/>
        </w:rPr>
        <w:t>Systematic Entomology</w:t>
      </w:r>
      <w:r w:rsidRPr="004F3A97">
        <w:rPr>
          <w:rFonts w:ascii="Times New Roman" w:hAnsi="Times New Roman" w:cs="Times New Roman"/>
        </w:rPr>
        <w:t xml:space="preserve">, 36, 209–217. </w:t>
      </w:r>
    </w:p>
    <w:p w:rsidR="006D0715" w:rsidRPr="0031171A" w:rsidRDefault="006D0715" w:rsidP="004F3A97">
      <w:pPr>
        <w:spacing w:line="276" w:lineRule="auto"/>
        <w:ind w:left="720" w:hanging="720"/>
        <w:rPr>
          <w:rFonts w:ascii="Times New Roman" w:hAnsi="Times New Roman" w:cs="Times New Roman"/>
        </w:rPr>
      </w:pPr>
    </w:p>
    <w:p w:rsidR="006D0715" w:rsidRPr="0031171A" w:rsidRDefault="006D0715" w:rsidP="004F3A97">
      <w:pPr>
        <w:spacing w:line="276" w:lineRule="auto"/>
        <w:ind w:left="720" w:hanging="720"/>
        <w:rPr>
          <w:rFonts w:ascii="Times New Roman" w:hAnsi="Times New Roman" w:cs="Times New Roman"/>
        </w:rPr>
      </w:pPr>
    </w:p>
    <w:p w:rsidR="006D0715" w:rsidRPr="0031171A" w:rsidRDefault="006D0715" w:rsidP="004F3A97">
      <w:pPr>
        <w:spacing w:line="276" w:lineRule="auto"/>
        <w:ind w:left="720" w:hanging="720"/>
        <w:rPr>
          <w:rFonts w:ascii="Times New Roman" w:hAnsi="Times New Roman" w:cs="Times New Roman"/>
        </w:rPr>
      </w:pPr>
    </w:p>
    <w:p w:rsidR="006D0715" w:rsidRPr="0031171A" w:rsidRDefault="006D0715" w:rsidP="004F3A97">
      <w:pPr>
        <w:spacing w:line="276" w:lineRule="auto"/>
        <w:ind w:left="720" w:hanging="720"/>
        <w:rPr>
          <w:rFonts w:ascii="Times New Roman" w:hAnsi="Times New Roman" w:cs="Times New Roman"/>
          <w:b/>
        </w:rPr>
      </w:pPr>
      <w:r w:rsidRPr="0031171A">
        <w:rPr>
          <w:rFonts w:ascii="Times New Roman" w:hAnsi="Times New Roman" w:cs="Times New Roman"/>
          <w:b/>
        </w:rPr>
        <w:t>Tables and Figures</w:t>
      </w:r>
    </w:p>
    <w:p w:rsidR="006D0715" w:rsidRPr="0031171A" w:rsidRDefault="006D0715" w:rsidP="004F3A97">
      <w:pPr>
        <w:spacing w:line="276" w:lineRule="auto"/>
        <w:ind w:left="720" w:hanging="720"/>
        <w:rPr>
          <w:rFonts w:ascii="Times New Roman" w:hAnsi="Times New Roman" w:cs="Times New Roman"/>
          <w:color w:val="000000"/>
        </w:rPr>
      </w:pPr>
      <w:proofErr w:type="gramStart"/>
      <w:r w:rsidRPr="0031171A">
        <w:rPr>
          <w:rFonts w:ascii="Times New Roman" w:hAnsi="Times New Roman" w:cs="Times New Roman"/>
        </w:rPr>
        <w:t>Table 1.</w:t>
      </w:r>
      <w:proofErr w:type="gramEnd"/>
      <w:r w:rsidRPr="0031171A">
        <w:rPr>
          <w:rFonts w:ascii="Times New Roman" w:hAnsi="Times New Roman" w:cs="Times New Roman"/>
        </w:rPr>
        <w:t xml:space="preserve"> </w:t>
      </w:r>
      <w:r w:rsidRPr="0031171A">
        <w:rPr>
          <w:rFonts w:ascii="Times New Roman" w:hAnsi="Times New Roman" w:cs="Times New Roman"/>
          <w:color w:val="000000"/>
        </w:rPr>
        <w:t>Primers used in this study for PCR amplification and sequencing reactions.</w:t>
      </w:r>
    </w:p>
    <w:p w:rsidR="006D0715" w:rsidRPr="0031171A" w:rsidRDefault="006D0715" w:rsidP="004F3A97">
      <w:pPr>
        <w:spacing w:line="276" w:lineRule="auto"/>
        <w:ind w:left="720" w:hanging="720"/>
        <w:rPr>
          <w:rFonts w:ascii="Times New Roman" w:hAnsi="Times New Roman" w:cs="Times New Roman"/>
          <w:color w:val="000000"/>
        </w:rPr>
      </w:pPr>
    </w:p>
    <w:p w:rsidR="006D0715" w:rsidRPr="0031171A" w:rsidRDefault="006D0715" w:rsidP="004F3A97">
      <w:pPr>
        <w:spacing w:line="276" w:lineRule="auto"/>
        <w:ind w:left="720" w:hanging="720"/>
        <w:rPr>
          <w:rFonts w:ascii="Times New Roman" w:hAnsi="Times New Roman" w:cs="Times New Roman"/>
          <w:color w:val="000000"/>
        </w:rPr>
      </w:pPr>
      <w:proofErr w:type="gramStart"/>
      <w:r w:rsidRPr="0031171A">
        <w:rPr>
          <w:rFonts w:ascii="Times New Roman" w:hAnsi="Times New Roman" w:cs="Times New Roman"/>
          <w:color w:val="000000"/>
        </w:rPr>
        <w:t>Table 2.</w:t>
      </w:r>
      <w:proofErr w:type="gramEnd"/>
      <w:r w:rsidRPr="0031171A">
        <w:rPr>
          <w:rFonts w:ascii="Times New Roman" w:hAnsi="Times New Roman" w:cs="Times New Roman"/>
          <w:color w:val="000000"/>
        </w:rPr>
        <w:t xml:space="preserve"> Uncorrected p-distances </w:t>
      </w:r>
      <w:r w:rsidR="00264570" w:rsidRPr="0031171A">
        <w:rPr>
          <w:rFonts w:ascii="Times New Roman" w:hAnsi="Times New Roman" w:cs="Times New Roman"/>
          <w:color w:val="000000"/>
        </w:rPr>
        <w:t>calculated</w:t>
      </w:r>
      <w:r w:rsidRPr="0031171A">
        <w:rPr>
          <w:rFonts w:ascii="Times New Roman" w:hAnsi="Times New Roman" w:cs="Times New Roman"/>
          <w:color w:val="000000"/>
        </w:rPr>
        <w:t xml:space="preserve"> for </w:t>
      </w:r>
      <w:r w:rsidRPr="0031171A">
        <w:rPr>
          <w:rFonts w:ascii="Times New Roman" w:hAnsi="Times New Roman" w:cs="Times New Roman"/>
          <w:i/>
          <w:color w:val="000000"/>
        </w:rPr>
        <w:t>Ansonia</w:t>
      </w:r>
      <w:r w:rsidRPr="0031171A">
        <w:rPr>
          <w:rFonts w:ascii="Times New Roman" w:hAnsi="Times New Roman" w:cs="Times New Roman"/>
          <w:color w:val="000000"/>
        </w:rPr>
        <w:t xml:space="preserve"> using MEGA5 (Tamura </w:t>
      </w:r>
      <w:proofErr w:type="gramStart"/>
      <w:r w:rsidRPr="0031171A">
        <w:rPr>
          <w:rFonts w:ascii="Times New Roman" w:hAnsi="Times New Roman" w:cs="Times New Roman"/>
          <w:i/>
          <w:color w:val="000000"/>
        </w:rPr>
        <w:t>et</w:t>
      </w:r>
      <w:proofErr w:type="gramEnd"/>
      <w:r w:rsidRPr="0031171A">
        <w:rPr>
          <w:rFonts w:ascii="Times New Roman" w:hAnsi="Times New Roman" w:cs="Times New Roman"/>
          <w:i/>
          <w:color w:val="000000"/>
        </w:rPr>
        <w:t xml:space="preserve"> al</w:t>
      </w:r>
      <w:r w:rsidRPr="0031171A">
        <w:rPr>
          <w:rFonts w:ascii="Times New Roman" w:hAnsi="Times New Roman" w:cs="Times New Roman"/>
          <w:color w:val="000000"/>
        </w:rPr>
        <w:t>.2011).</w:t>
      </w:r>
    </w:p>
    <w:p w:rsidR="006D0715" w:rsidRPr="0031171A" w:rsidRDefault="006D0715" w:rsidP="004F3A97">
      <w:pPr>
        <w:spacing w:line="276" w:lineRule="auto"/>
        <w:ind w:left="720" w:hanging="720"/>
        <w:rPr>
          <w:rFonts w:ascii="Times New Roman" w:hAnsi="Times New Roman" w:cs="Times New Roman"/>
          <w:color w:val="000000"/>
        </w:rPr>
      </w:pPr>
    </w:p>
    <w:p w:rsidR="006D0715" w:rsidRPr="0031171A" w:rsidRDefault="006D0715" w:rsidP="004F3A97">
      <w:pPr>
        <w:spacing w:line="276" w:lineRule="auto"/>
        <w:ind w:left="720" w:hanging="720"/>
        <w:rPr>
          <w:rFonts w:ascii="Times New Roman" w:hAnsi="Times New Roman" w:cs="Times New Roman"/>
          <w:color w:val="000000"/>
        </w:rPr>
      </w:pPr>
      <w:proofErr w:type="gramStart"/>
      <w:r w:rsidRPr="0031171A">
        <w:rPr>
          <w:rFonts w:ascii="Times New Roman" w:hAnsi="Times New Roman" w:cs="Times New Roman"/>
          <w:color w:val="000000"/>
        </w:rPr>
        <w:t>Table 3.</w:t>
      </w:r>
      <w:proofErr w:type="gramEnd"/>
      <w:r w:rsidRPr="0031171A">
        <w:rPr>
          <w:rFonts w:ascii="Times New Roman" w:hAnsi="Times New Roman" w:cs="Times New Roman"/>
          <w:color w:val="000000"/>
        </w:rPr>
        <w:t xml:space="preserve"> </w:t>
      </w:r>
      <w:proofErr w:type="gramStart"/>
      <w:r w:rsidRPr="0031171A">
        <w:rPr>
          <w:rFonts w:ascii="Times New Roman" w:hAnsi="Times New Roman" w:cs="Times New Roman"/>
          <w:color w:val="000000"/>
        </w:rPr>
        <w:t>Measurements of the type series summarized by gender</w:t>
      </w:r>
      <w:r w:rsidR="00264570">
        <w:rPr>
          <w:rFonts w:ascii="Times New Roman" w:hAnsi="Times New Roman" w:cs="Times New Roman"/>
          <w:color w:val="000000"/>
        </w:rPr>
        <w:t>.</w:t>
      </w:r>
      <w:proofErr w:type="gramEnd"/>
      <w:r w:rsidR="00264570">
        <w:rPr>
          <w:rFonts w:ascii="Times New Roman" w:hAnsi="Times New Roman" w:cs="Times New Roman"/>
          <w:color w:val="000000"/>
        </w:rPr>
        <w:t xml:space="preserve"> </w:t>
      </w:r>
    </w:p>
    <w:p w:rsidR="006D0715" w:rsidRPr="0031171A" w:rsidRDefault="006D0715" w:rsidP="004F3A97">
      <w:pPr>
        <w:spacing w:line="276" w:lineRule="auto"/>
        <w:ind w:left="720" w:hanging="720"/>
        <w:rPr>
          <w:rFonts w:ascii="Times New Roman" w:hAnsi="Times New Roman" w:cs="Times New Roman"/>
          <w:color w:val="000000"/>
        </w:rPr>
      </w:pPr>
    </w:p>
    <w:p w:rsidR="006D0715" w:rsidRDefault="006D0715" w:rsidP="004F3A97">
      <w:pPr>
        <w:spacing w:line="276" w:lineRule="auto"/>
        <w:ind w:left="720" w:hanging="720"/>
        <w:rPr>
          <w:rFonts w:ascii="Times New Roman" w:hAnsi="Times New Roman" w:cs="Times New Roman"/>
        </w:rPr>
      </w:pPr>
      <w:proofErr w:type="gramStart"/>
      <w:r w:rsidRPr="0031171A">
        <w:rPr>
          <w:rFonts w:ascii="Times New Roman" w:hAnsi="Times New Roman" w:cs="Times New Roman"/>
          <w:color w:val="000000"/>
        </w:rPr>
        <w:t>Fig. 1.</w:t>
      </w:r>
      <w:proofErr w:type="gramEnd"/>
      <w:r w:rsidRPr="0031171A">
        <w:rPr>
          <w:rFonts w:ascii="Times New Roman" w:hAnsi="Times New Roman" w:cs="Times New Roman"/>
          <w:color w:val="000000"/>
        </w:rPr>
        <w:t xml:space="preserve"> Bayesian phylogeny of </w:t>
      </w:r>
      <w:r w:rsidRPr="0031171A">
        <w:rPr>
          <w:rFonts w:ascii="Times New Roman" w:hAnsi="Times New Roman" w:cs="Times New Roman"/>
          <w:i/>
          <w:color w:val="000000"/>
        </w:rPr>
        <w:t>Ansonia</w:t>
      </w:r>
      <w:r w:rsidRPr="0031171A">
        <w:rPr>
          <w:rFonts w:ascii="Times New Roman" w:hAnsi="Times New Roman" w:cs="Times New Roman"/>
          <w:color w:val="000000"/>
        </w:rPr>
        <w:t xml:space="preserve"> based on </w:t>
      </w:r>
      <w:r w:rsidRPr="0031171A">
        <w:rPr>
          <w:rFonts w:ascii="Times New Roman" w:hAnsi="Times New Roman" w:cs="Times New Roman"/>
        </w:rPr>
        <w:t xml:space="preserve">2685 </w:t>
      </w:r>
      <w:proofErr w:type="spellStart"/>
      <w:r w:rsidRPr="0031171A">
        <w:rPr>
          <w:rFonts w:ascii="Times New Roman" w:hAnsi="Times New Roman" w:cs="Times New Roman"/>
        </w:rPr>
        <w:t>bp</w:t>
      </w:r>
      <w:proofErr w:type="spellEnd"/>
      <w:r w:rsidRPr="0031171A">
        <w:rPr>
          <w:rFonts w:ascii="Times New Roman" w:hAnsi="Times New Roman" w:cs="Times New Roman"/>
        </w:rPr>
        <w:t xml:space="preserve"> fragment of the mitochondrial genes </w:t>
      </w:r>
      <w:proofErr w:type="gramStart"/>
      <w:r w:rsidRPr="0031171A">
        <w:rPr>
          <w:rFonts w:ascii="Times New Roman" w:hAnsi="Times New Roman" w:cs="Times New Roman"/>
        </w:rPr>
        <w:t>12S,</w:t>
      </w:r>
      <w:proofErr w:type="gramEnd"/>
      <w:r w:rsidRPr="0031171A">
        <w:rPr>
          <w:rFonts w:ascii="Times New Roman" w:hAnsi="Times New Roman" w:cs="Times New Roman"/>
        </w:rPr>
        <w:t xml:space="preserve"> 16S </w:t>
      </w:r>
      <w:proofErr w:type="spellStart"/>
      <w:r w:rsidRPr="0031171A">
        <w:rPr>
          <w:rFonts w:ascii="Times New Roman" w:hAnsi="Times New Roman" w:cs="Times New Roman"/>
        </w:rPr>
        <w:t>rRNA</w:t>
      </w:r>
      <w:proofErr w:type="spellEnd"/>
      <w:r w:rsidRPr="0031171A">
        <w:rPr>
          <w:rFonts w:ascii="Times New Roman" w:hAnsi="Times New Roman" w:cs="Times New Roman"/>
        </w:rPr>
        <w:t xml:space="preserve"> and VAL. Nodal support are indicated by Bayesian posterior </w:t>
      </w:r>
      <w:proofErr w:type="spellStart"/>
      <w:r w:rsidRPr="0031171A">
        <w:rPr>
          <w:rFonts w:ascii="Times New Roman" w:hAnsi="Times New Roman" w:cs="Times New Roman"/>
        </w:rPr>
        <w:t>probabilitiy</w:t>
      </w:r>
      <w:proofErr w:type="spellEnd"/>
      <w:r w:rsidRPr="0031171A">
        <w:rPr>
          <w:rFonts w:ascii="Times New Roman" w:hAnsi="Times New Roman" w:cs="Times New Roman"/>
        </w:rPr>
        <w:t xml:space="preserve"> (BPP) / Maxi</w:t>
      </w:r>
      <w:r w:rsidR="0031171A" w:rsidRPr="0031171A">
        <w:rPr>
          <w:rFonts w:ascii="Times New Roman" w:hAnsi="Times New Roman" w:cs="Times New Roman"/>
        </w:rPr>
        <w:t>mum Likelihood boo</w:t>
      </w:r>
      <w:r w:rsidR="00264570">
        <w:rPr>
          <w:rFonts w:ascii="Times New Roman" w:hAnsi="Times New Roman" w:cs="Times New Roman"/>
        </w:rPr>
        <w:t>t</w:t>
      </w:r>
      <w:r w:rsidR="0031171A" w:rsidRPr="0031171A">
        <w:rPr>
          <w:rFonts w:ascii="Times New Roman" w:hAnsi="Times New Roman" w:cs="Times New Roman"/>
        </w:rPr>
        <w:t xml:space="preserve">strap (MLBS). </w:t>
      </w:r>
      <w:r w:rsidR="0031171A">
        <w:rPr>
          <w:rFonts w:ascii="Times New Roman" w:hAnsi="Times New Roman" w:cs="Times New Roman"/>
        </w:rPr>
        <w:t>D</w:t>
      </w:r>
      <w:r w:rsidR="0031171A" w:rsidRPr="0031171A">
        <w:rPr>
          <w:rFonts w:ascii="Times New Roman" w:hAnsi="Times New Roman" w:cs="Times New Roman"/>
        </w:rPr>
        <w:t xml:space="preserve">ashes </w:t>
      </w:r>
      <w:r w:rsidR="0031171A">
        <w:rPr>
          <w:rFonts w:ascii="Times New Roman" w:hAnsi="Times New Roman" w:cs="Times New Roman"/>
        </w:rPr>
        <w:t xml:space="preserve">indicate nodes that </w:t>
      </w:r>
      <w:r w:rsidR="0031171A" w:rsidRPr="0031171A">
        <w:rPr>
          <w:rFonts w:ascii="Times New Roman" w:hAnsi="Times New Roman" w:cs="Times New Roman"/>
        </w:rPr>
        <w:t xml:space="preserve">were not supported in the ML analysis. </w:t>
      </w:r>
    </w:p>
    <w:p w:rsidR="0031171A" w:rsidRDefault="0031171A" w:rsidP="004F3A97">
      <w:pPr>
        <w:spacing w:line="276" w:lineRule="auto"/>
        <w:ind w:left="720" w:hanging="720"/>
        <w:rPr>
          <w:rFonts w:ascii="Times New Roman" w:hAnsi="Times New Roman" w:cs="Times New Roman"/>
        </w:rPr>
      </w:pPr>
    </w:p>
    <w:p w:rsidR="0031171A" w:rsidRDefault="0031171A" w:rsidP="004F3A97">
      <w:pPr>
        <w:spacing w:line="276" w:lineRule="auto"/>
        <w:ind w:left="720" w:hanging="720"/>
        <w:rPr>
          <w:rFonts w:ascii="Times New Roman" w:hAnsi="Times New Roman" w:cs="Times New Roman"/>
        </w:rPr>
      </w:pPr>
      <w:proofErr w:type="gramStart"/>
      <w:r>
        <w:rPr>
          <w:rFonts w:ascii="Times New Roman" w:hAnsi="Times New Roman" w:cs="Times New Roman"/>
        </w:rPr>
        <w:t>Fig. 2</w:t>
      </w:r>
      <w:r w:rsidR="002E4175">
        <w:rPr>
          <w:rFonts w:ascii="Times New Roman" w:hAnsi="Times New Roman" w:cs="Times New Roman"/>
        </w:rPr>
        <w:t>.</w:t>
      </w:r>
      <w:proofErr w:type="gramEnd"/>
      <w:r>
        <w:rPr>
          <w:rFonts w:ascii="Times New Roman" w:hAnsi="Times New Roman" w:cs="Times New Roman"/>
        </w:rPr>
        <w:t xml:space="preserve"> </w:t>
      </w:r>
      <w:proofErr w:type="gramStart"/>
      <w:r w:rsidRPr="002E4175">
        <w:rPr>
          <w:rFonts w:ascii="Times New Roman" w:hAnsi="Times New Roman" w:cs="Times New Roman"/>
          <w:i/>
        </w:rPr>
        <w:t xml:space="preserve">Ansonia </w:t>
      </w:r>
      <w:proofErr w:type="spellStart"/>
      <w:r w:rsidRPr="002E4175">
        <w:rPr>
          <w:rFonts w:ascii="Times New Roman" w:hAnsi="Times New Roman" w:cs="Times New Roman"/>
          <w:i/>
        </w:rPr>
        <w:t>lumut</w:t>
      </w:r>
      <w:proofErr w:type="spellEnd"/>
      <w:r>
        <w:rPr>
          <w:rFonts w:ascii="Times New Roman" w:hAnsi="Times New Roman" w:cs="Times New Roman"/>
        </w:rPr>
        <w:t xml:space="preserve"> from </w:t>
      </w:r>
      <w:proofErr w:type="spellStart"/>
      <w:r>
        <w:rPr>
          <w:rFonts w:ascii="Times New Roman" w:hAnsi="Times New Roman" w:cs="Times New Roman"/>
        </w:rPr>
        <w:t>Gunung</w:t>
      </w:r>
      <w:proofErr w:type="spellEnd"/>
      <w:r>
        <w:rPr>
          <w:rFonts w:ascii="Times New Roman" w:hAnsi="Times New Roman" w:cs="Times New Roman"/>
        </w:rPr>
        <w:t xml:space="preserve"> </w:t>
      </w:r>
      <w:proofErr w:type="spellStart"/>
      <w:r>
        <w:rPr>
          <w:rFonts w:ascii="Times New Roman" w:hAnsi="Times New Roman" w:cs="Times New Roman"/>
        </w:rPr>
        <w:t>Tebu</w:t>
      </w:r>
      <w:proofErr w:type="spellEnd"/>
      <w:r>
        <w:rPr>
          <w:rFonts w:ascii="Times New Roman" w:hAnsi="Times New Roman" w:cs="Times New Roman"/>
        </w:rPr>
        <w:t>, Terengganu.</w:t>
      </w:r>
      <w:proofErr w:type="gramEnd"/>
    </w:p>
    <w:p w:rsidR="0031171A" w:rsidRDefault="0031171A" w:rsidP="004F3A97">
      <w:pPr>
        <w:spacing w:line="276" w:lineRule="auto"/>
        <w:ind w:left="720" w:hanging="720"/>
        <w:rPr>
          <w:rFonts w:ascii="Times New Roman" w:hAnsi="Times New Roman" w:cs="Times New Roman"/>
        </w:rPr>
      </w:pPr>
    </w:p>
    <w:p w:rsidR="002E4175" w:rsidRDefault="002E4175" w:rsidP="004F3A97">
      <w:pPr>
        <w:spacing w:line="276" w:lineRule="auto"/>
        <w:ind w:left="720" w:hanging="720"/>
        <w:rPr>
          <w:rFonts w:ascii="Times New Roman" w:hAnsi="Times New Roman" w:cs="Times New Roman"/>
        </w:rPr>
      </w:pPr>
      <w:proofErr w:type="gramStart"/>
      <w:r>
        <w:rPr>
          <w:rFonts w:ascii="Times New Roman" w:hAnsi="Times New Roman" w:cs="Times New Roman"/>
        </w:rPr>
        <w:t>Fig. 3</w:t>
      </w:r>
      <w:r w:rsidR="0031171A">
        <w:rPr>
          <w:rFonts w:ascii="Times New Roman" w:hAnsi="Times New Roman" w:cs="Times New Roman"/>
        </w:rPr>
        <w:t>.</w:t>
      </w:r>
      <w:proofErr w:type="gramEnd"/>
      <w:r w:rsidR="0031171A">
        <w:rPr>
          <w:rFonts w:ascii="Times New Roman" w:hAnsi="Times New Roman" w:cs="Times New Roman"/>
        </w:rPr>
        <w:t xml:space="preserve"> </w:t>
      </w:r>
      <w:proofErr w:type="spellStart"/>
      <w:proofErr w:type="gramStart"/>
      <w:r>
        <w:rPr>
          <w:rFonts w:ascii="Times New Roman" w:hAnsi="Times New Roman" w:cs="Times New Roman"/>
        </w:rPr>
        <w:t>Holotype</w:t>
      </w:r>
      <w:proofErr w:type="spellEnd"/>
      <w:r>
        <w:rPr>
          <w:rFonts w:ascii="Times New Roman" w:hAnsi="Times New Roman" w:cs="Times New Roman"/>
        </w:rPr>
        <w:t xml:space="preserve"> of </w:t>
      </w:r>
      <w:r w:rsidRPr="002E4175">
        <w:rPr>
          <w:rFonts w:ascii="Times New Roman" w:hAnsi="Times New Roman" w:cs="Times New Roman"/>
          <w:i/>
        </w:rPr>
        <w:t xml:space="preserve">Ansonia </w:t>
      </w:r>
      <w:proofErr w:type="spellStart"/>
      <w:r w:rsidRPr="002E4175">
        <w:rPr>
          <w:rFonts w:ascii="Times New Roman" w:hAnsi="Times New Roman" w:cs="Times New Roman"/>
          <w:i/>
        </w:rPr>
        <w:t>lumut</w:t>
      </w:r>
      <w:proofErr w:type="spellEnd"/>
      <w:r>
        <w:rPr>
          <w:rFonts w:ascii="Times New Roman" w:hAnsi="Times New Roman" w:cs="Times New Roman"/>
        </w:rPr>
        <w:t>.</w:t>
      </w:r>
      <w:proofErr w:type="gramEnd"/>
      <w:r>
        <w:rPr>
          <w:rFonts w:ascii="Times New Roman" w:hAnsi="Times New Roman" w:cs="Times New Roman"/>
        </w:rPr>
        <w:t xml:space="preserve"> A: </w:t>
      </w:r>
      <w:r w:rsidR="00251428">
        <w:rPr>
          <w:rFonts w:ascii="Times New Roman" w:hAnsi="Times New Roman" w:cs="Times New Roman"/>
        </w:rPr>
        <w:t xml:space="preserve">Ventral view of right </w:t>
      </w:r>
      <w:proofErr w:type="spellStart"/>
      <w:r w:rsidR="00251428">
        <w:rPr>
          <w:rFonts w:ascii="Times New Roman" w:hAnsi="Times New Roman" w:cs="Times New Roman"/>
        </w:rPr>
        <w:t>manus</w:t>
      </w:r>
      <w:proofErr w:type="spellEnd"/>
      <w:r>
        <w:rPr>
          <w:rFonts w:ascii="Times New Roman" w:hAnsi="Times New Roman" w:cs="Times New Roman"/>
        </w:rPr>
        <w:t xml:space="preserve">; B: </w:t>
      </w:r>
      <w:r w:rsidR="00251428">
        <w:rPr>
          <w:rFonts w:ascii="Times New Roman" w:hAnsi="Times New Roman" w:cs="Times New Roman"/>
        </w:rPr>
        <w:t xml:space="preserve">Ventral view of right </w:t>
      </w:r>
      <w:proofErr w:type="spellStart"/>
      <w:r w:rsidR="00251428">
        <w:rPr>
          <w:rFonts w:ascii="Times New Roman" w:hAnsi="Times New Roman" w:cs="Times New Roman"/>
        </w:rPr>
        <w:t>pes</w:t>
      </w:r>
      <w:proofErr w:type="spellEnd"/>
      <w:r>
        <w:rPr>
          <w:rFonts w:ascii="Times New Roman" w:hAnsi="Times New Roman" w:cs="Times New Roman"/>
        </w:rPr>
        <w:t>; C:</w:t>
      </w:r>
      <w:r w:rsidR="00251428">
        <w:rPr>
          <w:rFonts w:ascii="Times New Roman" w:hAnsi="Times New Roman" w:cs="Times New Roman"/>
        </w:rPr>
        <w:t xml:space="preserve"> Dorsal surface</w:t>
      </w:r>
      <w:r>
        <w:rPr>
          <w:rFonts w:ascii="Times New Roman" w:hAnsi="Times New Roman" w:cs="Times New Roman"/>
        </w:rPr>
        <w:t xml:space="preserve">; D: </w:t>
      </w:r>
      <w:r w:rsidR="00251428">
        <w:rPr>
          <w:rFonts w:ascii="Times New Roman" w:hAnsi="Times New Roman" w:cs="Times New Roman"/>
        </w:rPr>
        <w:t>Ventral surface</w:t>
      </w:r>
    </w:p>
    <w:p w:rsidR="0031171A" w:rsidRDefault="0031171A" w:rsidP="004F3A97">
      <w:pPr>
        <w:spacing w:line="276" w:lineRule="auto"/>
        <w:ind w:left="720" w:hanging="720"/>
        <w:rPr>
          <w:rFonts w:ascii="Times New Roman" w:hAnsi="Times New Roman" w:cs="Times New Roman"/>
        </w:rPr>
      </w:pPr>
    </w:p>
    <w:p w:rsidR="0031171A" w:rsidRPr="0031171A" w:rsidRDefault="0031171A" w:rsidP="004F3A97">
      <w:pPr>
        <w:spacing w:line="276" w:lineRule="auto"/>
        <w:ind w:left="720" w:hanging="720"/>
        <w:rPr>
          <w:rFonts w:ascii="Times New Roman" w:hAnsi="Times New Roman" w:cs="Times New Roman"/>
        </w:rPr>
      </w:pPr>
      <w:proofErr w:type="gramStart"/>
      <w:r>
        <w:rPr>
          <w:rFonts w:ascii="Times New Roman" w:hAnsi="Times New Roman" w:cs="Times New Roman"/>
        </w:rPr>
        <w:t>Fig. 4.</w:t>
      </w:r>
      <w:proofErr w:type="gramEnd"/>
      <w:r>
        <w:rPr>
          <w:rFonts w:ascii="Times New Roman" w:hAnsi="Times New Roman" w:cs="Times New Roman"/>
        </w:rPr>
        <w:t xml:space="preserve"> </w:t>
      </w:r>
      <w:proofErr w:type="gramStart"/>
      <w:r>
        <w:rPr>
          <w:rFonts w:ascii="Times New Roman" w:hAnsi="Times New Roman" w:cs="Times New Roman"/>
        </w:rPr>
        <w:t xml:space="preserve">Current </w:t>
      </w:r>
      <w:r w:rsidR="00DD24D4">
        <w:rPr>
          <w:rFonts w:ascii="Times New Roman" w:hAnsi="Times New Roman" w:cs="Times New Roman"/>
        </w:rPr>
        <w:t xml:space="preserve">known </w:t>
      </w:r>
      <w:r>
        <w:rPr>
          <w:rFonts w:ascii="Times New Roman" w:hAnsi="Times New Roman" w:cs="Times New Roman"/>
        </w:rPr>
        <w:t xml:space="preserve">distribution of </w:t>
      </w:r>
      <w:r w:rsidR="00DD24D4" w:rsidRPr="00DD24D4">
        <w:rPr>
          <w:rFonts w:ascii="Times New Roman" w:hAnsi="Times New Roman" w:cs="Times New Roman"/>
          <w:i/>
        </w:rPr>
        <w:t>Ansonia</w:t>
      </w:r>
      <w:r w:rsidR="00DD24D4">
        <w:rPr>
          <w:rFonts w:ascii="Times New Roman" w:hAnsi="Times New Roman" w:cs="Times New Roman"/>
        </w:rPr>
        <w:t xml:space="preserve"> in Peninsular Malaysia.</w:t>
      </w:r>
      <w:proofErr w:type="gramEnd"/>
      <w:r w:rsidR="00DD24D4">
        <w:rPr>
          <w:rFonts w:ascii="Times New Roman" w:hAnsi="Times New Roman" w:cs="Times New Roman"/>
        </w:rPr>
        <w:t xml:space="preserve"> Distributions are color coded match corresponding species. Star denotes the type locality of </w:t>
      </w:r>
      <w:r w:rsidR="00DD24D4" w:rsidRPr="00DD24D4">
        <w:rPr>
          <w:rFonts w:ascii="Times New Roman" w:hAnsi="Times New Roman" w:cs="Times New Roman"/>
          <w:i/>
        </w:rPr>
        <w:t xml:space="preserve">A. </w:t>
      </w:r>
      <w:proofErr w:type="spellStart"/>
      <w:r w:rsidR="00DD24D4" w:rsidRPr="00DD24D4">
        <w:rPr>
          <w:rFonts w:ascii="Times New Roman" w:hAnsi="Times New Roman" w:cs="Times New Roman"/>
          <w:i/>
        </w:rPr>
        <w:t>lumut</w:t>
      </w:r>
      <w:proofErr w:type="spellEnd"/>
      <w:r w:rsidR="00DD24D4">
        <w:rPr>
          <w:rFonts w:ascii="Times New Roman" w:hAnsi="Times New Roman" w:cs="Times New Roman"/>
        </w:rPr>
        <w:t xml:space="preserve">; polygons denote members in the </w:t>
      </w:r>
      <w:r w:rsidR="00DD24D4" w:rsidRPr="00DD24D4">
        <w:rPr>
          <w:rFonts w:ascii="Times New Roman" w:hAnsi="Times New Roman" w:cs="Times New Roman"/>
          <w:i/>
        </w:rPr>
        <w:t xml:space="preserve">A. </w:t>
      </w:r>
      <w:proofErr w:type="spellStart"/>
      <w:r w:rsidR="00DD24D4" w:rsidRPr="00DD24D4">
        <w:rPr>
          <w:rFonts w:ascii="Times New Roman" w:hAnsi="Times New Roman" w:cs="Times New Roman"/>
          <w:i/>
        </w:rPr>
        <w:t>lumut</w:t>
      </w:r>
      <w:proofErr w:type="spellEnd"/>
      <w:r w:rsidR="00DD24D4">
        <w:rPr>
          <w:rFonts w:ascii="Times New Roman" w:hAnsi="Times New Roman" w:cs="Times New Roman"/>
        </w:rPr>
        <w:t xml:space="preserve"> </w:t>
      </w:r>
      <w:proofErr w:type="spellStart"/>
      <w:r w:rsidR="00DD24D4">
        <w:rPr>
          <w:rFonts w:ascii="Times New Roman" w:hAnsi="Times New Roman" w:cs="Times New Roman"/>
        </w:rPr>
        <w:t>clade</w:t>
      </w:r>
      <w:proofErr w:type="spellEnd"/>
      <w:r w:rsidR="00DD24D4">
        <w:rPr>
          <w:rFonts w:ascii="Times New Roman" w:hAnsi="Times New Roman" w:cs="Times New Roman"/>
        </w:rPr>
        <w:t xml:space="preserve">; circles denote members out of the </w:t>
      </w:r>
      <w:r w:rsidR="00DD24D4" w:rsidRPr="00DD24D4">
        <w:rPr>
          <w:rFonts w:ascii="Times New Roman" w:hAnsi="Times New Roman" w:cs="Times New Roman"/>
          <w:i/>
        </w:rPr>
        <w:t xml:space="preserve">A. </w:t>
      </w:r>
      <w:proofErr w:type="spellStart"/>
      <w:r w:rsidR="00DD24D4" w:rsidRPr="00DD24D4">
        <w:rPr>
          <w:rFonts w:ascii="Times New Roman" w:hAnsi="Times New Roman" w:cs="Times New Roman"/>
          <w:i/>
        </w:rPr>
        <w:t>lumut</w:t>
      </w:r>
      <w:proofErr w:type="spellEnd"/>
      <w:r w:rsidR="00DD24D4">
        <w:rPr>
          <w:rFonts w:ascii="Times New Roman" w:hAnsi="Times New Roman" w:cs="Times New Roman"/>
        </w:rPr>
        <w:t xml:space="preserve"> </w:t>
      </w:r>
      <w:proofErr w:type="spellStart"/>
      <w:r w:rsidR="00DD24D4">
        <w:rPr>
          <w:rFonts w:ascii="Times New Roman" w:hAnsi="Times New Roman" w:cs="Times New Roman"/>
        </w:rPr>
        <w:t>clade</w:t>
      </w:r>
      <w:proofErr w:type="spellEnd"/>
      <w:r w:rsidR="00DD24D4">
        <w:rPr>
          <w:rFonts w:ascii="Times New Roman" w:hAnsi="Times New Roman" w:cs="Times New Roman"/>
        </w:rPr>
        <w:t xml:space="preserve">. </w:t>
      </w:r>
    </w:p>
    <w:sectPr w:rsidR="0031171A" w:rsidRPr="0031171A" w:rsidSect="00667B14">
      <w:pgSz w:w="12240" w:h="15840"/>
      <w:pgMar w:top="1440" w:right="1800" w:bottom="1440" w:left="180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3" w:author="Lee Grismer" w:date="2013-09-21T21:05:00Z" w:initials="LG">
    <w:p w:rsidR="00CD2DA6" w:rsidRDefault="00CD2DA6">
      <w:pPr>
        <w:pStyle w:val="CommentText"/>
      </w:pPr>
      <w:r>
        <w:rPr>
          <w:rStyle w:val="CommentReference"/>
        </w:rPr>
        <w:annotationRef/>
      </w:r>
      <w:r>
        <w:t xml:space="preserve">You might add that you are flowing the previous methods of </w:t>
      </w:r>
      <w:proofErr w:type="spellStart"/>
      <w:r>
        <w:t>xxxx</w:t>
      </w:r>
      <w:proofErr w:type="spellEnd"/>
      <w:r>
        <w:t xml:space="preserve"> for comparative purposes.</w:t>
      </w:r>
    </w:p>
  </w:comment>
  <w:comment w:id="25" w:author="Lee Grismer" w:date="2013-09-21T21:05:00Z" w:initials="LG">
    <w:p w:rsidR="00CD2DA6" w:rsidRDefault="00CD2DA6">
      <w:pPr>
        <w:pStyle w:val="CommentText"/>
      </w:pPr>
      <w:r>
        <w:rPr>
          <w:rStyle w:val="CommentReference"/>
        </w:rPr>
        <w:annotationRef/>
      </w:r>
      <w:r>
        <w:t>Margins?</w:t>
      </w:r>
    </w:p>
  </w:comment>
  <w:comment w:id="28" w:author="Lee Grismer" w:date="2013-09-21T21:05:00Z" w:initials="LG">
    <w:p w:rsidR="00CD2DA6" w:rsidRDefault="00CD2DA6">
      <w:pPr>
        <w:pStyle w:val="CommentText"/>
      </w:pPr>
      <w:r>
        <w:rPr>
          <w:rStyle w:val="CommentReference"/>
        </w:rPr>
        <w:annotationRef/>
      </w:r>
      <w:r>
        <w:t>Just to be a dick, but eyes are round and don’t have corners. You might use “margins”</w:t>
      </w:r>
    </w:p>
  </w:comment>
  <w:comment w:id="31" w:author="Lee Grismer" w:date="2013-09-21T21:05:00Z" w:initials="LG">
    <w:p w:rsidR="00CD2DA6" w:rsidRDefault="00CD2DA6">
      <w:pPr>
        <w:pStyle w:val="CommentText"/>
      </w:pPr>
      <w:r>
        <w:rPr>
          <w:rStyle w:val="CommentReference"/>
        </w:rPr>
        <w:annotationRef/>
      </w:r>
      <w:r>
        <w:t xml:space="preserve">You usage between a telegraphic style of writing and a style using “the” is not consistent.  </w:t>
      </w:r>
    </w:p>
  </w:comment>
  <w:comment w:id="54" w:author="Lee Grismer" w:date="2013-09-21T21:05:00Z" w:initials="LG">
    <w:p w:rsidR="00CD2DA6" w:rsidRPr="009405F1" w:rsidRDefault="00CD2DA6">
      <w:pPr>
        <w:pStyle w:val="CommentText"/>
      </w:pPr>
      <w:r>
        <w:rPr>
          <w:rStyle w:val="CommentReference"/>
        </w:rPr>
        <w:annotationRef/>
      </w:r>
      <w:r>
        <w:t xml:space="preserve">It has a </w:t>
      </w:r>
      <w:proofErr w:type="spellStart"/>
      <w:r>
        <w:t>phylogenetic</w:t>
      </w:r>
      <w:proofErr w:type="spellEnd"/>
      <w:r>
        <w:t xml:space="preserve"> affinity with all </w:t>
      </w:r>
      <w:r>
        <w:rPr>
          <w:i/>
        </w:rPr>
        <w:t xml:space="preserve">Ansonia.  </w:t>
      </w:r>
      <w:r>
        <w:t>Refine this statement to “most closely related” or something like that.</w:t>
      </w:r>
    </w:p>
  </w:comment>
  <w:comment w:id="64" w:author="Lee Grismer" w:date="2013-09-21T21:05:00Z" w:initials="LG">
    <w:p w:rsidR="00CD2DA6" w:rsidRDefault="00CD2DA6">
      <w:pPr>
        <w:pStyle w:val="CommentText"/>
      </w:pPr>
      <w:r>
        <w:rPr>
          <w:rStyle w:val="CommentReference"/>
        </w:rPr>
        <w:annotationRef/>
      </w:r>
      <w:r>
        <w:t>They weren’t in the water were they?</w:t>
      </w:r>
    </w:p>
  </w:comment>
  <w:comment w:id="67" w:author="Lee Grismer" w:date="2013-09-21T21:05:00Z" w:initials="LG">
    <w:p w:rsidR="00CD2DA6" w:rsidRDefault="00CD2DA6">
      <w:pPr>
        <w:pStyle w:val="CommentText"/>
      </w:pPr>
      <w:r>
        <w:rPr>
          <w:rStyle w:val="CommentReference"/>
        </w:rPr>
        <w:annotationRef/>
      </w:r>
      <w:r>
        <w:t>My photos show it fairly open</w:t>
      </w:r>
    </w:p>
  </w:comment>
  <w:comment w:id="72" w:author="Lee Grismer" w:date="2013-09-21T21:05:00Z" w:initials="LG">
    <w:p w:rsidR="00CD2DA6" w:rsidRDefault="00CD2DA6">
      <w:pPr>
        <w:pStyle w:val="CommentText"/>
      </w:pPr>
      <w:r>
        <w:rPr>
          <w:rStyle w:val="CommentReference"/>
        </w:rPr>
        <w:annotationRef/>
      </w:r>
      <w:r>
        <w:t xml:space="preserve">It would be great to have a microhabitat shot of the type locality. I have attached one that’s ok.  If you got a better one use it.  </w:t>
      </w:r>
    </w:p>
  </w:comment>
</w:comment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ＭＳ ゴシック">
    <w:charset w:val="4E"/>
    <w:family w:val="auto"/>
    <w:pitch w:val="variable"/>
    <w:sig w:usb0="E00002FF" w:usb1="6AC7FDFB" w:usb2="00000012" w:usb3="00000000" w:csb0="0002009F" w:csb1="00000000"/>
  </w:font>
  <w:font w:name="Palatino">
    <w:altName w:val="Book Antiqua"/>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3C23D3"/>
    <w:rsid w:val="00033DC9"/>
    <w:rsid w:val="000460C1"/>
    <w:rsid w:val="0007161B"/>
    <w:rsid w:val="00080A63"/>
    <w:rsid w:val="00086441"/>
    <w:rsid w:val="000B7407"/>
    <w:rsid w:val="000F2F3C"/>
    <w:rsid w:val="00101C5E"/>
    <w:rsid w:val="0013163B"/>
    <w:rsid w:val="00145FF5"/>
    <w:rsid w:val="00161C19"/>
    <w:rsid w:val="00180190"/>
    <w:rsid w:val="001822F2"/>
    <w:rsid w:val="00185465"/>
    <w:rsid w:val="001900BB"/>
    <w:rsid w:val="00195445"/>
    <w:rsid w:val="00197E1F"/>
    <w:rsid w:val="001F29E0"/>
    <w:rsid w:val="001F575B"/>
    <w:rsid w:val="001F7E63"/>
    <w:rsid w:val="0024203C"/>
    <w:rsid w:val="00251428"/>
    <w:rsid w:val="00264570"/>
    <w:rsid w:val="00271A95"/>
    <w:rsid w:val="002767A7"/>
    <w:rsid w:val="00282F8E"/>
    <w:rsid w:val="002D3278"/>
    <w:rsid w:val="002D766A"/>
    <w:rsid w:val="002E235E"/>
    <w:rsid w:val="002E4175"/>
    <w:rsid w:val="002F2FDA"/>
    <w:rsid w:val="002F3DC1"/>
    <w:rsid w:val="00307EF7"/>
    <w:rsid w:val="0031171A"/>
    <w:rsid w:val="00312B2A"/>
    <w:rsid w:val="00331D6F"/>
    <w:rsid w:val="00337637"/>
    <w:rsid w:val="00366704"/>
    <w:rsid w:val="00374363"/>
    <w:rsid w:val="00375B70"/>
    <w:rsid w:val="003B4813"/>
    <w:rsid w:val="003B6227"/>
    <w:rsid w:val="003C23D3"/>
    <w:rsid w:val="003E085B"/>
    <w:rsid w:val="003F6F21"/>
    <w:rsid w:val="0040626F"/>
    <w:rsid w:val="00414618"/>
    <w:rsid w:val="00445B4A"/>
    <w:rsid w:val="0047345B"/>
    <w:rsid w:val="00477D31"/>
    <w:rsid w:val="004923B8"/>
    <w:rsid w:val="00497C14"/>
    <w:rsid w:val="004C1DD3"/>
    <w:rsid w:val="004D3279"/>
    <w:rsid w:val="004E6D4C"/>
    <w:rsid w:val="004F3A97"/>
    <w:rsid w:val="005204F4"/>
    <w:rsid w:val="00520D29"/>
    <w:rsid w:val="005466FD"/>
    <w:rsid w:val="00561BB1"/>
    <w:rsid w:val="005654E7"/>
    <w:rsid w:val="00576CCE"/>
    <w:rsid w:val="005D0FEC"/>
    <w:rsid w:val="005D52E2"/>
    <w:rsid w:val="005D6037"/>
    <w:rsid w:val="005D6CE3"/>
    <w:rsid w:val="005F0103"/>
    <w:rsid w:val="00604DBD"/>
    <w:rsid w:val="00667B14"/>
    <w:rsid w:val="0069251B"/>
    <w:rsid w:val="0069530E"/>
    <w:rsid w:val="006D0715"/>
    <w:rsid w:val="006D2980"/>
    <w:rsid w:val="006D427D"/>
    <w:rsid w:val="00760F1C"/>
    <w:rsid w:val="007A2EAF"/>
    <w:rsid w:val="007B40BF"/>
    <w:rsid w:val="007B46FC"/>
    <w:rsid w:val="00811352"/>
    <w:rsid w:val="00841D0C"/>
    <w:rsid w:val="00857583"/>
    <w:rsid w:val="0087303B"/>
    <w:rsid w:val="0088272E"/>
    <w:rsid w:val="008C4E6A"/>
    <w:rsid w:val="008E1851"/>
    <w:rsid w:val="008F62AD"/>
    <w:rsid w:val="009405F1"/>
    <w:rsid w:val="00946D2F"/>
    <w:rsid w:val="00971A9B"/>
    <w:rsid w:val="009954F1"/>
    <w:rsid w:val="009A162B"/>
    <w:rsid w:val="009C0284"/>
    <w:rsid w:val="009C077C"/>
    <w:rsid w:val="009F2C0D"/>
    <w:rsid w:val="00A141BE"/>
    <w:rsid w:val="00A42EB1"/>
    <w:rsid w:val="00A55A11"/>
    <w:rsid w:val="00A64126"/>
    <w:rsid w:val="00A77B2F"/>
    <w:rsid w:val="00A83368"/>
    <w:rsid w:val="00AA1F1C"/>
    <w:rsid w:val="00AF0DB2"/>
    <w:rsid w:val="00B16E15"/>
    <w:rsid w:val="00B33EEB"/>
    <w:rsid w:val="00B3712A"/>
    <w:rsid w:val="00B40FCF"/>
    <w:rsid w:val="00B426A2"/>
    <w:rsid w:val="00B63C7A"/>
    <w:rsid w:val="00B82EEC"/>
    <w:rsid w:val="00BA1D8D"/>
    <w:rsid w:val="00BB46A0"/>
    <w:rsid w:val="00BB69F5"/>
    <w:rsid w:val="00BB6ED1"/>
    <w:rsid w:val="00BC4635"/>
    <w:rsid w:val="00BF1688"/>
    <w:rsid w:val="00BF1B6B"/>
    <w:rsid w:val="00BF64BC"/>
    <w:rsid w:val="00C26242"/>
    <w:rsid w:val="00C30F40"/>
    <w:rsid w:val="00C31921"/>
    <w:rsid w:val="00C35579"/>
    <w:rsid w:val="00C37CFA"/>
    <w:rsid w:val="00C42CE3"/>
    <w:rsid w:val="00C63FE0"/>
    <w:rsid w:val="00C70A63"/>
    <w:rsid w:val="00C70DB9"/>
    <w:rsid w:val="00C867F8"/>
    <w:rsid w:val="00CA149F"/>
    <w:rsid w:val="00CD2DA6"/>
    <w:rsid w:val="00CD572A"/>
    <w:rsid w:val="00DD24D4"/>
    <w:rsid w:val="00DE4C5D"/>
    <w:rsid w:val="00E245BA"/>
    <w:rsid w:val="00E53AE1"/>
    <w:rsid w:val="00E94A10"/>
    <w:rsid w:val="00EB06AF"/>
    <w:rsid w:val="00EC007F"/>
    <w:rsid w:val="00ED0C5D"/>
    <w:rsid w:val="00F14E3C"/>
    <w:rsid w:val="00F25C17"/>
    <w:rsid w:val="00F44FEC"/>
    <w:rsid w:val="00F81A79"/>
    <w:rsid w:val="00F9104C"/>
    <w:rsid w:val="00FB2C89"/>
    <w:rsid w:val="00FD05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2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23D3"/>
    <w:rPr>
      <w:color w:val="0000FF" w:themeColor="hyperlink"/>
      <w:u w:val="single"/>
    </w:rPr>
  </w:style>
  <w:style w:type="paragraph" w:customStyle="1" w:styleId="Default">
    <w:name w:val="Default"/>
    <w:rsid w:val="003C23D3"/>
    <w:pPr>
      <w:widowControl w:val="0"/>
      <w:autoSpaceDE w:val="0"/>
      <w:autoSpaceDN w:val="0"/>
      <w:adjustRightInd w:val="0"/>
    </w:pPr>
    <w:rPr>
      <w:rFonts w:ascii="Times New Roman" w:hAnsi="Times New Roman" w:cs="Times New Roman"/>
      <w:color w:val="000000"/>
    </w:rPr>
  </w:style>
  <w:style w:type="paragraph" w:customStyle="1" w:styleId="SP233488">
    <w:name w:val="SP233488"/>
    <w:basedOn w:val="Default"/>
    <w:next w:val="Default"/>
    <w:uiPriority w:val="99"/>
    <w:rsid w:val="003C23D3"/>
    <w:rPr>
      <w:color w:val="auto"/>
    </w:rPr>
  </w:style>
  <w:style w:type="paragraph" w:customStyle="1" w:styleId="SP233497">
    <w:name w:val="SP233497"/>
    <w:basedOn w:val="Default"/>
    <w:next w:val="Default"/>
    <w:uiPriority w:val="99"/>
    <w:rsid w:val="003C23D3"/>
    <w:rPr>
      <w:color w:val="auto"/>
    </w:rPr>
  </w:style>
  <w:style w:type="character" w:customStyle="1" w:styleId="SC1635">
    <w:name w:val="SC1635"/>
    <w:uiPriority w:val="99"/>
    <w:rsid w:val="003C23D3"/>
    <w:rPr>
      <w:i/>
      <w:iCs/>
      <w:color w:val="000000"/>
      <w:sz w:val="10"/>
      <w:szCs w:val="10"/>
    </w:rPr>
  </w:style>
  <w:style w:type="character" w:customStyle="1" w:styleId="SC1624">
    <w:name w:val="SC1624"/>
    <w:uiPriority w:val="99"/>
    <w:rsid w:val="003C23D3"/>
    <w:rPr>
      <w:i/>
      <w:iCs/>
      <w:color w:val="000000"/>
      <w:sz w:val="18"/>
      <w:szCs w:val="18"/>
    </w:rPr>
  </w:style>
  <w:style w:type="paragraph" w:customStyle="1" w:styleId="SP1229651">
    <w:name w:val="SP122965+1"/>
    <w:basedOn w:val="Default"/>
    <w:next w:val="Default"/>
    <w:uiPriority w:val="99"/>
    <w:rsid w:val="00414618"/>
    <w:pPr>
      <w:widowControl/>
    </w:pPr>
    <w:rPr>
      <w:color w:val="auto"/>
    </w:rPr>
  </w:style>
  <w:style w:type="character" w:customStyle="1" w:styleId="SC16481">
    <w:name w:val="SC1648+1"/>
    <w:uiPriority w:val="99"/>
    <w:rsid w:val="00414618"/>
    <w:rPr>
      <w:color w:val="000000"/>
      <w:sz w:val="20"/>
      <w:szCs w:val="20"/>
    </w:rPr>
  </w:style>
  <w:style w:type="character" w:styleId="CommentReference">
    <w:name w:val="annotation reference"/>
    <w:basedOn w:val="DefaultParagraphFont"/>
    <w:uiPriority w:val="99"/>
    <w:semiHidden/>
    <w:unhideWhenUsed/>
    <w:rsid w:val="00180190"/>
    <w:rPr>
      <w:sz w:val="18"/>
      <w:szCs w:val="18"/>
    </w:rPr>
  </w:style>
  <w:style w:type="paragraph" w:styleId="CommentText">
    <w:name w:val="annotation text"/>
    <w:basedOn w:val="Normal"/>
    <w:link w:val="CommentTextChar"/>
    <w:uiPriority w:val="99"/>
    <w:semiHidden/>
    <w:unhideWhenUsed/>
    <w:rsid w:val="00180190"/>
  </w:style>
  <w:style w:type="character" w:customStyle="1" w:styleId="CommentTextChar">
    <w:name w:val="Comment Text Char"/>
    <w:basedOn w:val="DefaultParagraphFont"/>
    <w:link w:val="CommentText"/>
    <w:uiPriority w:val="99"/>
    <w:semiHidden/>
    <w:rsid w:val="00180190"/>
  </w:style>
  <w:style w:type="paragraph" w:styleId="CommentSubject">
    <w:name w:val="annotation subject"/>
    <w:basedOn w:val="CommentText"/>
    <w:next w:val="CommentText"/>
    <w:link w:val="CommentSubjectChar"/>
    <w:uiPriority w:val="99"/>
    <w:semiHidden/>
    <w:unhideWhenUsed/>
    <w:rsid w:val="00180190"/>
    <w:rPr>
      <w:b/>
      <w:bCs/>
      <w:sz w:val="20"/>
      <w:szCs w:val="20"/>
    </w:rPr>
  </w:style>
  <w:style w:type="character" w:customStyle="1" w:styleId="CommentSubjectChar">
    <w:name w:val="Comment Subject Char"/>
    <w:basedOn w:val="CommentTextChar"/>
    <w:link w:val="CommentSubject"/>
    <w:uiPriority w:val="99"/>
    <w:semiHidden/>
    <w:rsid w:val="00180190"/>
    <w:rPr>
      <w:b/>
      <w:bCs/>
      <w:sz w:val="20"/>
      <w:szCs w:val="20"/>
    </w:rPr>
  </w:style>
  <w:style w:type="paragraph" w:styleId="BalloonText">
    <w:name w:val="Balloon Text"/>
    <w:basedOn w:val="Normal"/>
    <w:link w:val="BalloonTextChar"/>
    <w:uiPriority w:val="99"/>
    <w:semiHidden/>
    <w:unhideWhenUsed/>
    <w:rsid w:val="00180190"/>
    <w:rPr>
      <w:rFonts w:ascii="Lucida Grande" w:hAnsi="Lucida Grande"/>
      <w:sz w:val="18"/>
      <w:szCs w:val="18"/>
    </w:rPr>
  </w:style>
  <w:style w:type="character" w:customStyle="1" w:styleId="BalloonTextChar">
    <w:name w:val="Balloon Text Char"/>
    <w:basedOn w:val="DefaultParagraphFont"/>
    <w:link w:val="BalloonText"/>
    <w:uiPriority w:val="99"/>
    <w:semiHidden/>
    <w:rsid w:val="00180190"/>
    <w:rPr>
      <w:rFonts w:ascii="Lucida Grande" w:hAnsi="Lucida Grande"/>
      <w:sz w:val="18"/>
      <w:szCs w:val="18"/>
    </w:rPr>
  </w:style>
  <w:style w:type="character" w:customStyle="1" w:styleId="SC1667">
    <w:name w:val="SC1667"/>
    <w:uiPriority w:val="99"/>
    <w:rsid w:val="00C70DB9"/>
    <w:rPr>
      <w:color w:val="000000"/>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23D3"/>
    <w:rPr>
      <w:color w:val="0000FF" w:themeColor="hyperlink"/>
      <w:u w:val="single"/>
    </w:rPr>
  </w:style>
  <w:style w:type="paragraph" w:customStyle="1" w:styleId="Default">
    <w:name w:val="Default"/>
    <w:rsid w:val="003C23D3"/>
    <w:pPr>
      <w:widowControl w:val="0"/>
      <w:autoSpaceDE w:val="0"/>
      <w:autoSpaceDN w:val="0"/>
      <w:adjustRightInd w:val="0"/>
    </w:pPr>
    <w:rPr>
      <w:rFonts w:ascii="Times New Roman" w:hAnsi="Times New Roman" w:cs="Times New Roman"/>
      <w:color w:val="000000"/>
    </w:rPr>
  </w:style>
  <w:style w:type="paragraph" w:customStyle="1" w:styleId="SP233488">
    <w:name w:val="SP233488"/>
    <w:basedOn w:val="Default"/>
    <w:next w:val="Default"/>
    <w:uiPriority w:val="99"/>
    <w:rsid w:val="003C23D3"/>
    <w:rPr>
      <w:color w:val="auto"/>
    </w:rPr>
  </w:style>
  <w:style w:type="paragraph" w:customStyle="1" w:styleId="SP233497">
    <w:name w:val="SP233497"/>
    <w:basedOn w:val="Default"/>
    <w:next w:val="Default"/>
    <w:uiPriority w:val="99"/>
    <w:rsid w:val="003C23D3"/>
    <w:rPr>
      <w:color w:val="auto"/>
    </w:rPr>
  </w:style>
  <w:style w:type="character" w:customStyle="1" w:styleId="SC1635">
    <w:name w:val="SC1635"/>
    <w:uiPriority w:val="99"/>
    <w:rsid w:val="003C23D3"/>
    <w:rPr>
      <w:i/>
      <w:iCs/>
      <w:color w:val="000000"/>
      <w:sz w:val="10"/>
      <w:szCs w:val="10"/>
    </w:rPr>
  </w:style>
  <w:style w:type="character" w:customStyle="1" w:styleId="SC1624">
    <w:name w:val="SC1624"/>
    <w:uiPriority w:val="99"/>
    <w:rsid w:val="003C23D3"/>
    <w:rPr>
      <w:i/>
      <w:iCs/>
      <w:color w:val="000000"/>
      <w:sz w:val="18"/>
      <w:szCs w:val="18"/>
    </w:rPr>
  </w:style>
  <w:style w:type="paragraph" w:customStyle="1" w:styleId="SP1229651">
    <w:name w:val="SP122965+1"/>
    <w:basedOn w:val="Default"/>
    <w:next w:val="Default"/>
    <w:uiPriority w:val="99"/>
    <w:rsid w:val="00414618"/>
    <w:pPr>
      <w:widowControl/>
    </w:pPr>
    <w:rPr>
      <w:color w:val="auto"/>
    </w:rPr>
  </w:style>
  <w:style w:type="character" w:customStyle="1" w:styleId="SC16481">
    <w:name w:val="SC1648+1"/>
    <w:uiPriority w:val="99"/>
    <w:rsid w:val="00414618"/>
    <w:rPr>
      <w:color w:val="000000"/>
      <w:sz w:val="20"/>
      <w:szCs w:val="20"/>
    </w:rPr>
  </w:style>
  <w:style w:type="character" w:styleId="CommentReference">
    <w:name w:val="annotation reference"/>
    <w:basedOn w:val="DefaultParagraphFont"/>
    <w:uiPriority w:val="99"/>
    <w:semiHidden/>
    <w:unhideWhenUsed/>
    <w:rsid w:val="00180190"/>
    <w:rPr>
      <w:sz w:val="18"/>
      <w:szCs w:val="18"/>
    </w:rPr>
  </w:style>
  <w:style w:type="paragraph" w:styleId="CommentText">
    <w:name w:val="annotation text"/>
    <w:basedOn w:val="Normal"/>
    <w:link w:val="CommentTextChar"/>
    <w:uiPriority w:val="99"/>
    <w:semiHidden/>
    <w:unhideWhenUsed/>
    <w:rsid w:val="00180190"/>
  </w:style>
  <w:style w:type="character" w:customStyle="1" w:styleId="CommentTextChar">
    <w:name w:val="Comment Text Char"/>
    <w:basedOn w:val="DefaultParagraphFont"/>
    <w:link w:val="CommentText"/>
    <w:uiPriority w:val="99"/>
    <w:semiHidden/>
    <w:rsid w:val="00180190"/>
  </w:style>
  <w:style w:type="paragraph" w:styleId="CommentSubject">
    <w:name w:val="annotation subject"/>
    <w:basedOn w:val="CommentText"/>
    <w:next w:val="CommentText"/>
    <w:link w:val="CommentSubjectChar"/>
    <w:uiPriority w:val="99"/>
    <w:semiHidden/>
    <w:unhideWhenUsed/>
    <w:rsid w:val="00180190"/>
    <w:rPr>
      <w:b/>
      <w:bCs/>
      <w:sz w:val="20"/>
      <w:szCs w:val="20"/>
    </w:rPr>
  </w:style>
  <w:style w:type="character" w:customStyle="1" w:styleId="CommentSubjectChar">
    <w:name w:val="Comment Subject Char"/>
    <w:basedOn w:val="CommentTextChar"/>
    <w:link w:val="CommentSubject"/>
    <w:uiPriority w:val="99"/>
    <w:semiHidden/>
    <w:rsid w:val="00180190"/>
    <w:rPr>
      <w:b/>
      <w:bCs/>
      <w:sz w:val="20"/>
      <w:szCs w:val="20"/>
    </w:rPr>
  </w:style>
  <w:style w:type="paragraph" w:styleId="BalloonText">
    <w:name w:val="Balloon Text"/>
    <w:basedOn w:val="Normal"/>
    <w:link w:val="BalloonTextChar"/>
    <w:uiPriority w:val="99"/>
    <w:semiHidden/>
    <w:unhideWhenUsed/>
    <w:rsid w:val="00180190"/>
    <w:rPr>
      <w:rFonts w:ascii="Lucida Grande" w:hAnsi="Lucida Grande"/>
      <w:sz w:val="18"/>
      <w:szCs w:val="18"/>
    </w:rPr>
  </w:style>
  <w:style w:type="character" w:customStyle="1" w:styleId="BalloonTextChar">
    <w:name w:val="Balloon Text Char"/>
    <w:basedOn w:val="DefaultParagraphFont"/>
    <w:link w:val="BalloonText"/>
    <w:uiPriority w:val="99"/>
    <w:semiHidden/>
    <w:rsid w:val="00180190"/>
    <w:rPr>
      <w:rFonts w:ascii="Lucida Grande" w:hAnsi="Lucida Grande"/>
      <w:sz w:val="18"/>
      <w:szCs w:val="18"/>
    </w:rPr>
  </w:style>
  <w:style w:type="character" w:customStyle="1" w:styleId="SC1667">
    <w:name w:val="SC1667"/>
    <w:uiPriority w:val="99"/>
    <w:rsid w:val="00C70DB9"/>
    <w:rPr>
      <w:color w:val="000000"/>
      <w:sz w:val="22"/>
      <w:szCs w:val="22"/>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6CDEE9-8883-4475-8A24-CF614852D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12</Pages>
  <Words>4426</Words>
  <Characters>25231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 Onn Chan.</dc:creator>
  <cp:lastModifiedBy>user</cp:lastModifiedBy>
  <cp:revision>4</cp:revision>
  <dcterms:created xsi:type="dcterms:W3CDTF">2013-09-21T11:53:00Z</dcterms:created>
  <dcterms:modified xsi:type="dcterms:W3CDTF">2013-09-22T02:05:00Z</dcterms:modified>
</cp:coreProperties>
</file>