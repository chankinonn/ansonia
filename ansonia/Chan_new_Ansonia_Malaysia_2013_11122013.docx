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2FEB0" w14:textId="77777777" w:rsidR="00E94A10" w:rsidRPr="004F3A97" w:rsidRDefault="003C23D3" w:rsidP="00061561">
      <w:pPr>
        <w:spacing w:line="276" w:lineRule="auto"/>
        <w:rPr>
          <w:rFonts w:ascii="Times New Roman" w:hAnsi="Times New Roman" w:cs="Times New Roman"/>
          <w:b/>
        </w:rPr>
      </w:pPr>
      <w:del w:id="0" w:author="Kin Onn Chan." w:date="2013-11-21T13:25:00Z">
        <w:r w:rsidRPr="004F3A97" w:rsidDel="00A441C8">
          <w:rPr>
            <w:rFonts w:ascii="Times New Roman" w:hAnsi="Times New Roman" w:cs="Times New Roman"/>
            <w:b/>
          </w:rPr>
          <w:delText xml:space="preserve">Integrative taxonomy uncovers </w:delText>
        </w:r>
        <w:r w:rsidR="00576CCE" w:rsidRPr="004F3A97" w:rsidDel="00A441C8">
          <w:rPr>
            <w:rFonts w:ascii="Times New Roman" w:hAnsi="Times New Roman" w:cs="Times New Roman"/>
            <w:b/>
          </w:rPr>
          <w:delText>a</w:delText>
        </w:r>
      </w:del>
      <w:ins w:id="1" w:author="Kin Onn Chan." w:date="2013-11-21T13:25:00Z">
        <w:r w:rsidR="00A441C8">
          <w:rPr>
            <w:rFonts w:ascii="Times New Roman" w:hAnsi="Times New Roman" w:cs="Times New Roman"/>
            <w:b/>
          </w:rPr>
          <w:t>A</w:t>
        </w:r>
      </w:ins>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xml:space="preserve">) from </w:t>
      </w:r>
      <w:r w:rsidR="00366704">
        <w:rPr>
          <w:rFonts w:ascii="Times New Roman" w:hAnsi="Times New Roman" w:cs="Times New Roman"/>
          <w:b/>
        </w:rPr>
        <w:t>northeastern</w:t>
      </w:r>
      <w:r w:rsidRPr="004F3A97">
        <w:rPr>
          <w:rFonts w:ascii="Times New Roman" w:hAnsi="Times New Roman" w:cs="Times New Roman"/>
          <w:b/>
        </w:rPr>
        <w:t xml:space="preserve"> Peninsular Malaysia</w:t>
      </w:r>
    </w:p>
    <w:p w14:paraId="6C6152AB" w14:textId="77777777" w:rsidR="003C23D3" w:rsidRPr="004F3A97" w:rsidRDefault="003C23D3" w:rsidP="004F3A97">
      <w:pPr>
        <w:spacing w:line="276" w:lineRule="auto"/>
        <w:jc w:val="center"/>
        <w:rPr>
          <w:rFonts w:ascii="Times New Roman" w:hAnsi="Times New Roman" w:cs="Times New Roman"/>
          <w:b/>
        </w:rPr>
      </w:pPr>
    </w:p>
    <w:p w14:paraId="6CAD54D1" w14:textId="77777777" w:rsidR="003C23D3" w:rsidRPr="00061561"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005400A4">
        <w:rPr>
          <w:rFonts w:ascii="Times New Roman" w:hAnsi="Times New Roman" w:cs="Times New Roman"/>
        </w:rPr>
        <w:t>,</w:t>
      </w:r>
      <w:r w:rsidRPr="004F3A97">
        <w:rPr>
          <w:rFonts w:ascii="Times New Roman" w:hAnsi="Times New Roman" w:cs="Times New Roman"/>
        </w:rPr>
        <w:t xml:space="preserve"> PERRY L. WOOD JR</w:t>
      </w:r>
      <w:r w:rsidRPr="004F3A97">
        <w:rPr>
          <w:rFonts w:ascii="Times New Roman" w:hAnsi="Times New Roman" w:cs="Times New Roman"/>
          <w:vertAlign w:val="superscript"/>
        </w:rPr>
        <w:t>2</w:t>
      </w:r>
      <w:r w:rsidR="005127F0">
        <w:rPr>
          <w:rFonts w:ascii="Times New Roman" w:hAnsi="Times New Roman" w:cs="Times New Roman"/>
        </w:rPr>
        <w:t>, SHAHRUL ANUAR</w:t>
      </w:r>
      <w:r w:rsidRPr="004F3A97">
        <w:rPr>
          <w:rFonts w:ascii="Times New Roman" w:hAnsi="Times New Roman" w:cs="Times New Roman"/>
          <w:vertAlign w:val="superscript"/>
        </w:rPr>
        <w:t>3,4</w:t>
      </w:r>
      <w:r w:rsidRPr="004F3A97">
        <w:rPr>
          <w:rFonts w:ascii="Times New Roman" w:hAnsi="Times New Roman" w:cs="Times New Roman"/>
        </w:rPr>
        <w:t>, MOHD ABDUL MUIN</w:t>
      </w:r>
      <w:r w:rsidRPr="004F3A97">
        <w:rPr>
          <w:rFonts w:ascii="Times New Roman" w:hAnsi="Times New Roman" w:cs="Times New Roman"/>
          <w:vertAlign w:val="superscript"/>
        </w:rPr>
        <w:t>5</w:t>
      </w:r>
      <w:r w:rsidR="005127F0">
        <w:rPr>
          <w:rFonts w:ascii="Times New Roman" w:hAnsi="Times New Roman" w:cs="Times New Roman"/>
        </w:rPr>
        <w:t>, EVAN S.</w:t>
      </w:r>
      <w:r w:rsidRPr="004F3A97">
        <w:rPr>
          <w:rFonts w:ascii="Times New Roman" w:hAnsi="Times New Roman" w:cs="Times New Roman"/>
        </w:rPr>
        <w:t>H. QUAH</w:t>
      </w:r>
      <w:r w:rsidRPr="004F3A97">
        <w:rPr>
          <w:rFonts w:ascii="Times New Roman" w:hAnsi="Times New Roman" w:cs="Times New Roman"/>
          <w:vertAlign w:val="superscript"/>
        </w:rPr>
        <w:t>3</w:t>
      </w:r>
      <w:r w:rsidRPr="004F3A97">
        <w:rPr>
          <w:rFonts w:ascii="Times New Roman" w:hAnsi="Times New Roman" w:cs="Times New Roman"/>
        </w:rPr>
        <w:t xml:space="preserve">, </w:t>
      </w:r>
      <w:r w:rsidR="00180190" w:rsidRPr="00061561">
        <w:rPr>
          <w:rFonts w:ascii="Times New Roman" w:hAnsi="Times New Roman" w:cs="Times New Roman"/>
        </w:rPr>
        <w:t xml:space="preserve">ALEXANDRA S.-I. </w:t>
      </w:r>
      <w:r w:rsidR="009C0284" w:rsidRPr="00061561">
        <w:rPr>
          <w:rFonts w:ascii="Times New Roman" w:hAnsi="Times New Roman" w:cs="Times New Roman"/>
        </w:rPr>
        <w:t>SUMARL</w:t>
      </w:r>
      <w:r w:rsidR="00180190" w:rsidRPr="00061561">
        <w:rPr>
          <w:rFonts w:ascii="Times New Roman" w:hAnsi="Times New Roman" w:cs="Times New Roman"/>
        </w:rPr>
        <w:t>I</w:t>
      </w:r>
      <w:r w:rsidR="00180190" w:rsidRPr="00061561">
        <w:rPr>
          <w:rFonts w:ascii="Times New Roman" w:hAnsi="Times New Roman" w:cs="Times New Roman"/>
          <w:vertAlign w:val="superscript"/>
        </w:rPr>
        <w:t>6</w:t>
      </w:r>
      <w:r w:rsidR="00180190" w:rsidRPr="00061561">
        <w:rPr>
          <w:rFonts w:ascii="Times New Roman" w:hAnsi="Times New Roman" w:cs="Times New Roman"/>
        </w:rPr>
        <w:t>, JACOB A. CHAN</w:t>
      </w:r>
      <w:r w:rsidR="00180190" w:rsidRPr="00061561">
        <w:rPr>
          <w:rFonts w:ascii="Times New Roman" w:hAnsi="Times New Roman" w:cs="Times New Roman"/>
          <w:vertAlign w:val="superscript"/>
        </w:rPr>
        <w:t>6</w:t>
      </w:r>
      <w:r w:rsidR="00180190" w:rsidRPr="00061561">
        <w:rPr>
          <w:rFonts w:ascii="Times New Roman" w:hAnsi="Times New Roman" w:cs="Times New Roman"/>
        </w:rPr>
        <w:t xml:space="preserve"> </w:t>
      </w:r>
      <w:r w:rsidR="0087224F">
        <w:rPr>
          <w:rFonts w:ascii="Times New Roman" w:hAnsi="Times New Roman" w:cs="Times New Roman"/>
        </w:rPr>
        <w:t>&amp;</w:t>
      </w:r>
      <w:r w:rsidR="00180190" w:rsidRPr="00061561">
        <w:rPr>
          <w:rFonts w:ascii="Times New Roman" w:hAnsi="Times New Roman" w:cs="Times New Roman"/>
        </w:rPr>
        <w:t xml:space="preserve"> L. LEE </w:t>
      </w:r>
      <w:r w:rsidR="009C0284" w:rsidRPr="00061561">
        <w:rPr>
          <w:rFonts w:ascii="Times New Roman" w:hAnsi="Times New Roman" w:cs="Times New Roman"/>
        </w:rPr>
        <w:t>GRISMER</w:t>
      </w:r>
      <w:r w:rsidR="00180190" w:rsidRPr="00061561">
        <w:rPr>
          <w:rFonts w:ascii="Times New Roman" w:hAnsi="Times New Roman" w:cs="Times New Roman"/>
          <w:vertAlign w:val="superscript"/>
        </w:rPr>
        <w:t>6</w:t>
      </w:r>
    </w:p>
    <w:p w14:paraId="509BC8F1" w14:textId="77777777" w:rsidR="00180190" w:rsidRDefault="00180190" w:rsidP="004F3A97">
      <w:pPr>
        <w:spacing w:line="276" w:lineRule="auto"/>
        <w:rPr>
          <w:rFonts w:ascii="Times New Roman" w:hAnsi="Times New Roman" w:cs="Times New Roman"/>
          <w:i/>
          <w:vertAlign w:val="superscript"/>
        </w:rPr>
      </w:pPr>
    </w:p>
    <w:p w14:paraId="03789880" w14:textId="77777777" w:rsidR="003C23D3" w:rsidRPr="004F3A97" w:rsidRDefault="003C23D3" w:rsidP="002E7ED9">
      <w:pPr>
        <w:spacing w:line="276" w:lineRule="auto"/>
        <w:jc w:val="center"/>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14:paraId="447F1CE6" w14:textId="77777777" w:rsidR="003C23D3" w:rsidRPr="004F3A97" w:rsidRDefault="003C23D3" w:rsidP="002E7ED9">
      <w:pPr>
        <w:spacing w:line="276" w:lineRule="auto"/>
        <w:contextualSpacing/>
        <w:jc w:val="center"/>
        <w:outlineLvl w:val="0"/>
        <w:rPr>
          <w:rFonts w:ascii="Times New Roman" w:hAnsi="Times New Roman" w:cs="Times New Roman"/>
          <w:i/>
          <w:iCs/>
        </w:rPr>
      </w:pPr>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w:t>
      </w:r>
      <w:r w:rsidR="005400A4">
        <w:rPr>
          <w:rFonts w:ascii="Times New Roman" w:hAnsi="Times New Roman" w:cs="Times New Roman"/>
          <w:i/>
          <w:iCs/>
        </w:rPr>
        <w:t>oulevard, Provo, Utah 84602 USA</w:t>
      </w:r>
    </w:p>
    <w:p w14:paraId="5B847872" w14:textId="77777777" w:rsidR="003C23D3" w:rsidRPr="004F3A97" w:rsidRDefault="003C23D3" w:rsidP="002E7ED9">
      <w:pPr>
        <w:pStyle w:val="SP233497"/>
        <w:spacing w:line="276" w:lineRule="auto"/>
        <w:jc w:val="center"/>
        <w:rPr>
          <w:color w:val="000000"/>
        </w:rPr>
      </w:pPr>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
    <w:p w14:paraId="040DA5E7" w14:textId="77777777" w:rsidR="003C23D3" w:rsidRPr="004F3A97" w:rsidRDefault="003C23D3" w:rsidP="002E7ED9">
      <w:pPr>
        <w:spacing w:line="276" w:lineRule="auto"/>
        <w:jc w:val="center"/>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14:paraId="1AA24565" w14:textId="77777777" w:rsidR="003C23D3" w:rsidRPr="004F3A97" w:rsidRDefault="003C23D3" w:rsidP="002E7ED9">
      <w:pPr>
        <w:spacing w:line="276" w:lineRule="auto"/>
        <w:jc w:val="center"/>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14:paraId="5E4CE930" w14:textId="77777777" w:rsidR="003C23D3" w:rsidRPr="004F3A97" w:rsidRDefault="003C23D3" w:rsidP="002E7ED9">
      <w:pPr>
        <w:spacing w:line="276" w:lineRule="auto"/>
        <w:jc w:val="center"/>
        <w:rPr>
          <w:rFonts w:ascii="Times New Roman" w:hAnsi="Times New Roman" w:cs="Times New Roman"/>
          <w:i/>
          <w:iCs/>
        </w:rPr>
      </w:pPr>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w:t>
      </w:r>
      <w:r w:rsidR="005400A4">
        <w:rPr>
          <w:rFonts w:ascii="Times New Roman" w:hAnsi="Times New Roman" w:cs="Times New Roman"/>
          <w:i/>
          <w:iCs/>
        </w:rPr>
        <w:t>Riverside, California 92515 USA</w:t>
      </w:r>
    </w:p>
    <w:p w14:paraId="479ACACD" w14:textId="77777777" w:rsidR="005400A4" w:rsidRDefault="005400A4" w:rsidP="004F3A97">
      <w:pPr>
        <w:spacing w:line="276" w:lineRule="auto"/>
        <w:rPr>
          <w:rFonts w:ascii="Times New Roman" w:hAnsi="Times New Roman" w:cs="Times New Roman"/>
          <w:b/>
          <w:iCs/>
        </w:rPr>
      </w:pPr>
    </w:p>
    <w:p w14:paraId="1862F7B0" w14:textId="77777777" w:rsidR="005400A4" w:rsidRDefault="005400A4" w:rsidP="004F3A97">
      <w:pPr>
        <w:spacing w:line="276" w:lineRule="auto"/>
        <w:rPr>
          <w:rFonts w:ascii="Times New Roman" w:hAnsi="Times New Roman" w:cs="Times New Roman"/>
          <w:b/>
          <w:iCs/>
        </w:rPr>
      </w:pPr>
    </w:p>
    <w:p w14:paraId="27C4CCEB" w14:textId="77777777" w:rsid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a) Kin Onn, Chan; </w:t>
      </w:r>
      <w:r w:rsidRPr="005400A4">
        <w:rPr>
          <w:rFonts w:ascii="Times New Roman" w:hAnsi="Times New Roman" w:cs="Times New Roman"/>
          <w:iCs/>
        </w:rPr>
        <w:t>chanko@ku.edu</w:t>
      </w:r>
    </w:p>
    <w:p w14:paraId="43F60CC4" w14:textId="77777777" w:rsidR="005400A4" w:rsidRDefault="005400A4" w:rsidP="004F3A97">
      <w:pPr>
        <w:spacing w:line="276" w:lineRule="auto"/>
        <w:rPr>
          <w:rFonts w:ascii="Times New Roman" w:hAnsi="Times New Roman" w:cs="Times New Roman"/>
          <w:iCs/>
        </w:rPr>
      </w:pPr>
    </w:p>
    <w:p w14:paraId="51549A49" w14:textId="77777777" w:rsidR="005400A4" w:rsidRP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b) Chan, Wood, </w:t>
      </w:r>
      <w:proofErr w:type="spellStart"/>
      <w:r>
        <w:rPr>
          <w:rFonts w:ascii="Times New Roman" w:hAnsi="Times New Roman" w:cs="Times New Roman"/>
          <w:iCs/>
        </w:rPr>
        <w:t>Anuar</w:t>
      </w:r>
      <w:proofErr w:type="spellEnd"/>
      <w:r>
        <w:rPr>
          <w:rFonts w:ascii="Times New Roman" w:hAnsi="Times New Roman" w:cs="Times New Roman"/>
          <w:iCs/>
        </w:rPr>
        <w:t xml:space="preserve">, </w:t>
      </w:r>
      <w:proofErr w:type="spellStart"/>
      <w:r>
        <w:rPr>
          <w:rFonts w:ascii="Times New Roman" w:hAnsi="Times New Roman" w:cs="Times New Roman"/>
          <w:iCs/>
        </w:rPr>
        <w:t>Muin</w:t>
      </w:r>
      <w:proofErr w:type="spellEnd"/>
      <w:r>
        <w:rPr>
          <w:rFonts w:ascii="Times New Roman" w:hAnsi="Times New Roman" w:cs="Times New Roman"/>
          <w:iCs/>
        </w:rPr>
        <w:t xml:space="preserve">, </w:t>
      </w:r>
      <w:proofErr w:type="spellStart"/>
      <w:r>
        <w:rPr>
          <w:rFonts w:ascii="Times New Roman" w:hAnsi="Times New Roman" w:cs="Times New Roman"/>
          <w:iCs/>
        </w:rPr>
        <w:t>Quah</w:t>
      </w:r>
      <w:proofErr w:type="spellEnd"/>
      <w:r>
        <w:rPr>
          <w:rFonts w:ascii="Times New Roman" w:hAnsi="Times New Roman" w:cs="Times New Roman"/>
          <w:iCs/>
        </w:rPr>
        <w:t xml:space="preserve">, </w:t>
      </w:r>
      <w:proofErr w:type="spellStart"/>
      <w:r>
        <w:rPr>
          <w:rFonts w:ascii="Times New Roman" w:hAnsi="Times New Roman" w:cs="Times New Roman"/>
          <w:iCs/>
        </w:rPr>
        <w:t>Sumarli</w:t>
      </w:r>
      <w:proofErr w:type="spellEnd"/>
      <w:r>
        <w:rPr>
          <w:rFonts w:ascii="Times New Roman" w:hAnsi="Times New Roman" w:cs="Times New Roman"/>
          <w:iCs/>
        </w:rPr>
        <w:t xml:space="preserve">, Chan &amp; </w:t>
      </w:r>
      <w:proofErr w:type="spellStart"/>
      <w:r>
        <w:rPr>
          <w:rFonts w:ascii="Times New Roman" w:hAnsi="Times New Roman" w:cs="Times New Roman"/>
          <w:iCs/>
        </w:rPr>
        <w:t>Grismer</w:t>
      </w:r>
      <w:proofErr w:type="spellEnd"/>
      <w:r>
        <w:rPr>
          <w:rFonts w:ascii="Times New Roman" w:hAnsi="Times New Roman" w:cs="Times New Roman"/>
          <w:iCs/>
        </w:rPr>
        <w:t xml:space="preserve">; </w:t>
      </w:r>
      <w:r w:rsidR="00241A50">
        <w:rPr>
          <w:rFonts w:ascii="Times New Roman" w:hAnsi="Times New Roman" w:cs="Times New Roman"/>
          <w:iCs/>
        </w:rPr>
        <w:t>New</w:t>
      </w:r>
      <w:r>
        <w:rPr>
          <w:rFonts w:ascii="Times New Roman" w:hAnsi="Times New Roman" w:cs="Times New Roman"/>
          <w:iCs/>
        </w:rPr>
        <w:t xml:space="preserve"> </w:t>
      </w:r>
      <w:r w:rsidRPr="005400A4">
        <w:rPr>
          <w:rFonts w:ascii="Times New Roman" w:hAnsi="Times New Roman" w:cs="Times New Roman"/>
          <w:i/>
          <w:iCs/>
        </w:rPr>
        <w:t>Ansonia</w:t>
      </w:r>
      <w:r>
        <w:rPr>
          <w:rFonts w:ascii="Times New Roman" w:hAnsi="Times New Roman" w:cs="Times New Roman"/>
          <w:iCs/>
        </w:rPr>
        <w:t xml:space="preserve"> from Peninsular Malaysia</w:t>
      </w:r>
    </w:p>
    <w:p w14:paraId="35AFCF9E" w14:textId="77777777" w:rsidR="005400A4" w:rsidRDefault="005400A4" w:rsidP="004F3A97">
      <w:pPr>
        <w:spacing w:line="276" w:lineRule="auto"/>
        <w:rPr>
          <w:rFonts w:ascii="Times New Roman" w:hAnsi="Times New Roman" w:cs="Times New Roman"/>
          <w:b/>
          <w:iCs/>
        </w:rPr>
      </w:pPr>
    </w:p>
    <w:p w14:paraId="34BCA5DC" w14:textId="43B58159" w:rsidR="005400A4" w:rsidRDefault="00241A50" w:rsidP="004F3A97">
      <w:pPr>
        <w:spacing w:line="276" w:lineRule="auto"/>
        <w:rPr>
          <w:rFonts w:ascii="Times New Roman" w:hAnsi="Times New Roman" w:cs="Times New Roman"/>
          <w:iCs/>
        </w:rPr>
      </w:pPr>
      <w:r>
        <w:rPr>
          <w:rFonts w:ascii="Times New Roman" w:hAnsi="Times New Roman" w:cs="Times New Roman"/>
          <w:iCs/>
        </w:rPr>
        <w:t>c) Five plates;</w:t>
      </w:r>
      <w:r w:rsidR="005400A4">
        <w:rPr>
          <w:rFonts w:ascii="Times New Roman" w:hAnsi="Times New Roman" w:cs="Times New Roman"/>
          <w:iCs/>
        </w:rPr>
        <w:t xml:space="preserve"> </w:t>
      </w:r>
      <w:ins w:id="2" w:author="Kin Onn Chan." w:date="2013-12-09T10:58:00Z">
        <w:r w:rsidR="003801E9">
          <w:rPr>
            <w:rFonts w:ascii="Times New Roman" w:hAnsi="Times New Roman" w:cs="Times New Roman"/>
            <w:iCs/>
          </w:rPr>
          <w:t xml:space="preserve">4 Tables; </w:t>
        </w:r>
      </w:ins>
      <w:del w:id="3" w:author="Kin Onn Chan." w:date="2013-11-21T13:28:00Z">
        <w:r w:rsidR="00A26C72" w:rsidDel="00A441C8">
          <w:rPr>
            <w:rFonts w:ascii="Times New Roman" w:hAnsi="Times New Roman" w:cs="Times New Roman"/>
            <w:iCs/>
          </w:rPr>
          <w:delText>31</w:delText>
        </w:r>
        <w:r w:rsidR="005400A4" w:rsidDel="00A441C8">
          <w:rPr>
            <w:rFonts w:ascii="Times New Roman" w:hAnsi="Times New Roman" w:cs="Times New Roman"/>
            <w:iCs/>
          </w:rPr>
          <w:delText xml:space="preserve"> </w:delText>
        </w:r>
      </w:del>
      <w:ins w:id="4" w:author="Kin Onn Chan." w:date="2013-11-21T13:28:00Z">
        <w:r w:rsidR="00A441C8">
          <w:rPr>
            <w:rFonts w:ascii="Times New Roman" w:hAnsi="Times New Roman" w:cs="Times New Roman"/>
            <w:iCs/>
          </w:rPr>
          <w:t>2</w:t>
        </w:r>
      </w:ins>
      <w:ins w:id="5" w:author="Kin Onn Chan." w:date="2013-12-11T10:18:00Z">
        <w:r w:rsidR="001417C7">
          <w:rPr>
            <w:rFonts w:ascii="Times New Roman" w:hAnsi="Times New Roman" w:cs="Times New Roman"/>
            <w:iCs/>
          </w:rPr>
          <w:t>7</w:t>
        </w:r>
      </w:ins>
      <w:bookmarkStart w:id="6" w:name="_GoBack"/>
      <w:bookmarkEnd w:id="6"/>
      <w:ins w:id="7" w:author="Kin Onn Chan." w:date="2013-11-21T13:28:00Z">
        <w:r w:rsidR="00A441C8">
          <w:rPr>
            <w:rFonts w:ascii="Times New Roman" w:hAnsi="Times New Roman" w:cs="Times New Roman"/>
            <w:iCs/>
          </w:rPr>
          <w:t xml:space="preserve"> </w:t>
        </w:r>
      </w:ins>
      <w:r w:rsidR="005400A4">
        <w:rPr>
          <w:rFonts w:ascii="Times New Roman" w:hAnsi="Times New Roman" w:cs="Times New Roman"/>
          <w:iCs/>
        </w:rPr>
        <w:t>references</w:t>
      </w:r>
    </w:p>
    <w:p w14:paraId="4433AB02" w14:textId="77777777" w:rsidR="005400A4" w:rsidRPr="005400A4" w:rsidRDefault="005400A4" w:rsidP="004F3A97">
      <w:pPr>
        <w:spacing w:line="276" w:lineRule="auto"/>
        <w:rPr>
          <w:rFonts w:ascii="Times New Roman" w:hAnsi="Times New Roman" w:cs="Times New Roman"/>
          <w:iCs/>
        </w:rPr>
      </w:pPr>
    </w:p>
    <w:p w14:paraId="0D344D83" w14:textId="77777777" w:rsidR="005400A4" w:rsidRPr="005400A4" w:rsidRDefault="005400A4" w:rsidP="004F3A97">
      <w:pPr>
        <w:spacing w:line="276" w:lineRule="auto"/>
        <w:rPr>
          <w:rFonts w:ascii="Times New Roman" w:hAnsi="Times New Roman" w:cs="Times New Roman"/>
          <w:iCs/>
        </w:rPr>
      </w:pPr>
      <w:r>
        <w:rPr>
          <w:rFonts w:ascii="Times New Roman" w:hAnsi="Times New Roman" w:cs="Times New Roman"/>
          <w:iCs/>
        </w:rPr>
        <w:t xml:space="preserve">d) </w:t>
      </w:r>
      <w:proofErr w:type="spellStart"/>
      <w:r>
        <w:rPr>
          <w:rFonts w:ascii="Times New Roman" w:hAnsi="Times New Roman" w:cs="Times New Roman"/>
          <w:iCs/>
        </w:rPr>
        <w:t>Amphibia</w:t>
      </w:r>
      <w:proofErr w:type="spellEnd"/>
      <w:r>
        <w:rPr>
          <w:rFonts w:ascii="Times New Roman" w:hAnsi="Times New Roman" w:cs="Times New Roman"/>
          <w:iCs/>
        </w:rPr>
        <w:t>; one new taxon</w:t>
      </w:r>
    </w:p>
    <w:p w14:paraId="2A8E4FA4" w14:textId="77777777" w:rsidR="005400A4" w:rsidRDefault="005400A4" w:rsidP="004F3A97">
      <w:pPr>
        <w:spacing w:line="276" w:lineRule="auto"/>
        <w:rPr>
          <w:rFonts w:ascii="Times New Roman" w:hAnsi="Times New Roman" w:cs="Times New Roman"/>
          <w:b/>
          <w:iCs/>
        </w:rPr>
      </w:pPr>
    </w:p>
    <w:p w14:paraId="30921122" w14:textId="77777777" w:rsidR="005400A4" w:rsidRDefault="005400A4" w:rsidP="004F3A97">
      <w:pPr>
        <w:spacing w:line="276" w:lineRule="auto"/>
        <w:rPr>
          <w:rFonts w:ascii="Times New Roman" w:hAnsi="Times New Roman" w:cs="Times New Roman"/>
          <w:b/>
          <w:iCs/>
        </w:rPr>
      </w:pPr>
    </w:p>
    <w:p w14:paraId="6EA814EC" w14:textId="77777777" w:rsidR="005400A4" w:rsidRDefault="005400A4" w:rsidP="004F3A97">
      <w:pPr>
        <w:spacing w:line="276" w:lineRule="auto"/>
        <w:rPr>
          <w:rFonts w:ascii="Times New Roman" w:hAnsi="Times New Roman" w:cs="Times New Roman"/>
          <w:b/>
          <w:iCs/>
        </w:rPr>
      </w:pPr>
    </w:p>
    <w:p w14:paraId="41379E31" w14:textId="77777777" w:rsidR="005400A4" w:rsidRDefault="005400A4" w:rsidP="004F3A97">
      <w:pPr>
        <w:spacing w:line="276" w:lineRule="auto"/>
        <w:rPr>
          <w:rFonts w:ascii="Times New Roman" w:hAnsi="Times New Roman" w:cs="Times New Roman"/>
          <w:b/>
          <w:iCs/>
        </w:rPr>
      </w:pPr>
    </w:p>
    <w:p w14:paraId="0DBC8C67" w14:textId="77777777" w:rsidR="005400A4" w:rsidRDefault="005400A4" w:rsidP="004F3A97">
      <w:pPr>
        <w:spacing w:line="276" w:lineRule="auto"/>
        <w:rPr>
          <w:rFonts w:ascii="Times New Roman" w:hAnsi="Times New Roman" w:cs="Times New Roman"/>
          <w:b/>
          <w:iCs/>
        </w:rPr>
      </w:pPr>
    </w:p>
    <w:p w14:paraId="156313A7" w14:textId="77777777" w:rsidR="005400A4" w:rsidRDefault="005400A4" w:rsidP="004F3A97">
      <w:pPr>
        <w:spacing w:line="276" w:lineRule="auto"/>
        <w:rPr>
          <w:rFonts w:ascii="Times New Roman" w:hAnsi="Times New Roman" w:cs="Times New Roman"/>
          <w:b/>
          <w:iCs/>
        </w:rPr>
      </w:pPr>
    </w:p>
    <w:p w14:paraId="14F5A50B" w14:textId="77777777" w:rsidR="005400A4" w:rsidRDefault="005400A4" w:rsidP="004F3A97">
      <w:pPr>
        <w:spacing w:line="276" w:lineRule="auto"/>
        <w:rPr>
          <w:rFonts w:ascii="Times New Roman" w:hAnsi="Times New Roman" w:cs="Times New Roman"/>
          <w:b/>
          <w:iCs/>
        </w:rPr>
      </w:pPr>
    </w:p>
    <w:p w14:paraId="2EC95364" w14:textId="77777777" w:rsidR="005400A4" w:rsidRDefault="005400A4" w:rsidP="004F3A97">
      <w:pPr>
        <w:spacing w:line="276" w:lineRule="auto"/>
        <w:rPr>
          <w:rFonts w:ascii="Times New Roman" w:hAnsi="Times New Roman" w:cs="Times New Roman"/>
          <w:b/>
          <w:iCs/>
        </w:rPr>
      </w:pPr>
    </w:p>
    <w:p w14:paraId="7C90E63C" w14:textId="77777777" w:rsidR="005400A4" w:rsidRDefault="005400A4" w:rsidP="004F3A97">
      <w:pPr>
        <w:spacing w:line="276" w:lineRule="auto"/>
        <w:rPr>
          <w:rFonts w:ascii="Times New Roman" w:hAnsi="Times New Roman" w:cs="Times New Roman"/>
          <w:b/>
          <w:iCs/>
        </w:rPr>
      </w:pPr>
    </w:p>
    <w:p w14:paraId="5DDD93DD" w14:textId="77777777" w:rsidR="005400A4" w:rsidRDefault="005400A4" w:rsidP="004F3A97">
      <w:pPr>
        <w:spacing w:line="276" w:lineRule="auto"/>
        <w:rPr>
          <w:rFonts w:ascii="Times New Roman" w:hAnsi="Times New Roman" w:cs="Times New Roman"/>
          <w:b/>
          <w:iCs/>
        </w:rPr>
      </w:pPr>
    </w:p>
    <w:p w14:paraId="187E8018" w14:textId="77777777" w:rsidR="005400A4" w:rsidRDefault="005400A4" w:rsidP="004F3A97">
      <w:pPr>
        <w:spacing w:line="276" w:lineRule="auto"/>
        <w:rPr>
          <w:rFonts w:ascii="Times New Roman" w:hAnsi="Times New Roman" w:cs="Times New Roman"/>
          <w:b/>
          <w:iCs/>
        </w:rPr>
      </w:pPr>
    </w:p>
    <w:p w14:paraId="4804E765" w14:textId="77777777" w:rsidR="005400A4" w:rsidRDefault="005400A4" w:rsidP="004F3A97">
      <w:pPr>
        <w:spacing w:line="276" w:lineRule="auto"/>
        <w:rPr>
          <w:rFonts w:ascii="Times New Roman" w:hAnsi="Times New Roman" w:cs="Times New Roman"/>
          <w:b/>
          <w:iCs/>
        </w:rPr>
      </w:pPr>
    </w:p>
    <w:p w14:paraId="7F2DDCE3" w14:textId="77777777" w:rsidR="003C23D3" w:rsidRDefault="003C23D3" w:rsidP="004F3A97">
      <w:pPr>
        <w:spacing w:line="276" w:lineRule="auto"/>
        <w:rPr>
          <w:rFonts w:ascii="Times New Roman" w:hAnsi="Times New Roman" w:cs="Times New Roman"/>
          <w:b/>
          <w:iCs/>
        </w:rPr>
      </w:pPr>
      <w:r w:rsidRPr="00061561">
        <w:rPr>
          <w:rFonts w:ascii="Times New Roman" w:hAnsi="Times New Roman" w:cs="Times New Roman"/>
          <w:b/>
          <w:iCs/>
        </w:rPr>
        <w:lastRenderedPageBreak/>
        <w:t>Abstract</w:t>
      </w:r>
    </w:p>
    <w:p w14:paraId="1D7FF072" w14:textId="77777777" w:rsidR="00061561" w:rsidRDefault="00061561" w:rsidP="004F3A97">
      <w:pPr>
        <w:spacing w:line="276" w:lineRule="auto"/>
        <w:rPr>
          <w:rFonts w:ascii="Times New Roman" w:hAnsi="Times New Roman" w:cs="Times New Roman"/>
        </w:rPr>
      </w:pPr>
      <w:r>
        <w:rPr>
          <w:rFonts w:ascii="Times New Roman" w:hAnsi="Times New Roman" w:cs="Times New Roman"/>
          <w:iCs/>
        </w:rPr>
        <w:t xml:space="preserve">A new species of </w:t>
      </w:r>
      <w:r w:rsidRPr="00061561">
        <w:rPr>
          <w:rFonts w:ascii="Times New Roman" w:hAnsi="Times New Roman" w:cs="Times New Roman"/>
          <w:i/>
          <w:iCs/>
        </w:rPr>
        <w:t>Ansonia</w:t>
      </w:r>
      <w:r>
        <w:rPr>
          <w:rFonts w:ascii="Times New Roman" w:hAnsi="Times New Roman" w:cs="Times New Roman"/>
          <w:iCs/>
        </w:rPr>
        <w:t xml:space="preserve"> is described based on genetic and morphological differentiation. </w:t>
      </w:r>
      <w:r w:rsidR="002E7ED9" w:rsidRPr="00550B03">
        <w:rPr>
          <w:rFonts w:ascii="Times New Roman" w:hAnsi="Times New Roman" w:cs="Times New Roman"/>
          <w:i/>
          <w:iCs/>
        </w:rPr>
        <w:t>Ansonia</w:t>
      </w:r>
      <w:r w:rsidR="002E7ED9">
        <w:rPr>
          <w:rFonts w:ascii="Times New Roman" w:hAnsi="Times New Roman" w:cs="Times New Roman"/>
          <w:iCs/>
        </w:rPr>
        <w:t xml:space="preserve"> </w:t>
      </w:r>
      <w:proofErr w:type="spellStart"/>
      <w:r w:rsidR="002E7ED9">
        <w:rPr>
          <w:rFonts w:ascii="Times New Roman" w:hAnsi="Times New Roman" w:cs="Times New Roman"/>
          <w:i/>
          <w:iCs/>
        </w:rPr>
        <w:t>lumut</w:t>
      </w:r>
      <w:proofErr w:type="spellEnd"/>
      <w:r w:rsidR="002E7ED9">
        <w:rPr>
          <w:rFonts w:ascii="Times New Roman" w:hAnsi="Times New Roman" w:cs="Times New Roman"/>
          <w:i/>
          <w:iCs/>
        </w:rPr>
        <w:t xml:space="preserve"> </w:t>
      </w:r>
      <w:r w:rsidR="002E7ED9" w:rsidRPr="00550B03">
        <w:rPr>
          <w:rFonts w:ascii="Times New Roman" w:hAnsi="Times New Roman" w:cs="Times New Roman"/>
          <w:b/>
          <w:iCs/>
        </w:rPr>
        <w:t xml:space="preserve">sp. </w:t>
      </w:r>
      <w:proofErr w:type="spellStart"/>
      <w:proofErr w:type="gramStart"/>
      <w:r w:rsidR="002E7ED9" w:rsidRPr="00550B03">
        <w:rPr>
          <w:rFonts w:ascii="Times New Roman" w:hAnsi="Times New Roman" w:cs="Times New Roman"/>
          <w:b/>
          <w:iCs/>
        </w:rPr>
        <w:t>nov</w:t>
      </w:r>
      <w:proofErr w:type="gramEnd"/>
      <w:r w:rsidR="002E7ED9" w:rsidRPr="00550B03">
        <w:rPr>
          <w:rFonts w:ascii="Times New Roman" w:hAnsi="Times New Roman" w:cs="Times New Roman"/>
          <w:b/>
          <w:iCs/>
        </w:rPr>
        <w:t>.</w:t>
      </w:r>
      <w:proofErr w:type="spellEnd"/>
      <w:r>
        <w:rPr>
          <w:rFonts w:ascii="Times New Roman" w:hAnsi="Times New Roman" w:cs="Times New Roman"/>
          <w:iCs/>
        </w:rPr>
        <w:t xml:space="preserve"> </w:t>
      </w:r>
      <w:proofErr w:type="gramStart"/>
      <w:r>
        <w:rPr>
          <w:rFonts w:ascii="Times New Roman" w:hAnsi="Times New Roman" w:cs="Times New Roman"/>
          <w:iCs/>
        </w:rPr>
        <w:t>is</w:t>
      </w:r>
      <w:proofErr w:type="gramEnd"/>
      <w:r>
        <w:rPr>
          <w:rFonts w:ascii="Times New Roman" w:hAnsi="Times New Roman" w:cs="Times New Roman"/>
          <w:iCs/>
        </w:rPr>
        <w:t xml:space="preserve"> most closely related to three other Peninsular Malaysian species,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penangensis</w:t>
      </w:r>
      <w:proofErr w:type="spellEnd"/>
      <w:r w:rsidRPr="00061561">
        <w:rPr>
          <w:rFonts w:ascii="Times New Roman" w:hAnsi="Times New Roman" w:cs="Times New Roman"/>
          <w:i/>
          <w:iCs/>
        </w:rPr>
        <w:t xml:space="preserve">, A. </w:t>
      </w:r>
      <w:proofErr w:type="spellStart"/>
      <w:r w:rsidRPr="00061561">
        <w:rPr>
          <w:rFonts w:ascii="Times New Roman" w:hAnsi="Times New Roman" w:cs="Times New Roman"/>
          <w:i/>
          <w:iCs/>
        </w:rPr>
        <w:t>malayana</w:t>
      </w:r>
      <w:proofErr w:type="spellEnd"/>
      <w:r>
        <w:rPr>
          <w:rFonts w:ascii="Times New Roman" w:hAnsi="Times New Roman" w:cs="Times New Roman"/>
          <w:iCs/>
        </w:rPr>
        <w:t xml:space="preserve">, and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jeetsukumarani</w:t>
      </w:r>
      <w:proofErr w:type="spellEnd"/>
      <w:r>
        <w:rPr>
          <w:rFonts w:ascii="Times New Roman" w:hAnsi="Times New Roman" w:cs="Times New Roman"/>
          <w:iCs/>
        </w:rPr>
        <w:t xml:space="preserve"> but differs from </w:t>
      </w:r>
      <w:r w:rsidR="000C2D2F">
        <w:rPr>
          <w:rFonts w:ascii="Times New Roman" w:hAnsi="Times New Roman" w:cs="Times New Roman"/>
          <w:iCs/>
        </w:rPr>
        <w:t>these</w:t>
      </w:r>
      <w:r>
        <w:rPr>
          <w:rFonts w:ascii="Times New Roman" w:hAnsi="Times New Roman" w:cs="Times New Roman"/>
          <w:iCs/>
        </w:rPr>
        <w:t xml:space="preserve"> and other congeners by at least 6.9% sequence divergence </w:t>
      </w:r>
      <w:r w:rsidR="000C2D2F">
        <w:rPr>
          <w:rFonts w:ascii="Times New Roman" w:hAnsi="Times New Roman" w:cs="Times New Roman"/>
          <w:iCs/>
        </w:rPr>
        <w:t xml:space="preserve">at the </w:t>
      </w:r>
      <w:r w:rsidR="002E7ED9" w:rsidRPr="004F3A97">
        <w:rPr>
          <w:rFonts w:ascii="Times New Roman" w:hAnsi="Times New Roman" w:cs="Times New Roman"/>
        </w:rPr>
        <w:t xml:space="preserve">12S, 16S </w:t>
      </w:r>
      <w:proofErr w:type="spellStart"/>
      <w:r w:rsidR="002E7ED9" w:rsidRPr="004F3A97">
        <w:rPr>
          <w:rFonts w:ascii="Times New Roman" w:hAnsi="Times New Roman" w:cs="Times New Roman"/>
        </w:rPr>
        <w:t>rRNA</w:t>
      </w:r>
      <w:proofErr w:type="spellEnd"/>
      <w:r w:rsidR="002E7ED9" w:rsidRPr="004F3A97">
        <w:rPr>
          <w:rFonts w:ascii="Times New Roman" w:hAnsi="Times New Roman" w:cs="Times New Roman"/>
        </w:rPr>
        <w:t xml:space="preserve"> and </w:t>
      </w:r>
      <w:r w:rsidR="002E7ED9">
        <w:rPr>
          <w:rFonts w:ascii="Times New Roman" w:hAnsi="Times New Roman" w:cs="Times New Roman"/>
        </w:rPr>
        <w:t>t-RNA-</w:t>
      </w:r>
      <w:proofErr w:type="spellStart"/>
      <w:r w:rsidR="002E7ED9">
        <w:rPr>
          <w:rFonts w:ascii="Times New Roman" w:hAnsi="Times New Roman" w:cs="Times New Roman"/>
        </w:rPr>
        <w:t>val</w:t>
      </w:r>
      <w:proofErr w:type="spellEnd"/>
      <w:r w:rsidR="002E7ED9" w:rsidRPr="004F3A97">
        <w:rPr>
          <w:rFonts w:ascii="Times New Roman" w:hAnsi="Times New Roman" w:cs="Times New Roman"/>
        </w:rPr>
        <w:t xml:space="preserve"> </w:t>
      </w:r>
      <w:r w:rsidR="000C2D2F">
        <w:rPr>
          <w:rFonts w:ascii="Times New Roman" w:hAnsi="Times New Roman" w:cs="Times New Roman"/>
          <w:iCs/>
        </w:rPr>
        <w:t>gene</w:t>
      </w:r>
      <w:r w:rsidR="00226098">
        <w:rPr>
          <w:rFonts w:ascii="Times New Roman" w:hAnsi="Times New Roman" w:cs="Times New Roman"/>
          <w:iCs/>
        </w:rPr>
        <w:t xml:space="preserve">s </w:t>
      </w:r>
      <w:r w:rsidR="000C2D2F">
        <w:rPr>
          <w:rFonts w:ascii="Times New Roman" w:hAnsi="Times New Roman" w:cs="Times New Roman"/>
          <w:iCs/>
        </w:rPr>
        <w:t xml:space="preserve">and the following combination of morphological characters: (1) </w:t>
      </w:r>
      <w:r w:rsidR="000C2D2F" w:rsidRPr="004F3A97">
        <w:rPr>
          <w:rFonts w:ascii="Times New Roman" w:hAnsi="Times New Roman" w:cs="Times New Roman"/>
        </w:rPr>
        <w:t>SVL 21</w:t>
      </w:r>
      <w:r w:rsidR="003E4A42">
        <w:rPr>
          <w:rFonts w:ascii="Times New Roman" w:hAnsi="Times New Roman" w:cs="Times New Roman"/>
        </w:rPr>
        <w:t>.0</w:t>
      </w:r>
      <w:r w:rsidR="000C2D2F" w:rsidRPr="004F3A97">
        <w:rPr>
          <w:rFonts w:ascii="Times New Roman" w:hAnsi="Times New Roman" w:cs="Times New Roman"/>
        </w:rPr>
        <w:t xml:space="preserve">–23.6 mm in males, 27.7–31.6 mm in females; </w:t>
      </w:r>
      <w:ins w:id="8" w:author="Kin Onn Chan." w:date="2013-12-09T12:03:00Z">
        <w:r w:rsidR="000D4E3B">
          <w:rPr>
            <w:rFonts w:ascii="Times New Roman" w:hAnsi="Times New Roman" w:cs="Times New Roman"/>
          </w:rPr>
          <w:t xml:space="preserve">(2) first finger </w:t>
        </w:r>
      </w:ins>
      <w:ins w:id="9" w:author="Kin Onn Chan." w:date="2013-12-09T12:04:00Z">
        <w:r w:rsidR="000D4E3B">
          <w:rPr>
            <w:rFonts w:ascii="Times New Roman" w:hAnsi="Times New Roman" w:cs="Times New Roman"/>
          </w:rPr>
          <w:t>shorter</w:t>
        </w:r>
      </w:ins>
      <w:ins w:id="10" w:author="Kin Onn Chan." w:date="2013-12-09T12:03:00Z">
        <w:r w:rsidR="000D4E3B">
          <w:rPr>
            <w:rFonts w:ascii="Times New Roman" w:hAnsi="Times New Roman" w:cs="Times New Roman"/>
          </w:rPr>
          <w:t xml:space="preserve"> than second; </w:t>
        </w:r>
      </w:ins>
      <w:r w:rsidR="000C2D2F">
        <w:rPr>
          <w:rFonts w:ascii="Times New Roman" w:hAnsi="Times New Roman" w:cs="Times New Roman"/>
        </w:rPr>
        <w:t>(</w:t>
      </w:r>
      <w:del w:id="11" w:author="Kin Onn Chan." w:date="2013-12-09T12:04:00Z">
        <w:r w:rsidR="000C2D2F" w:rsidDel="000D4E3B">
          <w:rPr>
            <w:rFonts w:ascii="Times New Roman" w:hAnsi="Times New Roman" w:cs="Times New Roman"/>
          </w:rPr>
          <w:delText>2</w:delText>
        </w:r>
      </w:del>
      <w:ins w:id="12" w:author="Kin Onn Chan." w:date="2013-12-09T12:04:00Z">
        <w:r w:rsidR="000D4E3B">
          <w:rPr>
            <w:rFonts w:ascii="Times New Roman" w:hAnsi="Times New Roman" w:cs="Times New Roman"/>
          </w:rPr>
          <w:t>3</w:t>
        </w:r>
      </w:ins>
      <w:r w:rsidR="000C2D2F">
        <w:rPr>
          <w:rFonts w:ascii="Times New Roman" w:hAnsi="Times New Roman" w:cs="Times New Roman"/>
        </w:rPr>
        <w:t xml:space="preserve">) </w:t>
      </w:r>
      <w:del w:id="13" w:author="Kin Onn Chan." w:date="2013-12-09T12:04:00Z">
        <w:r w:rsidR="000C2D2F" w:rsidRPr="004F3A97" w:rsidDel="000D4E3B">
          <w:rPr>
            <w:rFonts w:ascii="Times New Roman" w:hAnsi="Times New Roman" w:cs="Times New Roman"/>
          </w:rPr>
          <w:delText xml:space="preserve">absence of </w:delText>
        </w:r>
      </w:del>
      <w:proofErr w:type="spellStart"/>
      <w:r w:rsidR="000C2D2F" w:rsidRPr="004F3A97">
        <w:rPr>
          <w:rFonts w:ascii="Times New Roman" w:hAnsi="Times New Roman" w:cs="Times New Roman"/>
        </w:rPr>
        <w:t>interorbital</w:t>
      </w:r>
      <w:proofErr w:type="spellEnd"/>
      <w:r w:rsidR="000C2D2F" w:rsidRPr="004F3A97">
        <w:rPr>
          <w:rFonts w:ascii="Times New Roman" w:hAnsi="Times New Roman" w:cs="Times New Roman"/>
        </w:rPr>
        <w:t xml:space="preserve"> </w:t>
      </w:r>
      <w:ins w:id="14" w:author="Kin Onn Chan." w:date="2013-12-09T12:05:00Z">
        <w:r w:rsidR="000D4E3B">
          <w:rPr>
            <w:rFonts w:ascii="Times New Roman" w:hAnsi="Times New Roman" w:cs="Times New Roman"/>
          </w:rPr>
          <w:t xml:space="preserve">and </w:t>
        </w:r>
      </w:ins>
      <w:ins w:id="15" w:author="Kin Onn Chan." w:date="2013-12-09T12:04:00Z">
        <w:r w:rsidR="000D4E3B">
          <w:rPr>
            <w:rFonts w:ascii="Times New Roman" w:hAnsi="Times New Roman" w:cs="Times New Roman"/>
          </w:rPr>
          <w:t xml:space="preserve">tarsal </w:t>
        </w:r>
      </w:ins>
      <w:r w:rsidR="000C2D2F" w:rsidRPr="004F3A97">
        <w:rPr>
          <w:rFonts w:ascii="Times New Roman" w:hAnsi="Times New Roman" w:cs="Times New Roman"/>
        </w:rPr>
        <w:t>ridges</w:t>
      </w:r>
      <w:ins w:id="16" w:author="Kin Onn Chan." w:date="2013-12-09T12:05:00Z">
        <w:r w:rsidR="000D4E3B">
          <w:rPr>
            <w:rFonts w:ascii="Times New Roman" w:hAnsi="Times New Roman" w:cs="Times New Roman"/>
          </w:rPr>
          <w:t xml:space="preserve"> absent</w:t>
        </w:r>
      </w:ins>
      <w:ins w:id="17" w:author="Kin Onn Chan." w:date="2013-12-09T12:04:00Z">
        <w:r w:rsidR="000D4E3B">
          <w:rPr>
            <w:rFonts w:ascii="Times New Roman" w:hAnsi="Times New Roman" w:cs="Times New Roman"/>
          </w:rPr>
          <w:t>;</w:t>
        </w:r>
      </w:ins>
      <w:r w:rsidR="000C2D2F" w:rsidRPr="004F3A97">
        <w:rPr>
          <w:rFonts w:ascii="Times New Roman" w:hAnsi="Times New Roman" w:cs="Times New Roman"/>
        </w:rPr>
        <w:t xml:space="preserve"> </w:t>
      </w:r>
      <w:del w:id="18" w:author="Kin Onn Chan." w:date="2013-12-09T12:04:00Z">
        <w:r w:rsidR="000C2D2F" w:rsidRPr="004F3A97" w:rsidDel="000D4E3B">
          <w:rPr>
            <w:rFonts w:ascii="Times New Roman" w:hAnsi="Times New Roman" w:cs="Times New Roman"/>
          </w:rPr>
          <w:delText xml:space="preserve">and </w:delText>
        </w:r>
      </w:del>
      <w:ins w:id="19" w:author="Kin Onn Chan." w:date="2013-12-09T12:04:00Z">
        <w:r w:rsidR="000D4E3B">
          <w:rPr>
            <w:rFonts w:ascii="Times New Roman" w:hAnsi="Times New Roman" w:cs="Times New Roman"/>
          </w:rPr>
          <w:t xml:space="preserve">(4) </w:t>
        </w:r>
      </w:ins>
      <w:r w:rsidR="000C2D2F" w:rsidRPr="004F3A97">
        <w:rPr>
          <w:rFonts w:ascii="Times New Roman" w:hAnsi="Times New Roman" w:cs="Times New Roman"/>
        </w:rPr>
        <w:t xml:space="preserve">light </w:t>
      </w:r>
      <w:proofErr w:type="spellStart"/>
      <w:r w:rsidR="000C2D2F" w:rsidRPr="004F3A97">
        <w:rPr>
          <w:rFonts w:ascii="Times New Roman" w:hAnsi="Times New Roman" w:cs="Times New Roman"/>
        </w:rPr>
        <w:t>interscapular</w:t>
      </w:r>
      <w:proofErr w:type="spellEnd"/>
      <w:r w:rsidR="000C2D2F" w:rsidRPr="004F3A97">
        <w:rPr>
          <w:rFonts w:ascii="Times New Roman" w:hAnsi="Times New Roman" w:cs="Times New Roman"/>
        </w:rPr>
        <w:t xml:space="preserve"> spot</w:t>
      </w:r>
      <w:ins w:id="20" w:author="Kin Onn Chan." w:date="2013-12-09T12:05:00Z">
        <w:r w:rsidR="000D4E3B">
          <w:rPr>
            <w:rFonts w:ascii="Times New Roman" w:hAnsi="Times New Roman" w:cs="Times New Roman"/>
          </w:rPr>
          <w:t xml:space="preserve"> absent</w:t>
        </w:r>
      </w:ins>
      <w:r w:rsidR="000C2D2F" w:rsidRPr="004F3A97">
        <w:rPr>
          <w:rFonts w:ascii="Times New Roman" w:hAnsi="Times New Roman" w:cs="Times New Roman"/>
        </w:rPr>
        <w:t xml:space="preserve">; </w:t>
      </w:r>
      <w:r w:rsidR="000C2D2F">
        <w:rPr>
          <w:rFonts w:ascii="Times New Roman" w:hAnsi="Times New Roman" w:cs="Times New Roman"/>
        </w:rPr>
        <w:t>(</w:t>
      </w:r>
      <w:del w:id="21" w:author="Kin Onn Chan." w:date="2013-12-09T12:05:00Z">
        <w:r w:rsidR="000C2D2F" w:rsidDel="000D4E3B">
          <w:rPr>
            <w:rFonts w:ascii="Times New Roman" w:hAnsi="Times New Roman" w:cs="Times New Roman"/>
          </w:rPr>
          <w:delText>3</w:delText>
        </w:r>
      </w:del>
      <w:ins w:id="22" w:author="Kin Onn Chan." w:date="2013-12-09T12:05:00Z">
        <w:r w:rsidR="000D4E3B">
          <w:rPr>
            <w:rFonts w:ascii="Times New Roman" w:hAnsi="Times New Roman" w:cs="Times New Roman"/>
          </w:rPr>
          <w:t>5</w:t>
        </w:r>
      </w:ins>
      <w:r w:rsidR="000C2D2F">
        <w:rPr>
          <w:rFonts w:ascii="Times New Roman" w:hAnsi="Times New Roman" w:cs="Times New Roman"/>
        </w:rPr>
        <w:t xml:space="preserve">) </w:t>
      </w:r>
      <w:r w:rsidR="003A65C4">
        <w:rPr>
          <w:rFonts w:ascii="Times New Roman" w:hAnsi="Times New Roman" w:cs="Times New Roman"/>
        </w:rPr>
        <w:t xml:space="preserve">presence of </w:t>
      </w:r>
      <w:r w:rsidR="000C2D2F" w:rsidRPr="004F3A97">
        <w:rPr>
          <w:rFonts w:ascii="Times New Roman" w:hAnsi="Times New Roman" w:cs="Times New Roman"/>
        </w:rPr>
        <w:t xml:space="preserve">large, yellow </w:t>
      </w:r>
      <w:proofErr w:type="spellStart"/>
      <w:r w:rsidR="000C2D2F" w:rsidRPr="004F3A97">
        <w:rPr>
          <w:rFonts w:ascii="Times New Roman" w:hAnsi="Times New Roman" w:cs="Times New Roman"/>
        </w:rPr>
        <w:t>rictal</w:t>
      </w:r>
      <w:proofErr w:type="spellEnd"/>
      <w:r w:rsidR="000C2D2F" w:rsidRPr="004F3A97">
        <w:rPr>
          <w:rFonts w:ascii="Times New Roman" w:hAnsi="Times New Roman" w:cs="Times New Roman"/>
        </w:rPr>
        <w:t xml:space="preserve"> tubercle; </w:t>
      </w:r>
      <w:r w:rsidR="000C2D2F">
        <w:rPr>
          <w:rFonts w:ascii="Times New Roman" w:hAnsi="Times New Roman" w:cs="Times New Roman"/>
        </w:rPr>
        <w:t>(</w:t>
      </w:r>
      <w:del w:id="23" w:author="Kin Onn Chan." w:date="2013-12-09T12:05:00Z">
        <w:r w:rsidR="000C2D2F" w:rsidDel="000D4E3B">
          <w:rPr>
            <w:rFonts w:ascii="Times New Roman" w:hAnsi="Times New Roman" w:cs="Times New Roman"/>
          </w:rPr>
          <w:delText>4</w:delText>
        </w:r>
      </w:del>
      <w:ins w:id="24" w:author="Kin Onn Chan." w:date="2013-12-09T12:05:00Z">
        <w:r w:rsidR="000D4E3B">
          <w:rPr>
            <w:rFonts w:ascii="Times New Roman" w:hAnsi="Times New Roman" w:cs="Times New Roman"/>
          </w:rPr>
          <w:t>6</w:t>
        </w:r>
      </w:ins>
      <w:r w:rsidR="000C2D2F">
        <w:rPr>
          <w:rFonts w:ascii="Times New Roman" w:hAnsi="Times New Roman" w:cs="Times New Roman"/>
        </w:rPr>
        <w:t xml:space="preserve">) </w:t>
      </w:r>
      <w:r w:rsidR="000C2D2F" w:rsidRPr="004F3A97">
        <w:rPr>
          <w:rFonts w:ascii="Times New Roman" w:hAnsi="Times New Roman" w:cs="Times New Roman"/>
        </w:rPr>
        <w:t xml:space="preserve">dorsum black with greenish-yellow reticulations; </w:t>
      </w:r>
      <w:r w:rsidR="000C2D2F">
        <w:rPr>
          <w:rFonts w:ascii="Times New Roman" w:hAnsi="Times New Roman" w:cs="Times New Roman"/>
        </w:rPr>
        <w:t>(</w:t>
      </w:r>
      <w:del w:id="25" w:author="Kin Onn Chan." w:date="2013-12-09T12:05:00Z">
        <w:r w:rsidR="000C2D2F" w:rsidDel="000D4E3B">
          <w:rPr>
            <w:rFonts w:ascii="Times New Roman" w:hAnsi="Times New Roman" w:cs="Times New Roman"/>
          </w:rPr>
          <w:delText>5</w:delText>
        </w:r>
      </w:del>
      <w:ins w:id="26" w:author="Kin Onn Chan." w:date="2013-12-09T12:05:00Z">
        <w:r w:rsidR="000D4E3B">
          <w:rPr>
            <w:rFonts w:ascii="Times New Roman" w:hAnsi="Times New Roman" w:cs="Times New Roman"/>
          </w:rPr>
          <w:t>7</w:t>
        </w:r>
      </w:ins>
      <w:r w:rsidR="000C2D2F">
        <w:rPr>
          <w:rFonts w:ascii="Times New Roman" w:hAnsi="Times New Roman" w:cs="Times New Roman"/>
        </w:rPr>
        <w:t xml:space="preserve">) </w:t>
      </w:r>
      <w:r w:rsidR="000C2D2F" w:rsidRPr="004F3A97">
        <w:rPr>
          <w:rFonts w:ascii="Times New Roman" w:hAnsi="Times New Roman" w:cs="Times New Roman"/>
        </w:rPr>
        <w:t xml:space="preserve">flanks with small yellow spots; </w:t>
      </w:r>
      <w:r w:rsidR="000C2D2F">
        <w:rPr>
          <w:rFonts w:ascii="Times New Roman" w:hAnsi="Times New Roman" w:cs="Times New Roman"/>
        </w:rPr>
        <w:t>(</w:t>
      </w:r>
      <w:del w:id="27" w:author="Kin Onn Chan." w:date="2013-12-09T12:05:00Z">
        <w:r w:rsidR="000C2D2F" w:rsidDel="000D4E3B">
          <w:rPr>
            <w:rFonts w:ascii="Times New Roman" w:hAnsi="Times New Roman" w:cs="Times New Roman"/>
          </w:rPr>
          <w:delText>6</w:delText>
        </w:r>
      </w:del>
      <w:ins w:id="28" w:author="Kin Onn Chan." w:date="2013-12-09T12:05:00Z">
        <w:r w:rsidR="000D4E3B">
          <w:rPr>
            <w:rFonts w:ascii="Times New Roman" w:hAnsi="Times New Roman" w:cs="Times New Roman"/>
          </w:rPr>
          <w:t>8</w:t>
        </w:r>
      </w:ins>
      <w:r w:rsidR="000C2D2F">
        <w:rPr>
          <w:rFonts w:ascii="Times New Roman" w:hAnsi="Times New Roman" w:cs="Times New Roman"/>
        </w:rPr>
        <w:t xml:space="preserve">) </w:t>
      </w:r>
      <w:r w:rsidR="000C2D2F" w:rsidRPr="004F3A97">
        <w:rPr>
          <w:rFonts w:ascii="Times New Roman" w:hAnsi="Times New Roman" w:cs="Times New Roman"/>
        </w:rPr>
        <w:t xml:space="preserve">fore and hind limbs with yellow cross-bars; </w:t>
      </w:r>
      <w:r w:rsidR="000C2D2F">
        <w:rPr>
          <w:rFonts w:ascii="Times New Roman" w:hAnsi="Times New Roman" w:cs="Times New Roman"/>
        </w:rPr>
        <w:t>and (</w:t>
      </w:r>
      <w:del w:id="29" w:author="Kin Onn Chan." w:date="2013-12-09T12:05:00Z">
        <w:r w:rsidR="000C2D2F" w:rsidDel="000D4E3B">
          <w:rPr>
            <w:rFonts w:ascii="Times New Roman" w:hAnsi="Times New Roman" w:cs="Times New Roman"/>
          </w:rPr>
          <w:delText>7</w:delText>
        </w:r>
      </w:del>
      <w:ins w:id="30" w:author="Kin Onn Chan." w:date="2013-12-09T12:05:00Z">
        <w:r w:rsidR="000D4E3B">
          <w:rPr>
            <w:rFonts w:ascii="Times New Roman" w:hAnsi="Times New Roman" w:cs="Times New Roman"/>
          </w:rPr>
          <w:t>9</w:t>
        </w:r>
      </w:ins>
      <w:r w:rsidR="000C2D2F">
        <w:rPr>
          <w:rFonts w:ascii="Times New Roman" w:hAnsi="Times New Roman" w:cs="Times New Roman"/>
        </w:rPr>
        <w:t xml:space="preserve">) </w:t>
      </w:r>
      <w:r w:rsidR="000C2D2F" w:rsidRPr="004F3A97">
        <w:rPr>
          <w:rFonts w:ascii="Times New Roman" w:hAnsi="Times New Roman" w:cs="Times New Roman"/>
        </w:rPr>
        <w:t>venter light gray with fine, white spotting</w:t>
      </w:r>
      <w:r w:rsidR="000C2D2F">
        <w:rPr>
          <w:rFonts w:ascii="Times New Roman" w:hAnsi="Times New Roman" w:cs="Times New Roman"/>
        </w:rPr>
        <w:t>.</w:t>
      </w:r>
    </w:p>
    <w:p w14:paraId="5038022E" w14:textId="77777777" w:rsidR="00226098" w:rsidRDefault="00226098" w:rsidP="004F3A97">
      <w:pPr>
        <w:spacing w:line="276" w:lineRule="auto"/>
        <w:rPr>
          <w:rFonts w:ascii="Times New Roman" w:hAnsi="Times New Roman" w:cs="Times New Roman"/>
        </w:rPr>
      </w:pPr>
    </w:p>
    <w:p w14:paraId="0FB88478" w14:textId="77777777" w:rsidR="001655F1" w:rsidRPr="00061561" w:rsidRDefault="001655F1" w:rsidP="004F3A97">
      <w:pPr>
        <w:spacing w:line="276" w:lineRule="auto"/>
        <w:rPr>
          <w:rFonts w:ascii="Times New Roman" w:hAnsi="Times New Roman" w:cs="Times New Roman"/>
          <w:iCs/>
        </w:rPr>
      </w:pPr>
      <w:r w:rsidRPr="00550B03">
        <w:rPr>
          <w:rFonts w:ascii="Times New Roman" w:hAnsi="Times New Roman" w:cs="Times New Roman"/>
          <w:b/>
        </w:rPr>
        <w:t>Key words:</w:t>
      </w:r>
      <w:r>
        <w:rPr>
          <w:rFonts w:ascii="Times New Roman" w:hAnsi="Times New Roman" w:cs="Times New Roman"/>
        </w:rPr>
        <w:t xml:space="preserve"> </w:t>
      </w:r>
      <w:r w:rsidR="002E7ED9" w:rsidRPr="002E7ED9">
        <w:rPr>
          <w:rFonts w:ascii="Times New Roman" w:hAnsi="Times New Roman" w:cs="Times New Roman"/>
        </w:rPr>
        <w:t xml:space="preserve"> </w:t>
      </w:r>
      <w:r w:rsidR="002E7ED9">
        <w:rPr>
          <w:rFonts w:ascii="Times New Roman" w:hAnsi="Times New Roman" w:cs="Times New Roman"/>
        </w:rPr>
        <w:t xml:space="preserve">Conservation, </w:t>
      </w:r>
      <w:r>
        <w:rPr>
          <w:rFonts w:ascii="Times New Roman" w:hAnsi="Times New Roman" w:cs="Times New Roman"/>
        </w:rPr>
        <w:t xml:space="preserve">Morphology, </w:t>
      </w:r>
      <w:r w:rsidR="002E7ED9">
        <w:rPr>
          <w:rFonts w:ascii="Times New Roman" w:hAnsi="Times New Roman" w:cs="Times New Roman"/>
        </w:rPr>
        <w:t xml:space="preserve">Phylogeny, </w:t>
      </w:r>
      <w:r>
        <w:rPr>
          <w:rFonts w:ascii="Times New Roman" w:hAnsi="Times New Roman" w:cs="Times New Roman"/>
        </w:rPr>
        <w:t xml:space="preserve">Southeast Asia, Systematics </w:t>
      </w:r>
    </w:p>
    <w:p w14:paraId="34BE9655" w14:textId="77777777" w:rsidR="003C23D3" w:rsidRPr="004F3A97" w:rsidRDefault="003C23D3" w:rsidP="004F3A97">
      <w:pPr>
        <w:spacing w:line="276" w:lineRule="auto"/>
        <w:rPr>
          <w:rFonts w:ascii="Times New Roman" w:hAnsi="Times New Roman" w:cs="Times New Roman"/>
          <w:iCs/>
        </w:rPr>
      </w:pPr>
    </w:p>
    <w:p w14:paraId="0E9A1133" w14:textId="77777777"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14:paraId="47928E98" w14:textId="77777777" w:rsidR="00D50BE2" w:rsidRDefault="00D363A3" w:rsidP="00A441C8">
      <w:pPr>
        <w:spacing w:line="276" w:lineRule="auto"/>
        <w:rPr>
          <w:ins w:id="31" w:author="Kin Onn Chan." w:date="2013-12-09T11:17:00Z"/>
          <w:rFonts w:ascii="Times New Roman" w:hAnsi="Times New Roman" w:cs="Times New Roman"/>
        </w:rPr>
        <w:pPrChange w:id="32" w:author="Kin Onn Chan." w:date="2013-11-21T13:29:00Z">
          <w:pPr>
            <w:spacing w:line="276" w:lineRule="auto"/>
            <w:ind w:firstLine="720"/>
          </w:pPr>
        </w:pPrChange>
      </w:pPr>
      <w:ins w:id="33" w:author="Kin Onn Chan." w:date="2013-12-09T11:01:00Z">
        <w:r>
          <w:rPr>
            <w:rFonts w:ascii="Times New Roman" w:hAnsi="Times New Roman" w:cs="Times New Roman"/>
          </w:rPr>
          <w:t xml:space="preserve">The </w:t>
        </w:r>
        <w:proofErr w:type="spellStart"/>
        <w:r>
          <w:rPr>
            <w:rFonts w:ascii="Times New Roman" w:hAnsi="Times New Roman" w:cs="Times New Roman"/>
          </w:rPr>
          <w:t>B</w:t>
        </w:r>
        <w:r w:rsidR="003801E9">
          <w:rPr>
            <w:rFonts w:ascii="Times New Roman" w:hAnsi="Times New Roman" w:cs="Times New Roman"/>
          </w:rPr>
          <w:t>ufonid</w:t>
        </w:r>
        <w:proofErr w:type="spellEnd"/>
        <w:r w:rsidR="003801E9">
          <w:rPr>
            <w:rFonts w:ascii="Times New Roman" w:hAnsi="Times New Roman" w:cs="Times New Roman"/>
          </w:rPr>
          <w:t xml:space="preserve"> genus </w:t>
        </w:r>
        <w:r w:rsidR="003801E9" w:rsidRPr="003801E9">
          <w:rPr>
            <w:rFonts w:ascii="Times New Roman" w:hAnsi="Times New Roman" w:cs="Times New Roman"/>
            <w:i/>
            <w:rPrChange w:id="34" w:author="Kin Onn Chan." w:date="2013-12-09T11:02:00Z">
              <w:rPr>
                <w:rFonts w:ascii="Times New Roman" w:hAnsi="Times New Roman" w:cs="Times New Roman"/>
              </w:rPr>
            </w:rPrChange>
          </w:rPr>
          <w:t>Ansonia</w:t>
        </w:r>
        <w:r w:rsidR="003801E9">
          <w:rPr>
            <w:rFonts w:ascii="Times New Roman" w:hAnsi="Times New Roman" w:cs="Times New Roman"/>
          </w:rPr>
          <w:t xml:space="preserve"> is </w:t>
        </w:r>
      </w:ins>
      <w:ins w:id="35" w:author="Kin Onn Chan." w:date="2013-12-09T11:03:00Z">
        <w:r w:rsidR="003801E9">
          <w:rPr>
            <w:rFonts w:ascii="Times New Roman" w:hAnsi="Times New Roman" w:cs="Times New Roman"/>
          </w:rPr>
          <w:t>currently represented by 26 species</w:t>
        </w:r>
      </w:ins>
      <w:ins w:id="36" w:author="Kin Onn Chan." w:date="2013-12-09T11:05:00Z">
        <w:r w:rsidR="003801E9">
          <w:rPr>
            <w:rFonts w:ascii="Times New Roman" w:hAnsi="Times New Roman" w:cs="Times New Roman"/>
          </w:rPr>
          <w:t xml:space="preserve"> and collective range </w:t>
        </w:r>
      </w:ins>
      <w:ins w:id="37" w:author="Kin Onn Chan." w:date="2013-12-09T11:16:00Z">
        <w:r>
          <w:rPr>
            <w:rFonts w:ascii="Times New Roman" w:hAnsi="Times New Roman" w:cs="Times New Roman"/>
          </w:rPr>
          <w:t xml:space="preserve">from </w:t>
        </w:r>
      </w:ins>
      <w:ins w:id="38" w:author="Kin Onn Chan." w:date="2013-12-09T11:05:00Z">
        <w:r w:rsidR="003801E9">
          <w:rPr>
            <w:rFonts w:ascii="Times New Roman" w:hAnsi="Times New Roman" w:cs="Times New Roman"/>
          </w:rPr>
          <w:t xml:space="preserve">as far north as </w:t>
        </w:r>
      </w:ins>
      <w:ins w:id="39" w:author="Kin Onn Chan." w:date="2013-12-09T11:09:00Z">
        <w:r>
          <w:rPr>
            <w:rFonts w:ascii="Times New Roman" w:hAnsi="Times New Roman" w:cs="Times New Roman"/>
          </w:rPr>
          <w:t>northwestern</w:t>
        </w:r>
      </w:ins>
      <w:ins w:id="40" w:author="Kin Onn Chan." w:date="2013-12-09T11:05:00Z">
        <w:r w:rsidR="003801E9">
          <w:rPr>
            <w:rFonts w:ascii="Times New Roman" w:hAnsi="Times New Roman" w:cs="Times New Roman"/>
          </w:rPr>
          <w:t xml:space="preserve"> Thailand</w:t>
        </w:r>
        <w:r>
          <w:rPr>
            <w:rFonts w:ascii="Times New Roman" w:hAnsi="Times New Roman" w:cs="Times New Roman"/>
          </w:rPr>
          <w:t xml:space="preserve">, </w:t>
        </w:r>
      </w:ins>
      <w:ins w:id="41" w:author="Kin Onn Chan." w:date="2013-12-09T11:08:00Z">
        <w:r>
          <w:rPr>
            <w:rFonts w:ascii="Times New Roman" w:hAnsi="Times New Roman" w:cs="Times New Roman"/>
          </w:rPr>
          <w:t>southward through Myanmar</w:t>
        </w:r>
      </w:ins>
      <w:ins w:id="42" w:author="Kin Onn Chan." w:date="2013-12-09T11:09:00Z">
        <w:r>
          <w:rPr>
            <w:rFonts w:ascii="Times New Roman" w:hAnsi="Times New Roman" w:cs="Times New Roman"/>
          </w:rPr>
          <w:t xml:space="preserve">, the Malay Peninsula, Indonesia, and as </w:t>
        </w:r>
        <w:proofErr w:type="gramStart"/>
        <w:r>
          <w:rPr>
            <w:rFonts w:ascii="Times New Roman" w:hAnsi="Times New Roman" w:cs="Times New Roman"/>
          </w:rPr>
          <w:t>far east</w:t>
        </w:r>
        <w:proofErr w:type="gramEnd"/>
        <w:r>
          <w:rPr>
            <w:rFonts w:ascii="Times New Roman" w:hAnsi="Times New Roman" w:cs="Times New Roman"/>
          </w:rPr>
          <w:t xml:space="preserve"> as </w:t>
        </w:r>
      </w:ins>
      <w:ins w:id="43" w:author="Kin Onn Chan." w:date="2013-12-09T11:19:00Z">
        <w:r w:rsidR="00D50BE2">
          <w:rPr>
            <w:rFonts w:ascii="Times New Roman" w:hAnsi="Times New Roman" w:cs="Times New Roman"/>
          </w:rPr>
          <w:t xml:space="preserve">Borneo and </w:t>
        </w:r>
      </w:ins>
      <w:ins w:id="44" w:author="Kin Onn Chan." w:date="2013-12-09T11:09:00Z">
        <w:r>
          <w:rPr>
            <w:rFonts w:ascii="Times New Roman" w:hAnsi="Times New Roman" w:cs="Times New Roman"/>
          </w:rPr>
          <w:t xml:space="preserve">the Philippines (Frost 2013). Of these, </w:t>
        </w:r>
      </w:ins>
      <w:ins w:id="45" w:author="Kin Onn Chan." w:date="2013-12-09T11:13:00Z">
        <w:r>
          <w:rPr>
            <w:rFonts w:ascii="Times New Roman" w:hAnsi="Times New Roman" w:cs="Times New Roman"/>
          </w:rPr>
          <w:t>six</w:t>
        </w:r>
      </w:ins>
      <w:ins w:id="46" w:author="Kin Onn Chan." w:date="2013-12-09T11:12:00Z">
        <w:r>
          <w:rPr>
            <w:rFonts w:ascii="Times New Roman" w:hAnsi="Times New Roman" w:cs="Times New Roman"/>
          </w:rPr>
          <w:t xml:space="preserve"> species occur </w:t>
        </w:r>
      </w:ins>
      <w:ins w:id="47" w:author="Kin Onn Chan." w:date="2013-12-09T11:13:00Z">
        <w:r>
          <w:rPr>
            <w:rFonts w:ascii="Times New Roman" w:hAnsi="Times New Roman" w:cs="Times New Roman"/>
          </w:rPr>
          <w:t xml:space="preserve">exclusively </w:t>
        </w:r>
      </w:ins>
      <w:ins w:id="48" w:author="Kin Onn Chan." w:date="2013-12-09T11:12:00Z">
        <w:r>
          <w:rPr>
            <w:rFonts w:ascii="Times New Roman" w:hAnsi="Times New Roman" w:cs="Times New Roman"/>
          </w:rPr>
          <w:t>in Peninsular Malaysia</w:t>
        </w:r>
      </w:ins>
      <w:ins w:id="49" w:author="Kin Onn Chan." w:date="2013-12-09T11:14:00Z">
        <w:r>
          <w:rPr>
            <w:rFonts w:ascii="Times New Roman" w:hAnsi="Times New Roman" w:cs="Times New Roman"/>
          </w:rPr>
          <w:t xml:space="preserve"> (</w:t>
        </w:r>
        <w:r w:rsidRPr="00D363A3">
          <w:rPr>
            <w:rFonts w:ascii="Times New Roman" w:hAnsi="Times New Roman" w:cs="Times New Roman"/>
            <w:i/>
            <w:rPrChange w:id="50" w:author="Kin Onn Chan." w:date="2013-12-09T11:15:00Z">
              <w:rPr>
                <w:rFonts w:ascii="Times New Roman" w:hAnsi="Times New Roman" w:cs="Times New Roman"/>
              </w:rPr>
            </w:rPrChange>
          </w:rPr>
          <w:t xml:space="preserve">A. </w:t>
        </w:r>
        <w:proofErr w:type="spellStart"/>
        <w:r w:rsidRPr="00D363A3">
          <w:rPr>
            <w:rFonts w:ascii="Times New Roman" w:hAnsi="Times New Roman" w:cs="Times New Roman"/>
            <w:i/>
            <w:rPrChange w:id="51" w:author="Kin Onn Chan." w:date="2013-12-09T11:15:00Z">
              <w:rPr>
                <w:rFonts w:ascii="Times New Roman" w:hAnsi="Times New Roman" w:cs="Times New Roman"/>
              </w:rPr>
            </w:rPrChange>
          </w:rPr>
          <w:t>endauensis</w:t>
        </w:r>
      </w:ins>
      <w:proofErr w:type="spellEnd"/>
      <w:ins w:id="52" w:author="Kin Onn Chan." w:date="2013-12-09T11:51:00Z">
        <w:r w:rsidR="00440F4C">
          <w:rPr>
            <w:rFonts w:ascii="Times New Roman" w:hAnsi="Times New Roman" w:cs="Times New Roman"/>
            <w:i/>
          </w:rPr>
          <w:t xml:space="preserve"> </w:t>
        </w:r>
        <w:proofErr w:type="spellStart"/>
        <w:r w:rsidR="00440F4C">
          <w:rPr>
            <w:rFonts w:ascii="Times New Roman" w:hAnsi="Times New Roman" w:cs="Times New Roman"/>
          </w:rPr>
          <w:t>Grismer</w:t>
        </w:r>
      </w:ins>
      <w:proofErr w:type="spellEnd"/>
      <w:ins w:id="53" w:author="Kin Onn Chan." w:date="2013-12-09T11:14:00Z">
        <w:r>
          <w:rPr>
            <w:rFonts w:ascii="Times New Roman" w:hAnsi="Times New Roman" w:cs="Times New Roman"/>
          </w:rPr>
          <w:t xml:space="preserve">, </w:t>
        </w:r>
        <w:r w:rsidRPr="00D363A3">
          <w:rPr>
            <w:rFonts w:ascii="Times New Roman" w:hAnsi="Times New Roman" w:cs="Times New Roman"/>
            <w:i/>
            <w:rPrChange w:id="54" w:author="Kin Onn Chan." w:date="2013-12-09T11:15:00Z">
              <w:rPr>
                <w:rFonts w:ascii="Times New Roman" w:hAnsi="Times New Roman" w:cs="Times New Roman"/>
              </w:rPr>
            </w:rPrChange>
          </w:rPr>
          <w:t xml:space="preserve">A. </w:t>
        </w:r>
        <w:proofErr w:type="spellStart"/>
        <w:r w:rsidRPr="00D363A3">
          <w:rPr>
            <w:rFonts w:ascii="Times New Roman" w:hAnsi="Times New Roman" w:cs="Times New Roman"/>
            <w:i/>
            <w:rPrChange w:id="55" w:author="Kin Onn Chan." w:date="2013-12-09T11:15:00Z">
              <w:rPr>
                <w:rFonts w:ascii="Times New Roman" w:hAnsi="Times New Roman" w:cs="Times New Roman"/>
              </w:rPr>
            </w:rPrChange>
          </w:rPr>
          <w:t>jeetsukumarani</w:t>
        </w:r>
      </w:ins>
      <w:proofErr w:type="spellEnd"/>
      <w:ins w:id="56" w:author="Kin Onn Chan." w:date="2013-12-09T11:51:00Z">
        <w:r w:rsidR="00440F4C">
          <w:rPr>
            <w:rFonts w:ascii="Times New Roman" w:hAnsi="Times New Roman" w:cs="Times New Roman"/>
            <w:i/>
          </w:rPr>
          <w:t xml:space="preserve"> </w:t>
        </w:r>
      </w:ins>
      <w:ins w:id="57" w:author="Kin Onn Chan." w:date="2013-12-09T11:52:00Z">
        <w:r w:rsidR="00440F4C">
          <w:rPr>
            <w:rFonts w:ascii="Times New Roman" w:hAnsi="Times New Roman" w:cs="Times New Roman"/>
          </w:rPr>
          <w:t xml:space="preserve">Wood, </w:t>
        </w:r>
        <w:proofErr w:type="spellStart"/>
        <w:r w:rsidR="00440F4C">
          <w:rPr>
            <w:rFonts w:ascii="Times New Roman" w:hAnsi="Times New Roman" w:cs="Times New Roman"/>
          </w:rPr>
          <w:t>Grismer</w:t>
        </w:r>
        <w:proofErr w:type="spellEnd"/>
        <w:r w:rsidR="00440F4C">
          <w:rPr>
            <w:rFonts w:ascii="Times New Roman" w:hAnsi="Times New Roman" w:cs="Times New Roman"/>
          </w:rPr>
          <w:t xml:space="preserve">, </w:t>
        </w:r>
        <w:proofErr w:type="spellStart"/>
        <w:r w:rsidR="00440F4C">
          <w:rPr>
            <w:rFonts w:ascii="Times New Roman" w:hAnsi="Times New Roman" w:cs="Times New Roman"/>
          </w:rPr>
          <w:t>Grismer</w:t>
        </w:r>
        <w:proofErr w:type="spellEnd"/>
        <w:r w:rsidR="00440F4C">
          <w:rPr>
            <w:rFonts w:ascii="Times New Roman" w:hAnsi="Times New Roman" w:cs="Times New Roman"/>
          </w:rPr>
          <w:t xml:space="preserve">, </w:t>
        </w:r>
        <w:proofErr w:type="spellStart"/>
        <w:r w:rsidR="00440F4C">
          <w:rPr>
            <w:rFonts w:ascii="Times New Roman" w:hAnsi="Times New Roman" w:cs="Times New Roman"/>
          </w:rPr>
          <w:t>Norhayati</w:t>
        </w:r>
        <w:proofErr w:type="spellEnd"/>
        <w:r w:rsidR="00440F4C">
          <w:rPr>
            <w:rFonts w:ascii="Times New Roman" w:hAnsi="Times New Roman" w:cs="Times New Roman"/>
          </w:rPr>
          <w:t>, Chan &amp; Bauer</w:t>
        </w:r>
      </w:ins>
      <w:ins w:id="58" w:author="Kin Onn Chan." w:date="2013-12-09T11:14:00Z">
        <w:r>
          <w:rPr>
            <w:rFonts w:ascii="Times New Roman" w:hAnsi="Times New Roman" w:cs="Times New Roman"/>
          </w:rPr>
          <w:t xml:space="preserve">, </w:t>
        </w:r>
        <w:r w:rsidRPr="00D363A3">
          <w:rPr>
            <w:rFonts w:ascii="Times New Roman" w:hAnsi="Times New Roman" w:cs="Times New Roman"/>
            <w:i/>
            <w:rPrChange w:id="59" w:author="Kin Onn Chan." w:date="2013-12-09T11:15:00Z">
              <w:rPr>
                <w:rFonts w:ascii="Times New Roman" w:hAnsi="Times New Roman" w:cs="Times New Roman"/>
              </w:rPr>
            </w:rPrChange>
          </w:rPr>
          <w:t xml:space="preserve">A. </w:t>
        </w:r>
        <w:proofErr w:type="spellStart"/>
        <w:r w:rsidRPr="00D363A3">
          <w:rPr>
            <w:rFonts w:ascii="Times New Roman" w:hAnsi="Times New Roman" w:cs="Times New Roman"/>
            <w:i/>
            <w:rPrChange w:id="60" w:author="Kin Onn Chan." w:date="2013-12-09T11:15:00Z">
              <w:rPr>
                <w:rFonts w:ascii="Times New Roman" w:hAnsi="Times New Roman" w:cs="Times New Roman"/>
              </w:rPr>
            </w:rPrChange>
          </w:rPr>
          <w:t>latiffi</w:t>
        </w:r>
      </w:ins>
      <w:proofErr w:type="spellEnd"/>
      <w:ins w:id="61" w:author="Kin Onn Chan." w:date="2013-12-09T11:52:00Z">
        <w:r w:rsidR="00440F4C">
          <w:rPr>
            <w:rFonts w:ascii="Times New Roman" w:hAnsi="Times New Roman" w:cs="Times New Roman"/>
            <w:i/>
          </w:rPr>
          <w:t xml:space="preserve"> </w:t>
        </w:r>
        <w:r w:rsidR="00440F4C">
          <w:rPr>
            <w:rFonts w:ascii="Times New Roman" w:hAnsi="Times New Roman" w:cs="Times New Roman"/>
          </w:rPr>
          <w:t xml:space="preserve">Wood, </w:t>
        </w:r>
        <w:proofErr w:type="spellStart"/>
        <w:r w:rsidR="00440F4C">
          <w:rPr>
            <w:rFonts w:ascii="Times New Roman" w:hAnsi="Times New Roman" w:cs="Times New Roman"/>
          </w:rPr>
          <w:t>Grismer</w:t>
        </w:r>
        <w:proofErr w:type="spellEnd"/>
        <w:r w:rsidR="00440F4C">
          <w:rPr>
            <w:rFonts w:ascii="Times New Roman" w:hAnsi="Times New Roman" w:cs="Times New Roman"/>
          </w:rPr>
          <w:t xml:space="preserve">, </w:t>
        </w:r>
        <w:proofErr w:type="spellStart"/>
        <w:r w:rsidR="00440F4C">
          <w:rPr>
            <w:rFonts w:ascii="Times New Roman" w:hAnsi="Times New Roman" w:cs="Times New Roman"/>
          </w:rPr>
          <w:t>Grismer</w:t>
        </w:r>
        <w:proofErr w:type="spellEnd"/>
        <w:r w:rsidR="00440F4C">
          <w:rPr>
            <w:rFonts w:ascii="Times New Roman" w:hAnsi="Times New Roman" w:cs="Times New Roman"/>
          </w:rPr>
          <w:t xml:space="preserve">, </w:t>
        </w:r>
        <w:proofErr w:type="spellStart"/>
        <w:r w:rsidR="00440F4C">
          <w:rPr>
            <w:rFonts w:ascii="Times New Roman" w:hAnsi="Times New Roman" w:cs="Times New Roman"/>
          </w:rPr>
          <w:t>Norhayati</w:t>
        </w:r>
        <w:proofErr w:type="spellEnd"/>
        <w:r w:rsidR="00440F4C">
          <w:rPr>
            <w:rFonts w:ascii="Times New Roman" w:hAnsi="Times New Roman" w:cs="Times New Roman"/>
          </w:rPr>
          <w:t>, Chan &amp; Bauer</w:t>
        </w:r>
      </w:ins>
      <w:ins w:id="62" w:author="Kin Onn Chan." w:date="2013-12-09T11:14:00Z">
        <w:r>
          <w:rPr>
            <w:rFonts w:ascii="Times New Roman" w:hAnsi="Times New Roman" w:cs="Times New Roman"/>
          </w:rPr>
          <w:t xml:space="preserve">, </w:t>
        </w:r>
        <w:r w:rsidRPr="00D363A3">
          <w:rPr>
            <w:rFonts w:ascii="Times New Roman" w:hAnsi="Times New Roman" w:cs="Times New Roman"/>
            <w:i/>
            <w:rPrChange w:id="63" w:author="Kin Onn Chan." w:date="2013-12-09T11:15:00Z">
              <w:rPr>
                <w:rFonts w:ascii="Times New Roman" w:hAnsi="Times New Roman" w:cs="Times New Roman"/>
              </w:rPr>
            </w:rPrChange>
          </w:rPr>
          <w:t xml:space="preserve">A. </w:t>
        </w:r>
        <w:proofErr w:type="spellStart"/>
        <w:r w:rsidRPr="00D363A3">
          <w:rPr>
            <w:rFonts w:ascii="Times New Roman" w:hAnsi="Times New Roman" w:cs="Times New Roman"/>
            <w:i/>
            <w:rPrChange w:id="64" w:author="Kin Onn Chan." w:date="2013-12-09T11:15:00Z">
              <w:rPr>
                <w:rFonts w:ascii="Times New Roman" w:hAnsi="Times New Roman" w:cs="Times New Roman"/>
              </w:rPr>
            </w:rPrChange>
          </w:rPr>
          <w:t>latirostra</w:t>
        </w:r>
      </w:ins>
      <w:proofErr w:type="spellEnd"/>
      <w:ins w:id="65" w:author="Kin Onn Chan." w:date="2013-12-09T11:53:00Z">
        <w:r w:rsidR="00440F4C">
          <w:rPr>
            <w:rFonts w:ascii="Times New Roman" w:hAnsi="Times New Roman" w:cs="Times New Roman"/>
            <w:i/>
          </w:rPr>
          <w:t xml:space="preserve"> </w:t>
        </w:r>
        <w:proofErr w:type="spellStart"/>
        <w:r w:rsidR="00440F4C">
          <w:rPr>
            <w:rFonts w:ascii="Times New Roman" w:hAnsi="Times New Roman" w:cs="Times New Roman"/>
          </w:rPr>
          <w:t>Grismer</w:t>
        </w:r>
      </w:ins>
      <w:proofErr w:type="spellEnd"/>
      <w:ins w:id="66" w:author="Kin Onn Chan." w:date="2013-12-09T11:14:00Z">
        <w:r>
          <w:rPr>
            <w:rFonts w:ascii="Times New Roman" w:hAnsi="Times New Roman" w:cs="Times New Roman"/>
          </w:rPr>
          <w:t xml:space="preserve">, </w:t>
        </w:r>
        <w:r w:rsidRPr="00D363A3">
          <w:rPr>
            <w:rFonts w:ascii="Times New Roman" w:hAnsi="Times New Roman" w:cs="Times New Roman"/>
            <w:i/>
            <w:rPrChange w:id="67" w:author="Kin Onn Chan." w:date="2013-12-09T11:15:00Z">
              <w:rPr>
                <w:rFonts w:ascii="Times New Roman" w:hAnsi="Times New Roman" w:cs="Times New Roman"/>
              </w:rPr>
            </w:rPrChange>
          </w:rPr>
          <w:t xml:space="preserve">A. </w:t>
        </w:r>
        <w:proofErr w:type="spellStart"/>
        <w:r w:rsidRPr="00D363A3">
          <w:rPr>
            <w:rFonts w:ascii="Times New Roman" w:hAnsi="Times New Roman" w:cs="Times New Roman"/>
            <w:i/>
            <w:rPrChange w:id="68" w:author="Kin Onn Chan." w:date="2013-12-09T11:15:00Z">
              <w:rPr>
                <w:rFonts w:ascii="Times New Roman" w:hAnsi="Times New Roman" w:cs="Times New Roman"/>
              </w:rPr>
            </w:rPrChange>
          </w:rPr>
          <w:t>penangensis</w:t>
        </w:r>
      </w:ins>
      <w:proofErr w:type="spellEnd"/>
      <w:ins w:id="69" w:author="Kin Onn Chan." w:date="2013-12-09T11:53:00Z">
        <w:r w:rsidR="00440F4C">
          <w:rPr>
            <w:rFonts w:ascii="Times New Roman" w:hAnsi="Times New Roman" w:cs="Times New Roman"/>
            <w:i/>
          </w:rPr>
          <w:t xml:space="preserve"> </w:t>
        </w:r>
        <w:proofErr w:type="spellStart"/>
        <w:r w:rsidR="00440F4C">
          <w:rPr>
            <w:rFonts w:ascii="Times New Roman" w:hAnsi="Times New Roman" w:cs="Times New Roman"/>
          </w:rPr>
          <w:t>Stoliczka</w:t>
        </w:r>
      </w:ins>
      <w:proofErr w:type="spellEnd"/>
      <w:ins w:id="70" w:author="Kin Onn Chan." w:date="2013-12-09T11:14:00Z">
        <w:r>
          <w:rPr>
            <w:rFonts w:ascii="Times New Roman" w:hAnsi="Times New Roman" w:cs="Times New Roman"/>
          </w:rPr>
          <w:t xml:space="preserve">, and </w:t>
        </w:r>
        <w:r w:rsidRPr="00D363A3">
          <w:rPr>
            <w:rFonts w:ascii="Times New Roman" w:hAnsi="Times New Roman" w:cs="Times New Roman"/>
            <w:i/>
            <w:rPrChange w:id="71" w:author="Kin Onn Chan." w:date="2013-12-09T11:15:00Z">
              <w:rPr>
                <w:rFonts w:ascii="Times New Roman" w:hAnsi="Times New Roman" w:cs="Times New Roman"/>
              </w:rPr>
            </w:rPrChange>
          </w:rPr>
          <w:t xml:space="preserve">A. </w:t>
        </w:r>
        <w:proofErr w:type="spellStart"/>
        <w:r w:rsidRPr="00D363A3">
          <w:rPr>
            <w:rFonts w:ascii="Times New Roman" w:hAnsi="Times New Roman" w:cs="Times New Roman"/>
            <w:i/>
            <w:rPrChange w:id="72" w:author="Kin Onn Chan." w:date="2013-12-09T11:15:00Z">
              <w:rPr>
                <w:rFonts w:ascii="Times New Roman" w:hAnsi="Times New Roman" w:cs="Times New Roman"/>
              </w:rPr>
            </w:rPrChange>
          </w:rPr>
          <w:t>tiomanica</w:t>
        </w:r>
      </w:ins>
      <w:proofErr w:type="spellEnd"/>
      <w:ins w:id="73" w:author="Kin Onn Chan." w:date="2013-12-09T11:54:00Z">
        <w:r w:rsidR="00440F4C">
          <w:rPr>
            <w:rFonts w:ascii="Times New Roman" w:hAnsi="Times New Roman" w:cs="Times New Roman"/>
            <w:i/>
          </w:rPr>
          <w:t xml:space="preserve"> </w:t>
        </w:r>
        <w:r w:rsidR="00440F4C">
          <w:rPr>
            <w:rFonts w:ascii="Times New Roman" w:hAnsi="Times New Roman" w:cs="Times New Roman"/>
          </w:rPr>
          <w:t>Hendrickson</w:t>
        </w:r>
      </w:ins>
      <w:ins w:id="74" w:author="Kin Onn Chan." w:date="2013-12-09T11:14:00Z">
        <w:r>
          <w:rPr>
            <w:rFonts w:ascii="Times New Roman" w:hAnsi="Times New Roman" w:cs="Times New Roman"/>
          </w:rPr>
          <w:t>).</w:t>
        </w:r>
      </w:ins>
      <w:ins w:id="75" w:author="Kin Onn Chan." w:date="2013-12-09T11:13:00Z">
        <w:r>
          <w:rPr>
            <w:rFonts w:ascii="Times New Roman" w:hAnsi="Times New Roman" w:cs="Times New Roman"/>
          </w:rPr>
          <w:t xml:space="preserve"> </w:t>
        </w:r>
      </w:ins>
      <w:ins w:id="76" w:author="Kin Onn Chan." w:date="2013-12-09T11:16:00Z">
        <w:r>
          <w:rPr>
            <w:rFonts w:ascii="Times New Roman" w:hAnsi="Times New Roman" w:cs="Times New Roman"/>
          </w:rPr>
          <w:t xml:space="preserve">The exception is </w:t>
        </w:r>
        <w:r w:rsidRPr="002C3B00">
          <w:rPr>
            <w:rFonts w:ascii="Times New Roman" w:hAnsi="Times New Roman" w:cs="Times New Roman"/>
            <w:i/>
            <w:rPrChange w:id="77" w:author="Kin Onn Chan." w:date="2013-12-09T11:32:00Z">
              <w:rPr>
                <w:rFonts w:ascii="Times New Roman" w:hAnsi="Times New Roman" w:cs="Times New Roman"/>
              </w:rPr>
            </w:rPrChange>
          </w:rPr>
          <w:t xml:space="preserve">A. </w:t>
        </w:r>
        <w:proofErr w:type="spellStart"/>
        <w:r w:rsidRPr="002C3B00">
          <w:rPr>
            <w:rFonts w:ascii="Times New Roman" w:hAnsi="Times New Roman" w:cs="Times New Roman"/>
            <w:i/>
            <w:rPrChange w:id="78" w:author="Kin Onn Chan." w:date="2013-12-09T11:32:00Z">
              <w:rPr>
                <w:rFonts w:ascii="Times New Roman" w:hAnsi="Times New Roman" w:cs="Times New Roman"/>
              </w:rPr>
            </w:rPrChange>
          </w:rPr>
          <w:t>malayana</w:t>
        </w:r>
      </w:ins>
      <w:proofErr w:type="spellEnd"/>
      <w:ins w:id="79" w:author="Kin Onn Chan." w:date="2013-12-09T11:54:00Z">
        <w:r w:rsidR="00440F4C">
          <w:rPr>
            <w:rFonts w:ascii="Times New Roman" w:hAnsi="Times New Roman" w:cs="Times New Roman"/>
            <w:i/>
          </w:rPr>
          <w:t xml:space="preserve"> </w:t>
        </w:r>
        <w:proofErr w:type="spellStart"/>
        <w:r w:rsidR="00440F4C">
          <w:rPr>
            <w:rFonts w:ascii="Times New Roman" w:hAnsi="Times New Roman" w:cs="Times New Roman"/>
          </w:rPr>
          <w:t>Inger</w:t>
        </w:r>
      </w:ins>
      <w:proofErr w:type="spellEnd"/>
      <w:ins w:id="80" w:author="Kin Onn Chan." w:date="2013-12-09T11:17:00Z">
        <w:r w:rsidR="00D50BE2">
          <w:rPr>
            <w:rFonts w:ascii="Times New Roman" w:hAnsi="Times New Roman" w:cs="Times New Roman"/>
          </w:rPr>
          <w:t xml:space="preserve">, </w:t>
        </w:r>
      </w:ins>
      <w:ins w:id="81" w:author="Kin Onn Chan." w:date="2013-12-09T11:19:00Z">
        <w:r w:rsidR="00D50BE2">
          <w:rPr>
            <w:rFonts w:ascii="Times New Roman" w:hAnsi="Times New Roman" w:cs="Times New Roman"/>
          </w:rPr>
          <w:t>which</w:t>
        </w:r>
      </w:ins>
      <w:ins w:id="82" w:author="Kin Onn Chan." w:date="2013-12-09T11:32:00Z">
        <w:r w:rsidR="002C3B00">
          <w:rPr>
            <w:rFonts w:ascii="Times New Roman" w:hAnsi="Times New Roman" w:cs="Times New Roman"/>
          </w:rPr>
          <w:t xml:space="preserve"> </w:t>
        </w:r>
      </w:ins>
      <w:ins w:id="83" w:author="Kin Onn Chan." w:date="2013-12-09T11:37:00Z">
        <w:r w:rsidR="00DB03E8">
          <w:rPr>
            <w:rFonts w:ascii="Times New Roman" w:hAnsi="Times New Roman" w:cs="Times New Roman"/>
          </w:rPr>
          <w:t>occurs in</w:t>
        </w:r>
      </w:ins>
      <w:ins w:id="84" w:author="Kin Onn Chan." w:date="2013-12-09T11:19:00Z">
        <w:r w:rsidR="00DB03E8">
          <w:rPr>
            <w:rFonts w:ascii="Times New Roman" w:hAnsi="Times New Roman" w:cs="Times New Roman"/>
          </w:rPr>
          <w:t xml:space="preserve"> Perak, </w:t>
        </w:r>
        <w:r w:rsidR="002C3B00">
          <w:rPr>
            <w:rFonts w:ascii="Times New Roman" w:hAnsi="Times New Roman" w:cs="Times New Roman"/>
          </w:rPr>
          <w:t>Peninsular Malaysia</w:t>
        </w:r>
      </w:ins>
      <w:ins w:id="85" w:author="Kin Onn Chan." w:date="2013-12-09T11:37:00Z">
        <w:r w:rsidR="00DB03E8">
          <w:rPr>
            <w:rFonts w:ascii="Times New Roman" w:hAnsi="Times New Roman" w:cs="Times New Roman"/>
          </w:rPr>
          <w:t xml:space="preserve"> (type locality)</w:t>
        </w:r>
      </w:ins>
      <w:ins w:id="86" w:author="Kin Onn Chan." w:date="2013-12-09T11:19:00Z">
        <w:r w:rsidR="002C3B00">
          <w:rPr>
            <w:rFonts w:ascii="Times New Roman" w:hAnsi="Times New Roman" w:cs="Times New Roman"/>
          </w:rPr>
          <w:t xml:space="preserve">, but has also been </w:t>
        </w:r>
      </w:ins>
      <w:ins w:id="87" w:author="Kin Onn Chan." w:date="2013-12-09T11:38:00Z">
        <w:r w:rsidR="00DB03E8">
          <w:rPr>
            <w:rFonts w:ascii="Times New Roman" w:hAnsi="Times New Roman" w:cs="Times New Roman"/>
          </w:rPr>
          <w:t>reported from Peninsular Thailand</w:t>
        </w:r>
      </w:ins>
      <w:ins w:id="88" w:author="Kin Onn Chan." w:date="2013-12-09T11:50:00Z">
        <w:r w:rsidR="00440F4C">
          <w:rPr>
            <w:rFonts w:ascii="Times New Roman" w:hAnsi="Times New Roman" w:cs="Times New Roman"/>
          </w:rPr>
          <w:t>,</w:t>
        </w:r>
      </w:ins>
      <w:ins w:id="89" w:author="Kin Onn Chan." w:date="2013-12-09T11:38:00Z">
        <w:r w:rsidR="00DB03E8">
          <w:rPr>
            <w:rFonts w:ascii="Times New Roman" w:hAnsi="Times New Roman" w:cs="Times New Roman"/>
          </w:rPr>
          <w:t xml:space="preserve"> south of the Isthmus of </w:t>
        </w:r>
        <w:proofErr w:type="spellStart"/>
        <w:r w:rsidR="00DB03E8">
          <w:rPr>
            <w:rFonts w:ascii="Times New Roman" w:hAnsi="Times New Roman" w:cs="Times New Roman"/>
          </w:rPr>
          <w:t>Kra</w:t>
        </w:r>
        <w:proofErr w:type="spellEnd"/>
        <w:r w:rsidR="00DB03E8">
          <w:rPr>
            <w:rFonts w:ascii="Times New Roman" w:hAnsi="Times New Roman" w:cs="Times New Roman"/>
          </w:rPr>
          <w:t xml:space="preserve"> (</w:t>
        </w:r>
      </w:ins>
      <w:proofErr w:type="spellStart"/>
      <w:ins w:id="90" w:author="Kin Onn Chan." w:date="2013-12-09T11:47:00Z">
        <w:r w:rsidR="00440F4C">
          <w:rPr>
            <w:rFonts w:ascii="Times New Roman" w:hAnsi="Times New Roman" w:cs="Times New Roman"/>
          </w:rPr>
          <w:t>Inger</w:t>
        </w:r>
        <w:proofErr w:type="spellEnd"/>
        <w:r w:rsidR="00440F4C">
          <w:rPr>
            <w:rFonts w:ascii="Times New Roman" w:hAnsi="Times New Roman" w:cs="Times New Roman"/>
          </w:rPr>
          <w:t xml:space="preserve"> 1960</w:t>
        </w:r>
      </w:ins>
      <w:ins w:id="91" w:author="Kin Onn Chan." w:date="2013-12-09T11:48:00Z">
        <w:r w:rsidR="00440F4C">
          <w:rPr>
            <w:rFonts w:ascii="Times New Roman" w:hAnsi="Times New Roman" w:cs="Times New Roman"/>
          </w:rPr>
          <w:t xml:space="preserve">). </w:t>
        </w:r>
      </w:ins>
    </w:p>
    <w:p w14:paraId="5C75387B" w14:textId="77777777" w:rsidR="00A55A11" w:rsidRPr="004F3A97" w:rsidDel="00A441C8" w:rsidRDefault="00440F4C" w:rsidP="00A441C8">
      <w:pPr>
        <w:spacing w:line="276" w:lineRule="auto"/>
        <w:rPr>
          <w:del w:id="92" w:author="Kin Onn Chan." w:date="2013-11-21T13:29:00Z"/>
          <w:rFonts w:ascii="Times New Roman" w:hAnsi="Times New Roman" w:cs="Times New Roman"/>
        </w:rPr>
        <w:pPrChange w:id="93" w:author="Kin Onn Chan." w:date="2013-11-21T13:29:00Z">
          <w:pPr>
            <w:spacing w:line="276" w:lineRule="auto"/>
          </w:pPr>
        </w:pPrChange>
      </w:pPr>
      <w:ins w:id="94" w:author="Kin Onn Chan." w:date="2013-12-09T11:17:00Z">
        <w:r>
          <w:rPr>
            <w:rFonts w:ascii="Times New Roman" w:hAnsi="Times New Roman" w:cs="Times New Roman"/>
          </w:rPr>
          <w:tab/>
        </w:r>
      </w:ins>
      <w:del w:id="95" w:author="Kin Onn Chan." w:date="2013-11-21T13:29:00Z">
        <w:r w:rsidR="00A55A11" w:rsidRPr="004F3A97" w:rsidDel="00A441C8">
          <w:rPr>
            <w:rFonts w:ascii="Times New Roman" w:hAnsi="Times New Roman" w:cs="Times New Roman"/>
          </w:rPr>
          <w:delText>Advances in technology</w:delText>
        </w:r>
        <w:r w:rsidR="003B4813" w:rsidRPr="004F3A97" w:rsidDel="00A441C8">
          <w:rPr>
            <w:rFonts w:ascii="Times New Roman" w:hAnsi="Times New Roman" w:cs="Times New Roman"/>
          </w:rPr>
          <w:delText xml:space="preserve"> have reinvigorated the field of alpha taxonomy by overcoming </w:delText>
        </w:r>
        <w:r w:rsidR="003A65C4" w:rsidDel="00A441C8">
          <w:rPr>
            <w:rFonts w:ascii="Times New Roman" w:hAnsi="Times New Roman" w:cs="Times New Roman"/>
          </w:rPr>
          <w:delText xml:space="preserve">some of </w:delText>
        </w:r>
        <w:r w:rsidR="003B4813" w:rsidRPr="004F3A97" w:rsidDel="00A441C8">
          <w:rPr>
            <w:rFonts w:ascii="Times New Roman" w:hAnsi="Times New Roman" w:cs="Times New Roman"/>
          </w:rPr>
          <w:delText xml:space="preserve">the impediments faced by traditional practices. </w:delText>
        </w:r>
        <w:r w:rsidR="00ED0C5D" w:rsidRPr="004F3A97" w:rsidDel="00A441C8">
          <w:rPr>
            <w:rFonts w:ascii="Times New Roman" w:hAnsi="Times New Roman" w:cs="Times New Roman"/>
          </w:rPr>
          <w:delText xml:space="preserve">The term “integrative taxonomy” refers to a multidisciplinary approach to taxonomy, </w:delText>
        </w:r>
        <w:r w:rsidR="00A55A11" w:rsidRPr="004F3A97" w:rsidDel="00A441C8">
          <w:rPr>
            <w:rFonts w:ascii="Times New Roman" w:hAnsi="Times New Roman" w:cs="Times New Roman"/>
          </w:rPr>
          <w:delText>integrating</w:delText>
        </w:r>
        <w:r w:rsidR="00ED0C5D" w:rsidRPr="004F3A97" w:rsidDel="00A441C8">
          <w:rPr>
            <w:rFonts w:ascii="Times New Roman" w:hAnsi="Times New Roman" w:cs="Times New Roman"/>
          </w:rPr>
          <w:delText xml:space="preserve"> multiple lines of support to </w:delText>
        </w:r>
        <w:r w:rsidR="00BC4635" w:rsidRPr="004F3A97" w:rsidDel="00A441C8">
          <w:rPr>
            <w:rFonts w:ascii="Times New Roman" w:hAnsi="Times New Roman" w:cs="Times New Roman"/>
          </w:rPr>
          <w:delText>increase the accuracy of delineating species boundaries</w:delText>
        </w:r>
        <w:r w:rsidR="00ED0C5D" w:rsidRPr="004F3A97" w:rsidDel="00A441C8">
          <w:rPr>
            <w:rFonts w:ascii="Times New Roman" w:hAnsi="Times New Roman" w:cs="Times New Roman"/>
          </w:rPr>
          <w:delText xml:space="preserve"> (Dayrat 2005; </w:delText>
        </w:r>
        <w:r w:rsidR="00BC4635" w:rsidRPr="004F3A97" w:rsidDel="00A441C8">
          <w:rPr>
            <w:rFonts w:ascii="Times New Roman" w:hAnsi="Times New Roman" w:cs="Times New Roman"/>
          </w:rPr>
          <w:delText xml:space="preserve">Schlick-Steiner </w:delText>
        </w:r>
        <w:r w:rsidR="00BC4635" w:rsidRPr="004F3A97" w:rsidDel="00A441C8">
          <w:rPr>
            <w:rFonts w:ascii="Times New Roman" w:hAnsi="Times New Roman" w:cs="Times New Roman"/>
            <w:i/>
          </w:rPr>
          <w:delText>et al</w:delText>
        </w:r>
        <w:r w:rsidR="00BC4635" w:rsidRPr="004F3A97" w:rsidDel="00A441C8">
          <w:rPr>
            <w:rFonts w:ascii="Times New Roman" w:hAnsi="Times New Roman" w:cs="Times New Roman"/>
          </w:rPr>
          <w:delText xml:space="preserve">. 2010; </w:delText>
        </w:r>
        <w:r w:rsidR="00ED0C5D" w:rsidRPr="004F3A97" w:rsidDel="00A441C8">
          <w:rPr>
            <w:rFonts w:ascii="Times New Roman" w:hAnsi="Times New Roman" w:cs="Times New Roman"/>
          </w:rPr>
          <w:delText xml:space="preserve">Wake 2003). </w:delText>
        </w:r>
        <w:r w:rsidR="00BF1B6B" w:rsidRPr="004F3A97" w:rsidDel="00A441C8">
          <w:rPr>
            <w:rFonts w:ascii="Times New Roman" w:hAnsi="Times New Roman" w:cs="Times New Roman"/>
          </w:rPr>
          <w:delText>Taxonomists now have a wide array of tools to choose from</w:delText>
        </w:r>
        <w:r w:rsidR="00F81A79" w:rsidRPr="004F3A97" w:rsidDel="00A441C8">
          <w:rPr>
            <w:rFonts w:ascii="Times New Roman" w:hAnsi="Times New Roman" w:cs="Times New Roman"/>
          </w:rPr>
          <w:delText>,</w:delText>
        </w:r>
        <w:r w:rsidR="00BF1B6B" w:rsidRPr="004F3A97" w:rsidDel="00A441C8">
          <w:rPr>
            <w:rFonts w:ascii="Times New Roman" w:hAnsi="Times New Roman" w:cs="Times New Roman"/>
          </w:rPr>
          <w:delText xml:space="preserve"> </w:delText>
        </w:r>
        <w:r w:rsidR="00F81A79" w:rsidRPr="004F3A97" w:rsidDel="00A441C8">
          <w:rPr>
            <w:rFonts w:ascii="Times New Roman" w:hAnsi="Times New Roman" w:cs="Times New Roman"/>
          </w:rPr>
          <w:delText>including but not limited to DNA sequencing, powerful imaging technology, and statistical modeling (</w:delText>
        </w:r>
        <w:r w:rsidR="0087224F" w:rsidRPr="004F3A97" w:rsidDel="00A441C8">
          <w:rPr>
            <w:rFonts w:ascii="Times New Roman" w:hAnsi="Times New Roman" w:cs="Times New Roman"/>
          </w:rPr>
          <w:delText xml:space="preserve">Fujita </w:delText>
        </w:r>
        <w:r w:rsidR="0087224F" w:rsidRPr="004F3A97" w:rsidDel="00A441C8">
          <w:rPr>
            <w:rFonts w:ascii="Times New Roman" w:hAnsi="Times New Roman" w:cs="Times New Roman"/>
            <w:i/>
          </w:rPr>
          <w:delText>et al</w:delText>
        </w:r>
        <w:r w:rsidR="0087224F" w:rsidRPr="004F3A97" w:rsidDel="00A441C8">
          <w:rPr>
            <w:rFonts w:ascii="Times New Roman" w:hAnsi="Times New Roman" w:cs="Times New Roman"/>
          </w:rPr>
          <w:delText>. 2012</w:delText>
        </w:r>
        <w:r w:rsidR="0087224F" w:rsidDel="00A441C8">
          <w:rPr>
            <w:rFonts w:ascii="Times New Roman" w:hAnsi="Times New Roman" w:cs="Times New Roman"/>
          </w:rPr>
          <w:delText xml:space="preserve">; </w:delText>
        </w:r>
        <w:r w:rsidR="00F81A79" w:rsidRPr="004F3A97" w:rsidDel="00A441C8">
          <w:rPr>
            <w:rFonts w:ascii="Times New Roman" w:hAnsi="Times New Roman" w:cs="Times New Roman"/>
          </w:rPr>
          <w:delText xml:space="preserve">Riedel </w:delText>
        </w:r>
        <w:r w:rsidR="00F81A79" w:rsidRPr="004F3A97" w:rsidDel="00A441C8">
          <w:rPr>
            <w:rFonts w:ascii="Times New Roman" w:hAnsi="Times New Roman" w:cs="Times New Roman"/>
            <w:i/>
          </w:rPr>
          <w:delText>et al</w:delText>
        </w:r>
        <w:r w:rsidR="004F3A97" w:rsidDel="00A441C8">
          <w:rPr>
            <w:rFonts w:ascii="Times New Roman" w:hAnsi="Times New Roman" w:cs="Times New Roman"/>
          </w:rPr>
          <w:delText>.</w:delText>
        </w:r>
        <w:r w:rsidR="00F81A79" w:rsidRPr="004F3A97" w:rsidDel="00A441C8">
          <w:rPr>
            <w:rFonts w:ascii="Times New Roman" w:hAnsi="Times New Roman" w:cs="Times New Roman"/>
          </w:rPr>
          <w:delText xml:space="preserve"> 2013; Yeates </w:delText>
        </w:r>
        <w:r w:rsidR="00F81A79" w:rsidRPr="004F3A97" w:rsidDel="00A441C8">
          <w:rPr>
            <w:rFonts w:ascii="Times New Roman" w:hAnsi="Times New Roman" w:cs="Times New Roman"/>
            <w:i/>
          </w:rPr>
          <w:delText>et al</w:delText>
        </w:r>
        <w:r w:rsidR="00F81A79" w:rsidRPr="004F3A97" w:rsidDel="00A441C8">
          <w:rPr>
            <w:rFonts w:ascii="Times New Roman" w:hAnsi="Times New Roman" w:cs="Times New Roman"/>
          </w:rPr>
          <w:delText xml:space="preserve">. 2011). </w:delText>
        </w:r>
        <w:r w:rsidR="001F29E0" w:rsidRPr="004F3A97" w:rsidDel="00A441C8">
          <w:rPr>
            <w:rFonts w:ascii="Times New Roman" w:hAnsi="Times New Roman" w:cs="Times New Roman"/>
          </w:rPr>
          <w:delText xml:space="preserve">This multisource approach is especially </w:delText>
        </w:r>
        <w:r w:rsidR="00B82EEC" w:rsidRPr="004F3A97" w:rsidDel="00A441C8">
          <w:rPr>
            <w:rFonts w:ascii="Times New Roman" w:hAnsi="Times New Roman" w:cs="Times New Roman"/>
          </w:rPr>
          <w:delText xml:space="preserve">effective </w:delText>
        </w:r>
        <w:r w:rsidR="00971A9B" w:rsidRPr="004F3A97" w:rsidDel="00A441C8">
          <w:rPr>
            <w:rFonts w:ascii="Times New Roman" w:hAnsi="Times New Roman" w:cs="Times New Roman"/>
          </w:rPr>
          <w:delText>when it involves cryptic</w:delText>
        </w:r>
        <w:r w:rsidR="00B16E15" w:rsidRPr="004F3A97" w:rsidDel="00A441C8">
          <w:rPr>
            <w:rFonts w:ascii="Times New Roman" w:hAnsi="Times New Roman" w:cs="Times New Roman"/>
          </w:rPr>
          <w:delText xml:space="preserve"> species, where</w:delText>
        </w:r>
        <w:r w:rsidR="00B40FCF" w:rsidRPr="004F3A97" w:rsidDel="00A441C8">
          <w:rPr>
            <w:rFonts w:ascii="Times New Roman" w:hAnsi="Times New Roman" w:cs="Times New Roman"/>
          </w:rPr>
          <w:delText xml:space="preserve">by species boundaries are </w:delText>
        </w:r>
        <w:r w:rsidR="00B16E15" w:rsidRPr="004F3A97" w:rsidDel="00A441C8">
          <w:rPr>
            <w:rFonts w:ascii="Times New Roman" w:hAnsi="Times New Roman" w:cs="Times New Roman"/>
          </w:rPr>
          <w:delText xml:space="preserve">obscured by morphological </w:delText>
        </w:r>
        <w:r w:rsidR="00B40FCF" w:rsidRPr="004F3A97" w:rsidDel="00A441C8">
          <w:rPr>
            <w:rFonts w:ascii="Times New Roman" w:hAnsi="Times New Roman" w:cs="Times New Roman"/>
          </w:rPr>
          <w:delText>conservatism</w:delText>
        </w:r>
        <w:r w:rsidR="00B16E15" w:rsidRPr="004F3A97" w:rsidDel="00A441C8">
          <w:rPr>
            <w:rFonts w:ascii="Times New Roman" w:hAnsi="Times New Roman" w:cs="Times New Roman"/>
          </w:rPr>
          <w:delText xml:space="preserve"> </w:delText>
        </w:r>
        <w:r w:rsidR="0069251B" w:rsidRPr="004F3A97" w:rsidDel="00A441C8">
          <w:rPr>
            <w:rFonts w:ascii="Times New Roman" w:hAnsi="Times New Roman" w:cs="Times New Roman"/>
          </w:rPr>
          <w:delText xml:space="preserve">(Bickford </w:delText>
        </w:r>
        <w:r w:rsidR="0069251B" w:rsidRPr="004F3A97" w:rsidDel="00A441C8">
          <w:rPr>
            <w:rFonts w:ascii="Times New Roman" w:hAnsi="Times New Roman" w:cs="Times New Roman"/>
            <w:i/>
          </w:rPr>
          <w:delText>et al</w:delText>
        </w:r>
        <w:r w:rsidR="004F3A97" w:rsidDel="00A441C8">
          <w:rPr>
            <w:rFonts w:ascii="Times New Roman" w:hAnsi="Times New Roman" w:cs="Times New Roman"/>
          </w:rPr>
          <w:delText>.</w:delText>
        </w:r>
        <w:r w:rsidR="0069251B" w:rsidRPr="004F3A97" w:rsidDel="00A441C8">
          <w:rPr>
            <w:rFonts w:ascii="Times New Roman" w:hAnsi="Times New Roman" w:cs="Times New Roman"/>
          </w:rPr>
          <w:delText xml:space="preserve"> 2007; </w:delText>
        </w:r>
        <w:r w:rsidR="00971A9B" w:rsidRPr="004F3A97" w:rsidDel="00A441C8">
          <w:rPr>
            <w:rFonts w:ascii="Times New Roman" w:hAnsi="Times New Roman" w:cs="Times New Roman"/>
          </w:rPr>
          <w:delText xml:space="preserve">Grismer </w:delText>
        </w:r>
        <w:r w:rsidR="00971A9B" w:rsidRPr="004F3A97" w:rsidDel="00A441C8">
          <w:rPr>
            <w:rFonts w:ascii="Times New Roman" w:hAnsi="Times New Roman" w:cs="Times New Roman"/>
            <w:i/>
          </w:rPr>
          <w:delText>et al</w:delText>
        </w:r>
        <w:r w:rsidR="004F3A97" w:rsidDel="00A441C8">
          <w:rPr>
            <w:rFonts w:ascii="Times New Roman" w:hAnsi="Times New Roman" w:cs="Times New Roman"/>
          </w:rPr>
          <w:delText>.</w:delText>
        </w:r>
        <w:r w:rsidR="00971A9B" w:rsidRPr="004F3A97" w:rsidDel="00A441C8">
          <w:rPr>
            <w:rFonts w:ascii="Times New Roman" w:hAnsi="Times New Roman" w:cs="Times New Roman"/>
          </w:rPr>
          <w:delText xml:space="preserve"> 2012</w:delText>
        </w:r>
        <w:r w:rsidR="000460C1" w:rsidRPr="004F3A97" w:rsidDel="00A441C8">
          <w:rPr>
            <w:rFonts w:ascii="Times New Roman" w:hAnsi="Times New Roman" w:cs="Times New Roman"/>
          </w:rPr>
          <w:delText xml:space="preserve">a,b; Johnson </w:delText>
        </w:r>
        <w:r w:rsidR="000460C1" w:rsidRPr="004F3A97" w:rsidDel="00A441C8">
          <w:rPr>
            <w:rFonts w:ascii="Times New Roman" w:hAnsi="Times New Roman" w:cs="Times New Roman"/>
            <w:i/>
          </w:rPr>
          <w:delText>et al</w:delText>
        </w:r>
        <w:r w:rsidR="004F3A97" w:rsidDel="00A441C8">
          <w:rPr>
            <w:rFonts w:ascii="Times New Roman" w:hAnsi="Times New Roman" w:cs="Times New Roman"/>
          </w:rPr>
          <w:delText>.</w:delText>
        </w:r>
        <w:r w:rsidR="000460C1" w:rsidRPr="004F3A97" w:rsidDel="00A441C8">
          <w:rPr>
            <w:rFonts w:ascii="Times New Roman" w:hAnsi="Times New Roman" w:cs="Times New Roman"/>
          </w:rPr>
          <w:delText xml:space="preserve"> 2012). </w:delText>
        </w:r>
      </w:del>
    </w:p>
    <w:p w14:paraId="1804A9AB" w14:textId="77777777" w:rsidR="003B6227" w:rsidRPr="004F3A97" w:rsidRDefault="00A55A11" w:rsidP="00A441C8">
      <w:pPr>
        <w:spacing w:line="276" w:lineRule="auto"/>
        <w:rPr>
          <w:rFonts w:ascii="Times New Roman" w:hAnsi="Times New Roman" w:cs="Times New Roman"/>
        </w:rPr>
        <w:pPrChange w:id="96" w:author="Kin Onn Chan." w:date="2013-11-21T13:29:00Z">
          <w:pPr>
            <w:spacing w:line="276" w:lineRule="auto"/>
            <w:ind w:firstLine="720"/>
          </w:pPr>
        </w:pPrChange>
      </w:pPr>
      <w:r w:rsidRPr="004F3A97">
        <w:rPr>
          <w:rFonts w:ascii="Times New Roman" w:hAnsi="Times New Roman" w:cs="Times New Roman"/>
        </w:rPr>
        <w:t xml:space="preserve">Recent expeditions to the poorly studied and highly fragmented </w:t>
      </w:r>
      <w:proofErr w:type="spellStart"/>
      <w:r w:rsidR="003A65C4">
        <w:rPr>
          <w:rFonts w:ascii="Times New Roman" w:hAnsi="Times New Roman" w:cs="Times New Roman"/>
        </w:rPr>
        <w:t>Banjaran</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mountain range)</w:t>
      </w:r>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r w:rsidR="008E7C59">
        <w:rPr>
          <w:rFonts w:ascii="Times New Roman" w:hAnsi="Times New Roman" w:cs="Times New Roman"/>
        </w:rPr>
        <w:t>Dring</w:t>
      </w:r>
      <w:proofErr w:type="spellEnd"/>
      <w:r w:rsidR="008E7C59">
        <w:rPr>
          <w:rFonts w:ascii="Times New Roman" w:hAnsi="Times New Roman" w:cs="Times New Roman"/>
        </w:rPr>
        <w:t xml:space="preserve"> 1979; </w:t>
      </w:r>
      <w:proofErr w:type="spellStart"/>
      <w:r w:rsidR="008E7C59">
        <w:rPr>
          <w:rFonts w:ascii="Times New Roman" w:hAnsi="Times New Roman" w:cs="Times New Roman"/>
        </w:rPr>
        <w:t>Grismer</w:t>
      </w:r>
      <w:proofErr w:type="spellEnd"/>
      <w:r w:rsidR="008E7C59">
        <w:rPr>
          <w:rFonts w:ascii="Times New Roman" w:hAnsi="Times New Roman" w:cs="Times New Roman"/>
        </w:rPr>
        <w:t xml:space="preserve"> 2006</w:t>
      </w:r>
      <w:r w:rsidR="00180190">
        <w:rPr>
          <w:rFonts w:ascii="Times New Roman" w:hAnsi="Times New Roman" w:cs="Times New Roman"/>
        </w:rPr>
        <w:t xml:space="preserve">; </w:t>
      </w:r>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w:t>
      </w:r>
      <w:r w:rsidR="00180190">
        <w:rPr>
          <w:rFonts w:ascii="Times New Roman" w:hAnsi="Times New Roman" w:cs="Times New Roman"/>
        </w:rPr>
        <w:t xml:space="preserve">; Wood </w:t>
      </w:r>
      <w:r w:rsidR="00180190">
        <w:rPr>
          <w:rFonts w:ascii="Times New Roman" w:hAnsi="Times New Roman" w:cs="Times New Roman"/>
          <w:i/>
        </w:rPr>
        <w:t xml:space="preserve">et al. </w:t>
      </w:r>
      <w:r w:rsidR="00180190">
        <w:rPr>
          <w:rFonts w:ascii="Times New Roman" w:hAnsi="Times New Roman" w:cs="Times New Roman"/>
        </w:rPr>
        <w:t>200</w:t>
      </w:r>
      <w:r w:rsidR="008E7C59">
        <w:rPr>
          <w:rFonts w:ascii="Times New Roman" w:hAnsi="Times New Roman" w:cs="Times New Roman"/>
        </w:rPr>
        <w:t>8</w:t>
      </w:r>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 xml:space="preserve">in the </w:t>
      </w:r>
      <w:r w:rsidR="003A65C4">
        <w:rPr>
          <w:rFonts w:ascii="Times New Roman" w:hAnsi="Times New Roman" w:cs="Times New Roman"/>
        </w:rPr>
        <w:t>north</w:t>
      </w:r>
      <w:r w:rsidR="00576CCE" w:rsidRPr="004F3A97">
        <w:rPr>
          <w:rFonts w:ascii="Times New Roman" w:hAnsi="Times New Roman" w:cs="Times New Roman"/>
        </w:rPr>
        <w:t>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w:t>
      </w:r>
      <w:del w:id="97" w:author="Kin Onn Chan." w:date="2013-12-09T11:54:00Z">
        <w:r w:rsidR="002E7ED9" w:rsidDel="00440F4C">
          <w:rPr>
            <w:rFonts w:ascii="Times New Roman" w:hAnsi="Times New Roman" w:cs="Times New Roman"/>
          </w:rPr>
          <w:delText xml:space="preserve">Inger </w:delText>
        </w:r>
      </w:del>
      <w:r w:rsidR="00C30F40" w:rsidRPr="004F3A97">
        <w:rPr>
          <w:rFonts w:ascii="Times New Roman" w:hAnsi="Times New Roman" w:cs="Times New Roman"/>
        </w:rPr>
        <w:t xml:space="preserve">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r w:rsidR="00180190">
        <w:rPr>
          <w:rFonts w:ascii="Times New Roman" w:hAnsi="Times New Roman" w:cs="Times New Roman"/>
        </w:rPr>
        <w:t>,</w:t>
      </w:r>
      <w:r w:rsidR="004E6D4C" w:rsidRPr="004F3A97">
        <w:rPr>
          <w:rFonts w:ascii="Times New Roman" w:hAnsi="Times New Roman" w:cs="Times New Roman"/>
        </w:rPr>
        <w:t xml:space="preserve"> but is 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w:t>
      </w:r>
      <w:r w:rsidR="00180190">
        <w:rPr>
          <w:rFonts w:ascii="Times New Roman" w:hAnsi="Times New Roman" w:cs="Times New Roman"/>
        </w:rPr>
        <w:t>from a different mountain range (</w:t>
      </w:r>
      <w:proofErr w:type="spellStart"/>
      <w:r w:rsidR="00180190">
        <w:rPr>
          <w:rFonts w:ascii="Times New Roman" w:hAnsi="Times New Roman" w:cs="Times New Roman"/>
        </w:rPr>
        <w:t>Banjaran</w:t>
      </w:r>
      <w:proofErr w:type="spellEnd"/>
      <w:r w:rsidR="00180190">
        <w:rPr>
          <w:rFonts w:ascii="Times New Roman" w:hAnsi="Times New Roman" w:cs="Times New Roman"/>
        </w:rPr>
        <w:t xml:space="preserve"> </w:t>
      </w:r>
      <w:proofErr w:type="spellStart"/>
      <w:r w:rsidR="00180190">
        <w:rPr>
          <w:rFonts w:ascii="Times New Roman" w:hAnsi="Times New Roman" w:cs="Times New Roman"/>
        </w:rPr>
        <w:t>Bintang</w:t>
      </w:r>
      <w:proofErr w:type="spellEnd"/>
      <w:r w:rsidR="00180190">
        <w:rPr>
          <w:rFonts w:ascii="Times New Roman" w:hAnsi="Times New Roman" w:cs="Times New Roman"/>
        </w:rPr>
        <w:t>) in</w:t>
      </w:r>
      <w:r w:rsidR="00180190" w:rsidRPr="004F3A97">
        <w:rPr>
          <w:rFonts w:ascii="Times New Roman" w:hAnsi="Times New Roman" w:cs="Times New Roman"/>
        </w:rPr>
        <w:t xml:space="preserve"> </w:t>
      </w:r>
      <w:r w:rsidR="001655F1">
        <w:rPr>
          <w:rFonts w:ascii="Times New Roman" w:hAnsi="Times New Roman" w:cs="Times New Roman"/>
        </w:rPr>
        <w:t>north</w:t>
      </w:r>
      <w:r w:rsidR="004E6D4C" w:rsidRPr="004F3A97">
        <w:rPr>
          <w:rFonts w:ascii="Times New Roman" w:hAnsi="Times New Roman" w:cs="Times New Roman"/>
        </w:rPr>
        <w:t xml:space="preserve">western Peninsular Malaysia. </w:t>
      </w:r>
      <w:r w:rsidR="00A141BE" w:rsidRPr="004F3A97">
        <w:rPr>
          <w:rFonts w:ascii="Times New Roman" w:hAnsi="Times New Roman" w:cs="Times New Roman"/>
        </w:rPr>
        <w:t xml:space="preserve">We adopted </w:t>
      </w:r>
      <w:del w:id="98" w:author="Kin Onn Chan." w:date="2013-12-04T09:58:00Z">
        <w:r w:rsidR="00A141BE" w:rsidRPr="004F3A97" w:rsidDel="00D945E9">
          <w:rPr>
            <w:rFonts w:ascii="Times New Roman" w:hAnsi="Times New Roman" w:cs="Times New Roman"/>
          </w:rPr>
          <w:delText>an integrative</w:delText>
        </w:r>
      </w:del>
      <w:ins w:id="99" w:author="Kin Onn Chan." w:date="2013-12-04T09:58:00Z">
        <w:r w:rsidR="00D945E9">
          <w:rPr>
            <w:rFonts w:ascii="Times New Roman" w:hAnsi="Times New Roman" w:cs="Times New Roman"/>
          </w:rPr>
          <w:t xml:space="preserve">a </w:t>
        </w:r>
        <w:proofErr w:type="spellStart"/>
        <w:r w:rsidR="00D945E9">
          <w:rPr>
            <w:rFonts w:ascii="Times New Roman" w:hAnsi="Times New Roman" w:cs="Times New Roman"/>
          </w:rPr>
          <w:t>pluristic</w:t>
        </w:r>
      </w:ins>
      <w:proofErr w:type="spellEnd"/>
      <w:r w:rsidR="00A141BE" w:rsidRPr="004F3A97">
        <w:rPr>
          <w:rFonts w:ascii="Times New Roman" w:hAnsi="Times New Roman" w:cs="Times New Roman"/>
        </w:rPr>
        <w:t xml:space="preserve"> 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phylogenetic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w:t>
      </w:r>
      <w:r w:rsidR="00496B97">
        <w:rPr>
          <w:rFonts w:ascii="Times New Roman" w:hAnsi="Times New Roman" w:cs="Times New Roman"/>
        </w:rPr>
        <w:t>show</w:t>
      </w:r>
      <w:r w:rsidR="00A141BE" w:rsidRPr="004F3A97">
        <w:rPr>
          <w:rFonts w:ascii="Times New Roman" w:hAnsi="Times New Roman" w:cs="Times New Roman"/>
        </w:rPr>
        <w:t xml:space="preserv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w:t>
      </w:r>
      <w:r w:rsidR="00496B97">
        <w:rPr>
          <w:rFonts w:ascii="Times New Roman" w:hAnsi="Times New Roman" w:cs="Times New Roman"/>
        </w:rPr>
        <w:t>he Unified Concept of Species (D</w:t>
      </w:r>
      <w:r w:rsidR="004C1DD3" w:rsidRPr="004F3A97">
        <w:rPr>
          <w:rFonts w:ascii="Times New Roman" w:hAnsi="Times New Roman" w:cs="Times New Roman"/>
        </w:rPr>
        <w:t>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del w:id="100" w:author="Kin Onn Chan." w:date="2013-12-09T12:06:00Z">
        <w:r w:rsidR="003F6F21" w:rsidRPr="004F3A97" w:rsidDel="000D4E3B">
          <w:rPr>
            <w:rFonts w:ascii="Times New Roman" w:hAnsi="Times New Roman" w:cs="Times New Roman"/>
          </w:rPr>
          <w:delText>with a</w:delText>
        </w:r>
        <w:r w:rsidR="00C70A63" w:rsidRPr="004F3A97" w:rsidDel="000D4E3B">
          <w:rPr>
            <w:rFonts w:ascii="Times New Roman" w:hAnsi="Times New Roman" w:cs="Times New Roman"/>
          </w:rPr>
          <w:delText>n additional</w:delText>
        </w:r>
        <w:r w:rsidR="003F6F21" w:rsidRPr="004F3A97" w:rsidDel="000D4E3B">
          <w:rPr>
            <w:rFonts w:ascii="Times New Roman" w:hAnsi="Times New Roman" w:cs="Times New Roman"/>
          </w:rPr>
          <w:delText xml:space="preserve"> secondary property of diagnosibility. </w:delText>
        </w:r>
      </w:del>
      <w:ins w:id="101" w:author="Kin Onn Chan." w:date="2013-12-09T12:06:00Z">
        <w:r w:rsidR="000D4E3B">
          <w:rPr>
            <w:rFonts w:ascii="Times New Roman" w:hAnsi="Times New Roman" w:cs="Times New Roman"/>
          </w:rPr>
          <w:t xml:space="preserve">that is morphologically distinct from other species in this genus. </w:t>
        </w:r>
      </w:ins>
    </w:p>
    <w:p w14:paraId="05EDB694" w14:textId="77777777" w:rsidR="007A2EAF" w:rsidRPr="004F3A97" w:rsidRDefault="007A2EAF" w:rsidP="004F3A97">
      <w:pPr>
        <w:spacing w:line="276" w:lineRule="auto"/>
        <w:rPr>
          <w:rFonts w:ascii="Times New Roman" w:hAnsi="Times New Roman" w:cs="Times New Roman"/>
        </w:rPr>
      </w:pPr>
    </w:p>
    <w:p w14:paraId="0B81FAC0" w14:textId="77777777"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14:paraId="147D46F5" w14:textId="77777777" w:rsidR="0069251B" w:rsidRDefault="0069251B" w:rsidP="004F3A97">
      <w:pPr>
        <w:spacing w:line="276" w:lineRule="auto"/>
        <w:rPr>
          <w:rFonts w:ascii="Times New Roman" w:hAnsi="Times New Roman" w:cs="Times New Roman"/>
          <w:i/>
        </w:rPr>
      </w:pPr>
      <w:r w:rsidRPr="004F3A97">
        <w:rPr>
          <w:rFonts w:ascii="Times New Roman" w:hAnsi="Times New Roman" w:cs="Times New Roman"/>
          <w:i/>
        </w:rPr>
        <w:t>Morphology</w:t>
      </w:r>
    </w:p>
    <w:p w14:paraId="2517E91E" w14:textId="77777777" w:rsidR="003571BE" w:rsidRDefault="00033DC9" w:rsidP="004F3A97">
      <w:pPr>
        <w:spacing w:line="276" w:lineRule="auto"/>
        <w:rPr>
          <w:ins w:id="102" w:author="Kin Onn Chan." w:date="2013-12-09T12:09:00Z"/>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on the left side of the body for symmetrical characters: snout–vent length (SVL), from tip of snout to vent; head length (HL), from posterior margin of mandible to tip of snout; head width (HW), measured at the level of the jaw articulation; snout length (SL), from anterior </w:t>
      </w:r>
      <w:r w:rsidR="004633BB">
        <w:rPr>
          <w:rFonts w:ascii="Times New Roman" w:hAnsi="Times New Roman" w:cs="Times New Roman"/>
        </w:rPr>
        <w:t>margins</w:t>
      </w:r>
      <w:r w:rsidRPr="004F3A97">
        <w:rPr>
          <w:rFonts w:ascii="Times New Roman" w:hAnsi="Times New Roman" w:cs="Times New Roman"/>
        </w:rPr>
        <w:t xml:space="preserve"> of eye to tip of snout; snout width (SW), distance between anterior </w:t>
      </w:r>
      <w:r w:rsidR="004633BB">
        <w:rPr>
          <w:rFonts w:ascii="Times New Roman" w:hAnsi="Times New Roman" w:cs="Times New Roman"/>
        </w:rPr>
        <w:t>margins</w:t>
      </w:r>
      <w:r w:rsidRPr="004F3A97">
        <w:rPr>
          <w:rFonts w:ascii="Times New Roman" w:hAnsi="Times New Roman" w:cs="Times New Roman"/>
        </w:rPr>
        <w:t xml:space="preserve"> of eye</w:t>
      </w:r>
      <w:r w:rsidR="00197E1F">
        <w:rPr>
          <w:rFonts w:ascii="Times New Roman" w:hAnsi="Times New Roman" w:cs="Times New Roman"/>
        </w:rPr>
        <w:t>s</w:t>
      </w:r>
      <w:r w:rsidRPr="004F3A97">
        <w:rPr>
          <w:rFonts w:ascii="Times New Roman" w:hAnsi="Times New Roman" w:cs="Times New Roman"/>
        </w:rPr>
        <w:t xml:space="preserv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w:t>
      </w:r>
      <w:r w:rsidR="004633BB">
        <w:rPr>
          <w:rFonts w:ascii="Times New Roman" w:hAnsi="Times New Roman" w:cs="Times New Roman"/>
        </w:rPr>
        <w:t>margins</w:t>
      </w:r>
      <w:r w:rsidRPr="004F3A97">
        <w:rPr>
          <w:rFonts w:ascii="Times New Roman" w:hAnsi="Times New Roman" w:cs="Times New Roman"/>
        </w:rPr>
        <w:t xml:space="preserve"> of eye; tympanum diameter (TD), length of the vertical axis; </w:t>
      </w:r>
      <w:proofErr w:type="spellStart"/>
      <w:r w:rsidR="00496B97">
        <w:rPr>
          <w:rFonts w:ascii="Times New Roman" w:hAnsi="Times New Roman" w:cs="Times New Roman"/>
        </w:rPr>
        <w:t>manus</w:t>
      </w:r>
      <w:proofErr w:type="spellEnd"/>
      <w:r w:rsidR="00A55A11" w:rsidRPr="004F3A97">
        <w:rPr>
          <w:rFonts w:ascii="Times New Roman" w:hAnsi="Times New Roman" w:cs="Times New Roman"/>
        </w:rPr>
        <w:t xml:space="preserve"> length (</w:t>
      </w:r>
      <w:r w:rsidR="00496B97">
        <w:rPr>
          <w:rFonts w:ascii="Times New Roman" w:hAnsi="Times New Roman" w:cs="Times New Roman"/>
        </w:rPr>
        <w:t>ML</w:t>
      </w:r>
      <w:r w:rsidR="00A55A11" w:rsidRPr="004F3A97">
        <w:rPr>
          <w:rFonts w:ascii="Times New Roman" w:hAnsi="Times New Roman" w:cs="Times New Roman"/>
        </w:rPr>
        <w:t xml:space="preserve">), </w:t>
      </w:r>
      <w:r w:rsidR="00197E1F">
        <w:rPr>
          <w:rFonts w:ascii="Times New Roman" w:hAnsi="Times New Roman" w:cs="Times New Roman"/>
        </w:rPr>
        <w:t>distance</w:t>
      </w:r>
      <w:r w:rsidR="00197E1F" w:rsidRPr="004F3A97">
        <w:rPr>
          <w:rFonts w:ascii="Times New Roman" w:hAnsi="Times New Roman" w:cs="Times New Roman"/>
        </w:rPr>
        <w:t xml:space="preserve"> </w:t>
      </w:r>
      <w:r w:rsidR="00A55A11" w:rsidRPr="004F3A97">
        <w:rPr>
          <w:rFonts w:ascii="Times New Roman" w:hAnsi="Times New Roman" w:cs="Times New Roman"/>
        </w:rPr>
        <w:t xml:space="preserve">from the proximal edge of the outer </w:t>
      </w:r>
      <w:del w:id="103" w:author="Kin Onn Chan." w:date="2013-12-04T11:16:00Z">
        <w:r w:rsidR="00A441C8" w:rsidDel="00DE7BE0">
          <w:rPr>
            <w:rFonts w:ascii="Times New Roman" w:hAnsi="Times New Roman" w:cs="Times New Roman"/>
          </w:rPr>
          <w:delText>metacarpal</w:delText>
        </w:r>
        <w:r w:rsidR="00A441C8" w:rsidRPr="004F3A97" w:rsidDel="00DE7BE0">
          <w:rPr>
            <w:rFonts w:ascii="Times New Roman" w:hAnsi="Times New Roman" w:cs="Times New Roman"/>
          </w:rPr>
          <w:delText xml:space="preserve"> </w:delText>
        </w:r>
      </w:del>
      <w:ins w:id="104" w:author="Kin Onn Chan." w:date="2013-12-04T11:16:00Z">
        <w:r w:rsidR="00DE7BE0">
          <w:rPr>
            <w:rFonts w:ascii="Times New Roman" w:hAnsi="Times New Roman" w:cs="Times New Roman"/>
          </w:rPr>
          <w:t>metacarpal</w:t>
        </w:r>
        <w:r w:rsidR="00DE7BE0" w:rsidRPr="004F3A97">
          <w:rPr>
            <w:rFonts w:ascii="Times New Roman" w:hAnsi="Times New Roman" w:cs="Times New Roman"/>
          </w:rPr>
          <w:t xml:space="preserve"> </w:t>
        </w:r>
      </w:ins>
      <w:r w:rsidR="00A55A11" w:rsidRPr="004F3A97">
        <w:rPr>
          <w:rFonts w:ascii="Times New Roman" w:hAnsi="Times New Roman" w:cs="Times New Roman"/>
        </w:rPr>
        <w:t xml:space="preserve">tubercle to the tip of third finger; </w:t>
      </w:r>
      <w:r w:rsidR="00496B97">
        <w:rPr>
          <w:rFonts w:ascii="Times New Roman" w:hAnsi="Times New Roman" w:cs="Times New Roman"/>
        </w:rPr>
        <w:t>crus</w:t>
      </w:r>
      <w:r w:rsidRPr="004F3A97">
        <w:rPr>
          <w:rFonts w:ascii="Times New Roman" w:hAnsi="Times New Roman" w:cs="Times New Roman"/>
        </w:rPr>
        <w:t xml:space="preserve"> length (</w:t>
      </w:r>
      <w:r w:rsidR="00496B97">
        <w:rPr>
          <w:rFonts w:ascii="Times New Roman" w:hAnsi="Times New Roman" w:cs="Times New Roman"/>
        </w:rPr>
        <w:t>CL</w:t>
      </w:r>
      <w:r w:rsidRPr="004F3A97">
        <w:rPr>
          <w:rFonts w:ascii="Times New Roman" w:hAnsi="Times New Roman" w:cs="Times New Roman"/>
        </w:rPr>
        <w:t xml:space="preserve">), </w:t>
      </w:r>
      <w:r w:rsidR="00197E1F">
        <w:rPr>
          <w:rFonts w:ascii="Times New Roman" w:hAnsi="Times New Roman" w:cs="Times New Roman"/>
        </w:rPr>
        <w:t xml:space="preserve">distance </w:t>
      </w:r>
      <w:r w:rsidRPr="004F3A97">
        <w:rPr>
          <w:rFonts w:ascii="Times New Roman" w:hAnsi="Times New Roman" w:cs="Times New Roman"/>
        </w:rPr>
        <w:t>from knee i</w:t>
      </w:r>
      <w:r w:rsidR="00A55A11" w:rsidRPr="004F3A97">
        <w:rPr>
          <w:rFonts w:ascii="Times New Roman" w:hAnsi="Times New Roman" w:cs="Times New Roman"/>
        </w:rPr>
        <w:t xml:space="preserve">nflection to tarsal inflection; </w:t>
      </w:r>
      <w:proofErr w:type="spellStart"/>
      <w:r w:rsidR="00496B97">
        <w:rPr>
          <w:rFonts w:ascii="Times New Roman" w:hAnsi="Times New Roman" w:cs="Times New Roman"/>
        </w:rPr>
        <w:t>pes</w:t>
      </w:r>
      <w:proofErr w:type="spellEnd"/>
      <w:r w:rsidR="00A55A11" w:rsidRPr="004F3A97">
        <w:rPr>
          <w:rFonts w:ascii="Times New Roman" w:hAnsi="Times New Roman" w:cs="Times New Roman"/>
        </w:rPr>
        <w:t xml:space="preserve"> length (</w:t>
      </w:r>
      <w:r w:rsidR="00496B97">
        <w:rPr>
          <w:rFonts w:ascii="Times New Roman" w:hAnsi="Times New Roman" w:cs="Times New Roman"/>
        </w:rPr>
        <w:t>PL</w:t>
      </w:r>
      <w:r w:rsidR="00A55A11" w:rsidRPr="004F3A97">
        <w:rPr>
          <w:rFonts w:ascii="Times New Roman" w:hAnsi="Times New Roman" w:cs="Times New Roman"/>
        </w:rPr>
        <w:t xml:space="preserve">), measured from proximal edge of inner metatarsal tubercle to tip of fourth toe. </w:t>
      </w:r>
      <w:r w:rsidR="005654E7" w:rsidRPr="004F3A97">
        <w:rPr>
          <w:rFonts w:ascii="Times New Roman" w:hAnsi="Times New Roman" w:cs="Times New Roman"/>
        </w:rPr>
        <w:t xml:space="preserve">Toe webbing formula follows Savage </w:t>
      </w:r>
      <w:r w:rsidR="00631586">
        <w:rPr>
          <w:rFonts w:ascii="Times New Roman" w:hAnsi="Times New Roman" w:cs="Times New Roman"/>
        </w:rPr>
        <w:t>&amp;</w:t>
      </w:r>
      <w:r w:rsidR="005654E7" w:rsidRPr="004F3A97">
        <w:rPr>
          <w:rFonts w:ascii="Times New Roman" w:hAnsi="Times New Roman" w:cs="Times New Roman"/>
        </w:rPr>
        <w:t xml:space="preserve">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ins w:id="105" w:author="Kin Onn Chan." w:date="2013-12-09T12:09:00Z">
        <w:r w:rsidR="003571BE">
          <w:rPr>
            <w:rFonts w:ascii="Times New Roman" w:hAnsi="Times New Roman" w:cs="Times New Roman"/>
          </w:rPr>
          <w:t>These characters</w:t>
        </w:r>
      </w:ins>
      <w:ins w:id="106" w:author="Kin Onn Chan." w:date="2013-12-09T12:11:00Z">
        <w:r w:rsidR="003571BE">
          <w:rPr>
            <w:rFonts w:ascii="Times New Roman" w:hAnsi="Times New Roman" w:cs="Times New Roman"/>
          </w:rPr>
          <w:t xml:space="preserve"> were compared to additional discrete character states </w:t>
        </w:r>
      </w:ins>
      <w:ins w:id="107" w:author="Kin Onn Chan." w:date="2013-12-09T12:13:00Z">
        <w:r w:rsidR="003571BE">
          <w:rPr>
            <w:rFonts w:ascii="Times New Roman" w:hAnsi="Times New Roman" w:cs="Times New Roman"/>
          </w:rPr>
          <w:t>for</w:t>
        </w:r>
      </w:ins>
      <w:ins w:id="108" w:author="Kin Onn Chan." w:date="2013-12-09T12:12:00Z">
        <w:r w:rsidR="003571BE">
          <w:rPr>
            <w:rFonts w:ascii="Times New Roman" w:hAnsi="Times New Roman" w:cs="Times New Roman"/>
          </w:rPr>
          <w:t xml:space="preserve"> all congeners </w:t>
        </w:r>
      </w:ins>
      <w:ins w:id="109" w:author="Kin Onn Chan." w:date="2013-12-09T12:11:00Z">
        <w:r w:rsidR="003571BE">
          <w:rPr>
            <w:rFonts w:ascii="Times New Roman" w:hAnsi="Times New Roman" w:cs="Times New Roman"/>
          </w:rPr>
          <w:t xml:space="preserve">listed in Wood </w:t>
        </w:r>
        <w:r w:rsidR="003571BE" w:rsidRPr="003571BE">
          <w:rPr>
            <w:rFonts w:ascii="Times New Roman" w:hAnsi="Times New Roman" w:cs="Times New Roman"/>
            <w:i/>
            <w:rPrChange w:id="110" w:author="Kin Onn Chan." w:date="2013-12-09T12:11:00Z">
              <w:rPr>
                <w:rFonts w:ascii="Times New Roman" w:hAnsi="Times New Roman" w:cs="Times New Roman"/>
              </w:rPr>
            </w:rPrChange>
          </w:rPr>
          <w:t>et al.</w:t>
        </w:r>
        <w:r w:rsidR="003571BE">
          <w:rPr>
            <w:rFonts w:ascii="Times New Roman" w:hAnsi="Times New Roman" w:cs="Times New Roman"/>
          </w:rPr>
          <w:t xml:space="preserve"> (2008)</w:t>
        </w:r>
      </w:ins>
      <w:ins w:id="111" w:author="Kin Onn Chan." w:date="2013-12-09T12:13:00Z">
        <w:r w:rsidR="003571BE">
          <w:rPr>
            <w:rFonts w:ascii="Times New Roman" w:hAnsi="Times New Roman" w:cs="Times New Roman"/>
          </w:rPr>
          <w:t xml:space="preserve"> and Wilkinson </w:t>
        </w:r>
        <w:r w:rsidR="003571BE" w:rsidRPr="003571BE">
          <w:rPr>
            <w:rFonts w:ascii="Times New Roman" w:hAnsi="Times New Roman" w:cs="Times New Roman"/>
            <w:i/>
            <w:rPrChange w:id="112" w:author="Kin Onn Chan." w:date="2013-12-09T12:13:00Z">
              <w:rPr>
                <w:rFonts w:ascii="Times New Roman" w:hAnsi="Times New Roman" w:cs="Times New Roman"/>
              </w:rPr>
            </w:rPrChange>
          </w:rPr>
          <w:t>et al.</w:t>
        </w:r>
        <w:r w:rsidR="003571BE">
          <w:rPr>
            <w:rFonts w:ascii="Times New Roman" w:hAnsi="Times New Roman" w:cs="Times New Roman"/>
          </w:rPr>
          <w:t xml:space="preserve"> (2012)</w:t>
        </w:r>
      </w:ins>
      <w:ins w:id="113" w:author="Kin Onn Chan." w:date="2013-12-09T12:11:00Z">
        <w:r w:rsidR="003571BE">
          <w:rPr>
            <w:rFonts w:ascii="Times New Roman" w:hAnsi="Times New Roman" w:cs="Times New Roman"/>
          </w:rPr>
          <w:t>.</w:t>
        </w:r>
      </w:ins>
    </w:p>
    <w:p w14:paraId="2156DBA6" w14:textId="77777777" w:rsidR="005654E7" w:rsidRPr="004F3A97" w:rsidRDefault="008E1851" w:rsidP="004F3A97">
      <w:pPr>
        <w:spacing w:line="276"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Pr>
          <w:rFonts w:ascii="Times New Roman" w:hAnsi="Times New Roman" w:cs="Times New Roman"/>
        </w:rPr>
        <w:t>, University of Singapore (ZRC</w:t>
      </w:r>
      <w:r w:rsidR="0005448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paratypes</w:t>
      </w:r>
      <w:proofErr w:type="spellEnd"/>
      <w:r>
        <w:rPr>
          <w:rFonts w:ascii="Times New Roman" w:hAnsi="Times New Roman" w:cs="Times New Roman"/>
        </w:rPr>
        <w:t xml:space="preserve"> were deposited at La Sierra University Herpetological Collection (LSUHC), La Sierra University, Riverside, California, </w:t>
      </w:r>
      <w:proofErr w:type="gramStart"/>
      <w:r>
        <w:rPr>
          <w:rFonts w:ascii="Times New Roman" w:hAnsi="Times New Roman" w:cs="Times New Roman"/>
        </w:rPr>
        <w:t>USA</w:t>
      </w:r>
      <w:proofErr w:type="gramEnd"/>
      <w:r>
        <w:rPr>
          <w:rFonts w:ascii="Times New Roman" w:hAnsi="Times New Roman" w:cs="Times New Roman"/>
        </w:rPr>
        <w:t xml:space="preserve">. </w:t>
      </w:r>
    </w:p>
    <w:p w14:paraId="1C35282E" w14:textId="77777777" w:rsidR="0069251B" w:rsidRPr="004F3A97" w:rsidRDefault="0069251B" w:rsidP="004F3A97">
      <w:pPr>
        <w:spacing w:line="276" w:lineRule="auto"/>
        <w:rPr>
          <w:rFonts w:ascii="Times New Roman" w:hAnsi="Times New Roman" w:cs="Times New Roman"/>
        </w:rPr>
      </w:pPr>
    </w:p>
    <w:p w14:paraId="3E531B04" w14:textId="77777777"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14:paraId="15404C09" w14:textId="77777777"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t xml:space="preserve">Genomic DNA was extracted from liver </w:t>
      </w:r>
      <w:r w:rsidR="003E4A42">
        <w:rPr>
          <w:rFonts w:ascii="Times New Roman" w:hAnsi="Times New Roman" w:cs="Times New Roman"/>
        </w:rPr>
        <w:t>samples</w:t>
      </w:r>
      <w:r w:rsidR="003E4A42" w:rsidRPr="004F3A97">
        <w:rPr>
          <w:rFonts w:ascii="Times New Roman" w:hAnsi="Times New Roman" w:cs="Times New Roman"/>
        </w:rPr>
        <w:t xml:space="preserve"> </w:t>
      </w:r>
      <w:r w:rsidRPr="004F3A97">
        <w:rPr>
          <w:rFonts w:ascii="Times New Roman" w:hAnsi="Times New Roman" w:cs="Times New Roman"/>
        </w:rPr>
        <w:t xml:space="preserve">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w:t>
      </w:r>
      <w:r w:rsidR="00226098">
        <w:rPr>
          <w:rFonts w:ascii="Times New Roman" w:hAnsi="Times New Roman" w:cs="Times New Roman"/>
        </w:rPr>
        <w:t>t-RNA-</w:t>
      </w:r>
      <w:proofErr w:type="spellStart"/>
      <w:r w:rsidR="00226098">
        <w:rPr>
          <w:rFonts w:ascii="Times New Roman" w:hAnsi="Times New Roman" w:cs="Times New Roman"/>
        </w:rPr>
        <w:t>val</w:t>
      </w:r>
      <w:proofErr w:type="spellEnd"/>
      <w:r w:rsidRPr="004F3A97">
        <w:rPr>
          <w:rFonts w:ascii="Times New Roman" w:hAnsi="Times New Roman" w:cs="Times New Roman"/>
        </w:rPr>
        <w:t xml:space="preserve"> </w:t>
      </w:r>
      <w:r w:rsidR="003E4A42">
        <w:rPr>
          <w:rFonts w:ascii="Times New Roman" w:hAnsi="Times New Roman" w:cs="Times New Roman"/>
        </w:rPr>
        <w:t>was</w:t>
      </w:r>
      <w:r w:rsidR="003E4A42" w:rsidRPr="004F3A97">
        <w:rPr>
          <w:rFonts w:ascii="Times New Roman" w:hAnsi="Times New Roman" w:cs="Times New Roman"/>
        </w:rPr>
        <w:t xml:space="preserve"> </w:t>
      </w:r>
      <w:r w:rsidRPr="004F3A97">
        <w:rPr>
          <w:rFonts w:ascii="Times New Roman" w:hAnsi="Times New Roman" w:cs="Times New Roman"/>
        </w:rPr>
        <w:t xml:space="preserve">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05448C">
        <w:rPr>
          <w:rFonts w:ascii="Times New Roman" w:hAnsi="Times New Roman" w:cs="Times New Roman"/>
        </w:rPr>
        <w:t>h external primer</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dinucleotide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denaturation at 94°C for 2 min, followed by 35 cycles of a secondary denaturation 94°C for 30 s, annealing at 55°C for 30 s, elongation at 72°C for 1.5 min, with a final extension at 72°C 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ultrafiltration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w:t>
      </w:r>
      <w:r w:rsidRPr="004F3A97">
        <w:rPr>
          <w:rFonts w:ascii="Times New Roman" w:hAnsi="Times New Roman" w:cs="Times New Roman"/>
        </w:rPr>
        <w:lastRenderedPageBreak/>
        <w:t xml:space="preserve">the Brigham Young University Sequencing center.  All primers used in this study for amplification and sequencing are presented in Table </w:t>
      </w:r>
      <w:r w:rsidR="004F3A97">
        <w:rPr>
          <w:rFonts w:ascii="Times New Roman" w:hAnsi="Times New Roman" w:cs="Times New Roman"/>
        </w:rPr>
        <w:t>1</w:t>
      </w:r>
      <w:r w:rsidRPr="004F3A97">
        <w:rPr>
          <w:rFonts w:ascii="Times New Roman" w:hAnsi="Times New Roman" w:cs="Times New Roman"/>
        </w:rPr>
        <w:t xml:space="preserve">. </w:t>
      </w:r>
    </w:p>
    <w:p w14:paraId="5EB1B81B" w14:textId="77777777" w:rsidR="00B16E15" w:rsidRPr="004F3A97" w:rsidRDefault="00FE338F" w:rsidP="004F3A97">
      <w:pPr>
        <w:spacing w:line="276" w:lineRule="auto"/>
        <w:ind w:firstLine="720"/>
        <w:rPr>
          <w:rFonts w:ascii="Times New Roman" w:hAnsi="Times New Roman" w:cs="Times New Roman"/>
        </w:rPr>
      </w:pPr>
      <w:ins w:id="114" w:author="Kin Onn Chan." w:date="2013-12-09T10:51:00Z">
        <w:r>
          <w:rPr>
            <w:rFonts w:ascii="Times New Roman" w:hAnsi="Times New Roman" w:cs="Times New Roman"/>
          </w:rPr>
          <w:t xml:space="preserve">Sequences were </w:t>
        </w:r>
        <w:r w:rsidRPr="004F3A97">
          <w:rPr>
            <w:rFonts w:ascii="Times New Roman" w:hAnsi="Times New Roman" w:cs="Times New Roman"/>
          </w:rPr>
          <w:t xml:space="preserve">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w:t>
        </w:r>
        <w:r>
          <w:rPr>
            <w:rFonts w:ascii="Times New Roman" w:hAnsi="Times New Roman" w:cs="Times New Roman"/>
          </w:rPr>
          <w:t xml:space="preserve"> MUSCLEv3.831 algorithm (Edgar </w:t>
        </w:r>
        <w:r w:rsidRPr="004F3A97">
          <w:rPr>
            <w:rFonts w:ascii="Times New Roman" w:hAnsi="Times New Roman" w:cs="Times New Roman"/>
          </w:rPr>
          <w:t xml:space="preserve">2004) implemented in GENEIOUSv5.5.6.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t>
        </w:r>
        <w:r>
          <w:rPr>
            <w:rFonts w:ascii="Times New Roman" w:hAnsi="Times New Roman" w:cs="Times New Roman"/>
          </w:rPr>
          <w:t xml:space="preserve">&amp; </w:t>
        </w:r>
        <w:proofErr w:type="spellStart"/>
        <w:r>
          <w:rPr>
            <w:rFonts w:ascii="Times New Roman" w:hAnsi="Times New Roman" w:cs="Times New Roman"/>
          </w:rPr>
          <w:t>Maddison</w:t>
        </w:r>
        <w:proofErr w:type="spellEnd"/>
        <w:r>
          <w:rPr>
            <w:rFonts w:ascii="Times New Roman" w:hAnsi="Times New Roman" w:cs="Times New Roman"/>
          </w:rPr>
          <w:t xml:space="preserve"> 2005). </w:t>
        </w:r>
      </w:ins>
      <w:del w:id="115" w:author="Kin Onn Chan." w:date="2013-12-04T12:06:00Z">
        <w:r w:rsidR="00B16E15" w:rsidRPr="004F3A97" w:rsidDel="0026489A">
          <w:rPr>
            <w:rFonts w:ascii="Times New Roman" w:hAnsi="Times New Roman" w:cs="Times New Roman"/>
          </w:rPr>
          <w:delText xml:space="preserve">Nine </w:delText>
        </w:r>
      </w:del>
      <w:ins w:id="116" w:author="Kin Onn Chan." w:date="2013-12-04T12:06:00Z">
        <w:r w:rsidR="0026489A">
          <w:rPr>
            <w:rFonts w:ascii="Times New Roman" w:hAnsi="Times New Roman" w:cs="Times New Roman"/>
          </w:rPr>
          <w:t>Six</w:t>
        </w:r>
        <w:r w:rsidR="0026489A" w:rsidRPr="004F3A97">
          <w:rPr>
            <w:rFonts w:ascii="Times New Roman" w:hAnsi="Times New Roman" w:cs="Times New Roman"/>
          </w:rPr>
          <w:t xml:space="preserve"> </w:t>
        </w:r>
      </w:ins>
      <w:r w:rsidR="00B16E15" w:rsidRPr="004F3A97">
        <w:rPr>
          <w:rFonts w:ascii="Times New Roman" w:hAnsi="Times New Roman" w:cs="Times New Roman"/>
        </w:rPr>
        <w:t xml:space="preserve">new sequences </w:t>
      </w:r>
      <w:ins w:id="117" w:author="Kin Onn Chan." w:date="2013-12-04T12:06:00Z">
        <w:r w:rsidR="0026489A">
          <w:rPr>
            <w:rFonts w:ascii="Times New Roman" w:hAnsi="Times New Roman" w:cs="Times New Roman"/>
          </w:rPr>
          <w:t xml:space="preserve">of the new species </w:t>
        </w:r>
      </w:ins>
      <w:r w:rsidR="00B16E15" w:rsidRPr="004F3A97">
        <w:rPr>
          <w:rFonts w:ascii="Times New Roman" w:hAnsi="Times New Roman" w:cs="Times New Roman"/>
        </w:rPr>
        <w:t>(</w:t>
      </w:r>
      <w:proofErr w:type="spellStart"/>
      <w:r w:rsidR="00B16E15" w:rsidRPr="004F3A97">
        <w:rPr>
          <w:rFonts w:ascii="Times New Roman" w:hAnsi="Times New Roman" w:cs="Times New Roman"/>
        </w:rPr>
        <w:t>GenBank</w:t>
      </w:r>
      <w:proofErr w:type="spellEnd"/>
      <w:r w:rsidR="00B16E15" w:rsidRPr="004F3A97">
        <w:rPr>
          <w:rFonts w:ascii="Times New Roman" w:hAnsi="Times New Roman" w:cs="Times New Roman"/>
        </w:rPr>
        <w:t xml:space="preserve"> Accession numbers </w:t>
      </w:r>
      <w:commentRangeStart w:id="118"/>
      <w:del w:id="119" w:author="Kin Onn Chan." w:date="2013-12-04T09:59:00Z">
        <w:r w:rsidR="00B16E15" w:rsidRPr="00496B97" w:rsidDel="00D945E9">
          <w:rPr>
            <w:rFonts w:ascii="Times New Roman" w:hAnsi="Times New Roman" w:cs="Times New Roman"/>
          </w:rPr>
          <w:delText>XX0000–XX0000</w:delText>
        </w:r>
        <w:commentRangeEnd w:id="118"/>
        <w:r w:rsidR="003E4A42" w:rsidDel="00D945E9">
          <w:rPr>
            <w:rStyle w:val="CommentReference"/>
          </w:rPr>
          <w:commentReference w:id="118"/>
        </w:r>
      </w:del>
      <w:ins w:id="120" w:author="Kin Onn Chan." w:date="2013-12-04T09:59:00Z">
        <w:r w:rsidR="00D945E9">
          <w:rPr>
            <w:rFonts w:ascii="Times New Roman" w:hAnsi="Times New Roman" w:cs="Times New Roman"/>
          </w:rPr>
          <w:t>KF906318–KF9063</w:t>
        </w:r>
      </w:ins>
      <w:ins w:id="121" w:author="Kin Onn Chan." w:date="2013-12-04T12:04:00Z">
        <w:r w:rsidR="0026489A">
          <w:rPr>
            <w:rFonts w:ascii="Times New Roman" w:hAnsi="Times New Roman" w:cs="Times New Roman"/>
          </w:rPr>
          <w:t>23</w:t>
        </w:r>
      </w:ins>
      <w:ins w:id="122" w:author="Kin Onn Chan." w:date="2013-12-04T12:06:00Z">
        <w:r w:rsidR="0026489A">
          <w:rPr>
            <w:rFonts w:ascii="Times New Roman" w:hAnsi="Times New Roman" w:cs="Times New Roman"/>
          </w:rPr>
          <w:t>)</w:t>
        </w:r>
      </w:ins>
      <w:ins w:id="123" w:author="Kin Onn Chan." w:date="2013-12-04T12:04:00Z">
        <w:r w:rsidR="0026489A">
          <w:rPr>
            <w:rFonts w:ascii="Times New Roman" w:hAnsi="Times New Roman" w:cs="Times New Roman"/>
          </w:rPr>
          <w:t xml:space="preserve"> </w:t>
        </w:r>
      </w:ins>
      <w:ins w:id="124" w:author="Kin Onn Chan." w:date="2013-12-04T12:06:00Z">
        <w:r w:rsidR="0026489A">
          <w:rPr>
            <w:rFonts w:ascii="Times New Roman" w:hAnsi="Times New Roman" w:cs="Times New Roman"/>
          </w:rPr>
          <w:t xml:space="preserve">and three new sequences </w:t>
        </w:r>
      </w:ins>
      <w:ins w:id="125" w:author="Kin Onn Chan." w:date="2013-12-04T12:07:00Z">
        <w:r w:rsidR="0026489A">
          <w:rPr>
            <w:rFonts w:ascii="Times New Roman" w:hAnsi="Times New Roman" w:cs="Times New Roman"/>
          </w:rPr>
          <w:t>of</w:t>
        </w:r>
      </w:ins>
      <w:ins w:id="126" w:author="Kin Onn Chan." w:date="2013-12-04T12:06:00Z">
        <w:r w:rsidR="0026489A">
          <w:rPr>
            <w:rFonts w:ascii="Times New Roman" w:hAnsi="Times New Roman" w:cs="Times New Roman"/>
          </w:rPr>
          <w:t xml:space="preserve"> </w:t>
        </w:r>
        <w:r w:rsidR="0026489A" w:rsidRPr="0026489A">
          <w:rPr>
            <w:rFonts w:ascii="Times New Roman" w:hAnsi="Times New Roman" w:cs="Times New Roman"/>
            <w:i/>
            <w:rPrChange w:id="127" w:author="Kin Onn Chan." w:date="2013-12-04T12:07:00Z">
              <w:rPr>
                <w:rFonts w:ascii="Times New Roman" w:hAnsi="Times New Roman" w:cs="Times New Roman"/>
              </w:rPr>
            </w:rPrChange>
          </w:rPr>
          <w:t xml:space="preserve">Ansonia </w:t>
        </w:r>
        <w:proofErr w:type="spellStart"/>
        <w:r w:rsidR="0026489A" w:rsidRPr="0026489A">
          <w:rPr>
            <w:rFonts w:ascii="Times New Roman" w:hAnsi="Times New Roman" w:cs="Times New Roman"/>
            <w:i/>
            <w:rPrChange w:id="128" w:author="Kin Onn Chan." w:date="2013-12-04T12:07:00Z">
              <w:rPr>
                <w:rFonts w:ascii="Times New Roman" w:hAnsi="Times New Roman" w:cs="Times New Roman"/>
              </w:rPr>
            </w:rPrChange>
          </w:rPr>
          <w:t>jeetsukumarani</w:t>
        </w:r>
        <w:proofErr w:type="spellEnd"/>
        <w:r w:rsidR="0026489A">
          <w:rPr>
            <w:rFonts w:ascii="Times New Roman" w:hAnsi="Times New Roman" w:cs="Times New Roman"/>
          </w:rPr>
          <w:t>, LSUHC 11122</w:t>
        </w:r>
      </w:ins>
      <w:ins w:id="129" w:author="Kin Onn Chan." w:date="2013-12-04T12:07:00Z">
        <w:r w:rsidR="0026489A">
          <w:rPr>
            <w:rFonts w:ascii="Times New Roman" w:hAnsi="Times New Roman" w:cs="Times New Roman"/>
          </w:rPr>
          <w:t>–</w:t>
        </w:r>
      </w:ins>
      <w:ins w:id="130" w:author="Kin Onn Chan." w:date="2013-12-04T12:06:00Z">
        <w:r w:rsidR="0026489A">
          <w:rPr>
            <w:rFonts w:ascii="Times New Roman" w:hAnsi="Times New Roman" w:cs="Times New Roman"/>
          </w:rPr>
          <w:t xml:space="preserve">24 </w:t>
        </w:r>
      </w:ins>
      <w:ins w:id="131" w:author="Kin Onn Chan." w:date="2013-12-04T12:04:00Z">
        <w:r w:rsidR="0026489A">
          <w:rPr>
            <w:rFonts w:ascii="Times New Roman" w:hAnsi="Times New Roman" w:cs="Times New Roman"/>
          </w:rPr>
          <w:t xml:space="preserve"> </w:t>
        </w:r>
      </w:ins>
      <w:ins w:id="132" w:author="Kin Onn Chan." w:date="2013-12-04T12:07:00Z">
        <w:r w:rsidR="0026489A">
          <w:rPr>
            <w:rFonts w:ascii="Times New Roman" w:hAnsi="Times New Roman" w:cs="Times New Roman"/>
          </w:rPr>
          <w:t>(</w:t>
        </w:r>
      </w:ins>
      <w:ins w:id="133" w:author="Kin Onn Chan." w:date="2013-12-04T12:04:00Z">
        <w:r w:rsidR="0026489A">
          <w:rPr>
            <w:rFonts w:ascii="Times New Roman" w:hAnsi="Times New Roman" w:cs="Times New Roman"/>
          </w:rPr>
          <w:t>KF906324–KF906326</w:t>
        </w:r>
      </w:ins>
      <w:r w:rsidR="00B16E15" w:rsidRPr="004F3A97">
        <w:rPr>
          <w:rFonts w:ascii="Times New Roman" w:hAnsi="Times New Roman" w:cs="Times New Roman"/>
        </w:rPr>
        <w:t>) were added to previous</w:t>
      </w:r>
      <w:ins w:id="134" w:author="Kin Onn Chan." w:date="2013-12-04T12:02:00Z">
        <w:r w:rsidR="00F43883">
          <w:rPr>
            <w:rFonts w:ascii="Times New Roman" w:hAnsi="Times New Roman" w:cs="Times New Roman"/>
          </w:rPr>
          <w:t>ly</w:t>
        </w:r>
      </w:ins>
      <w:r w:rsidR="00B16E15" w:rsidRPr="004F3A97">
        <w:rPr>
          <w:rFonts w:ascii="Times New Roman" w:hAnsi="Times New Roman" w:cs="Times New Roman"/>
        </w:rPr>
        <w:t xml:space="preserve"> published sequences of </w:t>
      </w:r>
      <w:proofErr w:type="spellStart"/>
      <w:r w:rsidR="00226098" w:rsidRPr="004F3A97">
        <w:rPr>
          <w:rFonts w:ascii="Times New Roman" w:hAnsi="Times New Roman" w:cs="Times New Roman"/>
          <w:i/>
        </w:rPr>
        <w:t>Anso</w:t>
      </w:r>
      <w:r w:rsidR="00226098">
        <w:rPr>
          <w:rFonts w:ascii="Times New Roman" w:hAnsi="Times New Roman" w:cs="Times New Roman"/>
          <w:i/>
        </w:rPr>
        <w:t>ni</w:t>
      </w:r>
      <w:r w:rsidR="00226098" w:rsidRPr="004F3A97">
        <w:rPr>
          <w:rFonts w:ascii="Times New Roman" w:hAnsi="Times New Roman" w:cs="Times New Roman"/>
          <w:i/>
        </w:rPr>
        <w:t>a</w:t>
      </w:r>
      <w:r w:rsidR="00B16E15" w:rsidRPr="004F3A97">
        <w:rPr>
          <w:rFonts w:ascii="Times New Roman" w:hAnsi="Times New Roman" w:cs="Times New Roman"/>
        </w:rPr>
        <w:t>+outgroups</w:t>
      </w:r>
      <w:proofErr w:type="spellEnd"/>
      <w:r w:rsidR="00B16E15" w:rsidRPr="004F3A97">
        <w:rPr>
          <w:rFonts w:ascii="Times New Roman" w:hAnsi="Times New Roman" w:cs="Times New Roman"/>
        </w:rPr>
        <w:t xml:space="preserve"> (Wilkinson </w:t>
      </w:r>
      <w:r w:rsidR="00B16E15" w:rsidRPr="004F3A97">
        <w:rPr>
          <w:rFonts w:ascii="Times New Roman" w:hAnsi="Times New Roman" w:cs="Times New Roman"/>
          <w:i/>
        </w:rPr>
        <w:t>et al.</w:t>
      </w:r>
      <w:r w:rsidR="00B16E15" w:rsidRPr="004F3A97">
        <w:rPr>
          <w:rFonts w:ascii="Times New Roman" w:hAnsi="Times New Roman" w:cs="Times New Roman"/>
        </w:rPr>
        <w:t xml:space="preserve"> 2012; Matsui </w:t>
      </w:r>
      <w:r w:rsidR="0005448C">
        <w:rPr>
          <w:rFonts w:ascii="Times New Roman" w:hAnsi="Times New Roman" w:cs="Times New Roman"/>
          <w:i/>
        </w:rPr>
        <w:t xml:space="preserve">et al. </w:t>
      </w:r>
      <w:r w:rsidR="00B16E15" w:rsidRPr="004F3A97">
        <w:rPr>
          <w:rFonts w:ascii="Times New Roman" w:hAnsi="Times New Roman" w:cs="Times New Roman"/>
        </w:rPr>
        <w:t>2010)</w:t>
      </w:r>
      <w:ins w:id="135" w:author="Kin Onn Chan." w:date="2013-12-04T12:02:00Z">
        <w:r w:rsidR="00F43883">
          <w:rPr>
            <w:rFonts w:ascii="Times New Roman" w:hAnsi="Times New Roman" w:cs="Times New Roman"/>
          </w:rPr>
          <w:t xml:space="preserve">. </w:t>
        </w:r>
      </w:ins>
      <w:ins w:id="136" w:author="Kin Onn Chan." w:date="2013-12-09T10:52:00Z">
        <w:r>
          <w:rPr>
            <w:rFonts w:ascii="Times New Roman" w:hAnsi="Times New Roman" w:cs="Times New Roman"/>
          </w:rPr>
          <w:t xml:space="preserve">Information for samples used </w:t>
        </w:r>
      </w:ins>
      <w:ins w:id="137" w:author="Kin Onn Chan." w:date="2013-12-09T10:53:00Z">
        <w:r>
          <w:rPr>
            <w:rFonts w:ascii="Times New Roman" w:hAnsi="Times New Roman" w:cs="Times New Roman"/>
          </w:rPr>
          <w:t xml:space="preserve">to </w:t>
        </w:r>
      </w:ins>
      <w:ins w:id="138" w:author="Kin Onn Chan." w:date="2013-12-09T10:54:00Z">
        <w:r>
          <w:rPr>
            <w:rFonts w:ascii="Times New Roman" w:hAnsi="Times New Roman" w:cs="Times New Roman"/>
          </w:rPr>
          <w:t>construct</w:t>
        </w:r>
      </w:ins>
      <w:ins w:id="139" w:author="Kin Onn Chan." w:date="2013-12-09T10:53:00Z">
        <w:r>
          <w:rPr>
            <w:rFonts w:ascii="Times New Roman" w:hAnsi="Times New Roman" w:cs="Times New Roman"/>
          </w:rPr>
          <w:t xml:space="preserve"> the molecular phylogeny </w:t>
        </w:r>
      </w:ins>
      <w:ins w:id="140" w:author="Kin Onn Chan." w:date="2013-12-09T10:54:00Z">
        <w:r>
          <w:rPr>
            <w:rFonts w:ascii="Times New Roman" w:hAnsi="Times New Roman" w:cs="Times New Roman"/>
          </w:rPr>
          <w:t>is</w:t>
        </w:r>
      </w:ins>
      <w:ins w:id="141" w:author="Kin Onn Chan." w:date="2013-12-09T10:53:00Z">
        <w:r>
          <w:rPr>
            <w:rFonts w:ascii="Times New Roman" w:hAnsi="Times New Roman" w:cs="Times New Roman"/>
          </w:rPr>
          <w:t xml:space="preserve"> summarized in Table 2.</w:t>
        </w:r>
      </w:ins>
      <w:del w:id="142" w:author="Kin Onn Chan." w:date="2013-12-04T12:08:00Z">
        <w:r w:rsidR="00B16E15" w:rsidRPr="004F3A97" w:rsidDel="0026489A">
          <w:rPr>
            <w:rFonts w:ascii="Times New Roman" w:hAnsi="Times New Roman" w:cs="Times New Roman"/>
          </w:rPr>
          <w:delText xml:space="preserve"> and were </w:delText>
        </w:r>
      </w:del>
      <w:del w:id="143" w:author="Kin Onn Chan." w:date="2013-12-09T10:51:00Z">
        <w:r w:rsidR="00B16E15" w:rsidRPr="004F3A97" w:rsidDel="00FE338F">
          <w:rPr>
            <w:rFonts w:ascii="Times New Roman" w:hAnsi="Times New Roman" w:cs="Times New Roman"/>
          </w:rPr>
          <w:delText xml:space="preserve">edited and aligned in GENEIOUSv5.5.6 (Drummond </w:delText>
        </w:r>
        <w:r w:rsidR="00B16E15" w:rsidRPr="004F3A97" w:rsidDel="00FE338F">
          <w:rPr>
            <w:rFonts w:ascii="Times New Roman" w:hAnsi="Times New Roman" w:cs="Times New Roman"/>
            <w:i/>
          </w:rPr>
          <w:delText>et al.</w:delText>
        </w:r>
        <w:r w:rsidR="00B16E15" w:rsidRPr="004F3A97" w:rsidDel="00FE338F">
          <w:rPr>
            <w:rFonts w:ascii="Times New Roman" w:hAnsi="Times New Roman" w:cs="Times New Roman"/>
          </w:rPr>
          <w:delText xml:space="preserve"> 2011). Initial alignment was constructed using the</w:delText>
        </w:r>
        <w:r w:rsidR="0005448C" w:rsidDel="00FE338F">
          <w:rPr>
            <w:rFonts w:ascii="Times New Roman" w:hAnsi="Times New Roman" w:cs="Times New Roman"/>
          </w:rPr>
          <w:delText xml:space="preserve"> MUSCLEv3.831 algorithm (Edgar </w:delText>
        </w:r>
        <w:r w:rsidR="00B16E15" w:rsidRPr="004F3A97" w:rsidDel="00FE338F">
          <w:rPr>
            <w:rFonts w:ascii="Times New Roman" w:hAnsi="Times New Roman" w:cs="Times New Roman"/>
          </w:rPr>
          <w:delText xml:space="preserve">2004) implemented in GENEIOUSv5.5.6. The alignment was than adjusted by eye in MacClade v4.08 (Maddison </w:delText>
        </w:r>
        <w:r w:rsidR="0005448C" w:rsidDel="00FE338F">
          <w:rPr>
            <w:rFonts w:ascii="Times New Roman" w:hAnsi="Times New Roman" w:cs="Times New Roman"/>
          </w:rPr>
          <w:delText>&amp; Maddison</w:delText>
        </w:r>
        <w:r w:rsidR="00B16E15" w:rsidRPr="004F3A97" w:rsidDel="00FE338F">
          <w:rPr>
            <w:rFonts w:ascii="Times New Roman" w:hAnsi="Times New Roman" w:cs="Times New Roman"/>
          </w:rPr>
          <w:delText xml:space="preserve"> 2005).  </w:delText>
        </w:r>
      </w:del>
    </w:p>
    <w:p w14:paraId="62F0BE8C" w14:textId="77777777"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Maximum Likelihood (ML) and Bayesian Inference (BI)</w:t>
      </w:r>
      <w:r w:rsidR="00497317">
        <w:rPr>
          <w:rFonts w:ascii="Times New Roman" w:hAnsi="Times New Roman" w:cs="Times New Roman"/>
        </w:rPr>
        <w:t xml:space="preserve"> were used for phylogenetic reconstructions</w:t>
      </w:r>
      <w:r w:rsidRPr="004F3A97">
        <w:rPr>
          <w:rFonts w:ascii="Times New Roman" w:hAnsi="Times New Roman" w:cs="Times New Roman"/>
        </w:rPr>
        <w:t xml:space="preserve">.  Models of sequence evolution </w:t>
      </w:r>
      <w:r w:rsidR="00497317">
        <w:rPr>
          <w:rFonts w:ascii="Times New Roman" w:hAnsi="Times New Roman" w:cs="Times New Roman"/>
        </w:rPr>
        <w:t>were</w:t>
      </w:r>
      <w:r w:rsidRPr="004F3A97">
        <w:rPr>
          <w:rFonts w:ascii="Times New Roman" w:hAnsi="Times New Roman" w:cs="Times New Roman"/>
        </w:rPr>
        <w:t xml:space="preserve"> based off Matsui </w:t>
      </w:r>
      <w:r w:rsidRPr="004F3A97">
        <w:rPr>
          <w:rFonts w:ascii="Times New Roman" w:hAnsi="Times New Roman" w:cs="Times New Roman"/>
          <w:i/>
        </w:rPr>
        <w:t>et al.</w:t>
      </w:r>
      <w:r w:rsidRPr="004F3A97">
        <w:rPr>
          <w:rFonts w:ascii="Times New Roman" w:hAnsi="Times New Roman" w:cs="Times New Roman"/>
        </w:rPr>
        <w:t xml:space="preserve"> (2010) and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analyses</w:t>
      </w:r>
      <w:r w:rsidR="00497317">
        <w:rPr>
          <w:rFonts w:ascii="Times New Roman" w:hAnsi="Times New Roman" w:cs="Times New Roman"/>
        </w:rPr>
        <w:t>,</w:t>
      </w:r>
      <w:r w:rsidR="0005448C">
        <w:rPr>
          <w:rFonts w:ascii="Times New Roman" w:hAnsi="Times New Roman" w:cs="Times New Roman"/>
        </w:rPr>
        <w:t xml:space="preserve"> </w:t>
      </w:r>
      <w:r w:rsidRPr="004F3A97">
        <w:rPr>
          <w:rFonts w:ascii="Times New Roman" w:hAnsi="Times New Roman" w:cs="Times New Roman"/>
        </w:rPr>
        <w:t xml:space="preserve">the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00497317">
        <w:rPr>
          <w:rFonts w:ascii="Times New Roman" w:hAnsi="Times New Roman" w:cs="Times New Roman"/>
        </w:rPr>
        <w:t>)</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Clade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0005448C">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w:t>
      </w:r>
      <w:r w:rsidR="0005448C">
        <w:rPr>
          <w:rFonts w:ascii="Times New Roman" w:hAnsi="Times New Roman" w:cs="Times New Roman"/>
          <w:bCs/>
        </w:rPr>
        <w:t>&amp;</w:t>
      </w:r>
      <w:r w:rsidRPr="004F3A97">
        <w:rPr>
          <w:rFonts w:ascii="Times New Roman" w:hAnsi="Times New Roman" w:cs="Times New Roman"/>
          <w:bCs/>
        </w:rPr>
        <w:t xml:space="preserve"> </w:t>
      </w:r>
      <w:proofErr w:type="spellStart"/>
      <w:r w:rsidRPr="004F3A97">
        <w:rPr>
          <w:rFonts w:ascii="Times New Roman" w:hAnsi="Times New Roman" w:cs="Times New Roman"/>
          <w:bCs/>
        </w:rPr>
        <w:t>Ronquist</w:t>
      </w:r>
      <w:proofErr w:type="spellEnd"/>
      <w:r w:rsidR="0005448C">
        <w:rPr>
          <w:rFonts w:ascii="Times New Roman" w:hAnsi="Times New Roman" w:cs="Times New Roman"/>
          <w:bCs/>
        </w:rPr>
        <w:t xml:space="preserve"> </w:t>
      </w:r>
      <w:r w:rsidRPr="004F3A97">
        <w:rPr>
          <w:rFonts w:ascii="Times New Roman" w:hAnsi="Times New Roman" w:cs="Times New Roman"/>
          <w:bCs/>
        </w:rPr>
        <w:t xml:space="preserve">2001; Wilcox </w:t>
      </w:r>
      <w:r w:rsidRPr="0005448C">
        <w:rPr>
          <w:rFonts w:ascii="Times New Roman" w:hAnsi="Times New Roman" w:cs="Times New Roman"/>
          <w:bCs/>
          <w:i/>
        </w:rPr>
        <w:t>et al</w:t>
      </w:r>
      <w:r w:rsidRPr="004F3A97">
        <w:rPr>
          <w:rFonts w:ascii="Times New Roman" w:hAnsi="Times New Roman" w:cs="Times New Roman"/>
          <w:bCs/>
        </w:rPr>
        <w:t xml:space="preserve">. 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14:paraId="48CAD96D" w14:textId="77777777" w:rsidR="003C23D3" w:rsidRPr="004F3A97" w:rsidRDefault="003C23D3" w:rsidP="004F3A97">
      <w:pPr>
        <w:spacing w:line="276" w:lineRule="auto"/>
        <w:rPr>
          <w:rFonts w:ascii="Times New Roman" w:hAnsi="Times New Roman" w:cs="Times New Roman"/>
        </w:rPr>
      </w:pPr>
    </w:p>
    <w:p w14:paraId="2903F8E6" w14:textId="77777777"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14:paraId="18706247" w14:textId="77777777" w:rsidR="00145FF5" w:rsidRPr="004F3A97" w:rsidRDefault="00145FF5" w:rsidP="004F3A97">
      <w:pPr>
        <w:spacing w:line="276" w:lineRule="auto"/>
        <w:rPr>
          <w:rFonts w:ascii="Times New Roman" w:hAnsi="Times New Roman" w:cs="Times New Roman"/>
          <w:b/>
        </w:rPr>
      </w:pPr>
    </w:p>
    <w:p w14:paraId="2A7705A7" w14:textId="77777777"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A</w:t>
      </w:r>
      <w:r w:rsidR="009405F1">
        <w:rPr>
          <w:rFonts w:ascii="Times New Roman" w:hAnsi="Times New Roman" w:cs="Times New Roman"/>
          <w:i/>
        </w:rPr>
        <w:t>nsonia</w:t>
      </w:r>
      <w:r w:rsidR="00B40FCF" w:rsidRPr="004F3A97">
        <w:rPr>
          <w:rFonts w:ascii="Times New Roman" w:hAnsi="Times New Roman" w:cs="Times New Roman"/>
          <w:i/>
        </w:rPr>
        <w:t xml:space="preserve">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w:t>
      </w:r>
      <w:del w:id="144" w:author="Kin Onn Chan." w:date="2013-12-09T11:53:00Z">
        <w:r w:rsidR="00FC1E8F" w:rsidDel="00440F4C">
          <w:rPr>
            <w:rFonts w:ascii="Times New Roman" w:hAnsi="Times New Roman" w:cs="Times New Roman"/>
          </w:rPr>
          <w:delText xml:space="preserve">Stoliczka </w:delText>
        </w:r>
      </w:del>
      <w:r w:rsidR="00B40FCF" w:rsidRPr="004F3A97">
        <w:rPr>
          <w:rFonts w:ascii="Times New Roman" w:hAnsi="Times New Roman" w:cs="Times New Roman"/>
        </w:rPr>
        <w:t xml:space="preserve">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clade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del w:id="145" w:author="Kin Onn Chan." w:date="2013-12-09T11:52:00Z">
        <w:r w:rsidR="00FC1E8F" w:rsidDel="00440F4C">
          <w:rPr>
            <w:rFonts w:ascii="Times New Roman" w:hAnsi="Times New Roman" w:cs="Times New Roman"/>
          </w:rPr>
          <w:delText xml:space="preserve">Wood, Grismer, Grismer, Norhayati, Chan &amp; Bauer </w:delText>
        </w:r>
      </w:del>
      <w:r w:rsidR="00B40FCF" w:rsidRPr="004F3A97">
        <w:rPr>
          <w:rFonts w:ascii="Times New Roman" w:hAnsi="Times New Roman" w:cs="Times New Roman"/>
        </w:rPr>
        <w:t>(</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clade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clade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w:t>
      </w:r>
      <w:r w:rsidR="00497317" w:rsidRPr="00497317">
        <w:rPr>
          <w:rFonts w:ascii="Times New Roman" w:hAnsi="Times New Roman" w:cs="Times New Roman"/>
        </w:rPr>
        <w:t xml:space="preserve"> </w:t>
      </w:r>
      <w:r w:rsidR="00497317" w:rsidRPr="004F3A97">
        <w:rPr>
          <w:rFonts w:ascii="Times New Roman" w:hAnsi="Times New Roman" w:cs="Times New Roman"/>
        </w:rPr>
        <w:t>(Fig. 1)</w:t>
      </w:r>
      <w:r w:rsidR="00604DBD" w:rsidRPr="004F3A97">
        <w:rPr>
          <w:rFonts w:ascii="Times New Roman" w:hAnsi="Times New Roman" w:cs="Times New Roman"/>
        </w:rPr>
        <w:t xml:space="preserve">. </w:t>
      </w:r>
      <w:r w:rsidR="00FB2C89" w:rsidRPr="004F3A97">
        <w:rPr>
          <w:rFonts w:ascii="Times New Roman" w:hAnsi="Times New Roman" w:cs="Times New Roman"/>
        </w:rPr>
        <w:t xml:space="preserve">In 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w:t>
      </w:r>
      <w:r w:rsidR="00760F1C" w:rsidRPr="004F3A97">
        <w:rPr>
          <w:rFonts w:ascii="Times New Roman" w:hAnsi="Times New Roman" w:cs="Times New Roman"/>
        </w:rPr>
        <w:lastRenderedPageBreak/>
        <w:t xml:space="preserve">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w:t>
      </w:r>
      <w:r w:rsidR="0005448C">
        <w:rPr>
          <w:rFonts w:ascii="Times New Roman" w:hAnsi="Times New Roman" w:cs="Times New Roman"/>
        </w:rPr>
        <w:t>(</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del w:id="146" w:author="Kin Onn Chan." w:date="2013-12-09T11:51:00Z">
        <w:r w:rsidR="00FC1E8F" w:rsidDel="00440F4C">
          <w:rPr>
            <w:rFonts w:ascii="Times New Roman" w:hAnsi="Times New Roman" w:cs="Times New Roman"/>
            <w:i/>
          </w:rPr>
          <w:delText xml:space="preserve"> </w:delText>
        </w:r>
        <w:r w:rsidR="00FC1E8F" w:rsidDel="00440F4C">
          <w:rPr>
            <w:rFonts w:ascii="Times New Roman" w:hAnsi="Times New Roman" w:cs="Times New Roman"/>
          </w:rPr>
          <w:delText>Grismer</w:delText>
        </w:r>
      </w:del>
      <w:r w:rsidR="0005448C">
        <w:rPr>
          <w:rFonts w:ascii="Times New Roman" w:hAnsi="Times New Roman" w:cs="Times New Roman"/>
        </w:rPr>
        <w:t>), 9.1%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del w:id="147" w:author="Kin Onn Chan." w:date="2013-12-09T11:52:00Z">
        <w:r w:rsidR="00FC1E8F" w:rsidDel="00440F4C">
          <w:rPr>
            <w:rFonts w:ascii="Times New Roman" w:hAnsi="Times New Roman" w:cs="Times New Roman"/>
            <w:i/>
          </w:rPr>
          <w:delText xml:space="preserve"> </w:delText>
        </w:r>
        <w:r w:rsidR="00FC1E8F" w:rsidDel="00440F4C">
          <w:rPr>
            <w:rFonts w:ascii="Times New Roman" w:hAnsi="Times New Roman" w:cs="Times New Roman"/>
          </w:rPr>
          <w:delText>Grismer</w:delText>
        </w:r>
      </w:del>
      <w:r w:rsidR="0005448C">
        <w:rPr>
          <w:rFonts w:ascii="Times New Roman" w:hAnsi="Times New Roman" w:cs="Times New Roman"/>
        </w:rPr>
        <w:t>), 9.2%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del w:id="148" w:author="Kin Onn Chan." w:date="2013-12-09T11:53:00Z">
        <w:r w:rsidR="00FC1E8F" w:rsidDel="00440F4C">
          <w:rPr>
            <w:rFonts w:ascii="Times New Roman" w:hAnsi="Times New Roman" w:cs="Times New Roman"/>
            <w:i/>
          </w:rPr>
          <w:delText xml:space="preserve"> </w:delText>
        </w:r>
        <w:r w:rsidR="00FC1E8F" w:rsidDel="00440F4C">
          <w:rPr>
            <w:rFonts w:ascii="Times New Roman" w:hAnsi="Times New Roman" w:cs="Times New Roman"/>
          </w:rPr>
          <w:delText>Hendrickson</w:delText>
        </w:r>
      </w:del>
      <w:r w:rsidR="0005448C">
        <w:rPr>
          <w:rFonts w:ascii="Times New Roman" w:hAnsi="Times New Roman" w:cs="Times New Roman"/>
        </w:rPr>
        <w:t>), and 9.8%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del w:id="149" w:author="Kin Onn Chan." w:date="2013-12-09T11:52:00Z">
        <w:r w:rsidR="00FC1E8F" w:rsidDel="00440F4C">
          <w:rPr>
            <w:rFonts w:ascii="Times New Roman" w:hAnsi="Times New Roman" w:cs="Times New Roman"/>
            <w:i/>
          </w:rPr>
          <w:delText xml:space="preserve"> </w:delText>
        </w:r>
        <w:r w:rsidR="00FC1E8F" w:rsidDel="00440F4C">
          <w:rPr>
            <w:rFonts w:ascii="Times New Roman" w:hAnsi="Times New Roman" w:cs="Times New Roman"/>
          </w:rPr>
          <w:delText>Wood, Grismer, Grismer, Norhayati, Chan &amp; Bauer</w:delText>
        </w:r>
      </w:del>
      <w:r w:rsidR="0005448C">
        <w:rPr>
          <w:rFonts w:ascii="Times New Roman" w:hAnsi="Times New Roman" w:cs="Times New Roman"/>
        </w:rPr>
        <w:t>)</w:t>
      </w:r>
      <w:r w:rsidR="00760F1C" w:rsidRPr="004F3A97">
        <w:rPr>
          <w:rFonts w:ascii="Times New Roman" w:hAnsi="Times New Roman" w:cs="Times New Roman"/>
        </w:rPr>
        <w:t xml:space="preserve">. </w:t>
      </w:r>
      <w:r w:rsidR="00CD572A" w:rsidRPr="004F3A97">
        <w:rPr>
          <w:rFonts w:ascii="Times New Roman" w:hAnsi="Times New Roman" w:cs="Times New Roman"/>
        </w:rPr>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FC1E8F">
        <w:rPr>
          <w:rFonts w:ascii="Times New Roman" w:hAnsi="Times New Roman" w:cs="Times New Roman"/>
          <w:i/>
        </w:rPr>
        <w:t xml:space="preserve"> </w:t>
      </w:r>
      <w:proofErr w:type="spellStart"/>
      <w:r w:rsidR="00FC1E8F">
        <w:rPr>
          <w:rFonts w:ascii="Times New Roman" w:hAnsi="Times New Roman" w:cs="Times New Roman"/>
        </w:rPr>
        <w:t>Kiew</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w:t>
      </w:r>
      <w:r w:rsidR="00FC1E8F">
        <w:rPr>
          <w:rFonts w:ascii="Times New Roman" w:hAnsi="Times New Roman" w:cs="Times New Roman"/>
        </w:rPr>
        <w:t xml:space="preserve">Matsui, </w:t>
      </w:r>
      <w:proofErr w:type="spellStart"/>
      <w:r w:rsidR="00FC1E8F">
        <w:rPr>
          <w:rFonts w:ascii="Times New Roman" w:hAnsi="Times New Roman" w:cs="Times New Roman"/>
        </w:rPr>
        <w:t>Khonsue</w:t>
      </w:r>
      <w:proofErr w:type="spellEnd"/>
      <w:r w:rsidR="00FC1E8F">
        <w:rPr>
          <w:rFonts w:ascii="Times New Roman" w:hAnsi="Times New Roman" w:cs="Times New Roman"/>
        </w:rPr>
        <w:t xml:space="preserve"> &amp; </w:t>
      </w:r>
      <w:proofErr w:type="spellStart"/>
      <w:r w:rsidR="00FC1E8F">
        <w:rPr>
          <w:rFonts w:ascii="Times New Roman" w:hAnsi="Times New Roman" w:cs="Times New Roman"/>
        </w:rPr>
        <w:t>Nab</w:t>
      </w:r>
      <w:r w:rsidR="00550B03">
        <w:rPr>
          <w:rFonts w:ascii="Times New Roman" w:hAnsi="Times New Roman" w:cs="Times New Roman"/>
        </w:rPr>
        <w:t>h</w:t>
      </w:r>
      <w:r w:rsidR="00FC1E8F">
        <w:rPr>
          <w:rFonts w:ascii="Times New Roman" w:hAnsi="Times New Roman" w:cs="Times New Roman"/>
        </w:rPr>
        <w:t>itabhata</w:t>
      </w:r>
      <w:proofErr w:type="spellEnd"/>
      <w:r w:rsidR="00FC1E8F">
        <w:rPr>
          <w:rFonts w:ascii="Times New Roman" w:hAnsi="Times New Roman" w:cs="Times New Roman"/>
        </w:rPr>
        <w:t xml:space="preserve"> </w:t>
      </w:r>
      <w:r w:rsidR="00CD572A" w:rsidRPr="004F3A97">
        <w:rPr>
          <w:rFonts w:ascii="Times New Roman" w:hAnsi="Times New Roman" w:cs="Times New Roman"/>
        </w:rPr>
        <w:t xml:space="preserve">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w:t>
      </w:r>
      <w:r w:rsidR="00FC1E8F">
        <w:rPr>
          <w:rFonts w:ascii="Times New Roman" w:hAnsi="Times New Roman" w:cs="Times New Roman"/>
        </w:rPr>
        <w:t xml:space="preserve">Wilkinson, </w:t>
      </w:r>
      <w:proofErr w:type="spellStart"/>
      <w:r w:rsidR="00FC1E8F">
        <w:rPr>
          <w:rFonts w:ascii="Times New Roman" w:hAnsi="Times New Roman" w:cs="Times New Roman"/>
        </w:rPr>
        <w:t>Sellas</w:t>
      </w:r>
      <w:proofErr w:type="spellEnd"/>
      <w:r w:rsidR="00FC1E8F">
        <w:rPr>
          <w:rFonts w:ascii="Times New Roman" w:hAnsi="Times New Roman" w:cs="Times New Roman"/>
        </w:rPr>
        <w:t xml:space="preserve"> &amp; </w:t>
      </w:r>
      <w:proofErr w:type="spellStart"/>
      <w:r w:rsidR="00FC1E8F">
        <w:rPr>
          <w:rFonts w:ascii="Times New Roman" w:hAnsi="Times New Roman" w:cs="Times New Roman"/>
        </w:rPr>
        <w:t>Vindum</w:t>
      </w:r>
      <w:proofErr w:type="spellEnd"/>
      <w:r w:rsidR="00FC1E8F">
        <w:rPr>
          <w:rFonts w:ascii="Times New Roman" w:hAnsi="Times New Roman" w:cs="Times New Roman"/>
        </w:rPr>
        <w:t xml:space="preserve"> </w:t>
      </w:r>
      <w:r w:rsidR="00CD572A" w:rsidRPr="004F3A97">
        <w:rPr>
          <w:rFonts w:ascii="Times New Roman" w:hAnsi="Times New Roman" w:cs="Times New Roman"/>
        </w:rPr>
        <w:t xml:space="preserve">in southern Myanmar. From these species, </w:t>
      </w:r>
      <w:proofErr w:type="gramStart"/>
      <w:r w:rsidR="00CD572A" w:rsidRPr="004F3A97">
        <w:rPr>
          <w:rFonts w:ascii="Times New Roman" w:hAnsi="Times New Roman" w:cs="Times New Roman"/>
        </w:rPr>
        <w:t xml:space="preserve">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w:t>
      </w:r>
      <w:r w:rsidR="0005448C">
        <w:rPr>
          <w:rFonts w:ascii="Times New Roman" w:hAnsi="Times New Roman" w:cs="Times New Roman"/>
        </w:rPr>
        <w:t xml:space="preserve">a distance of </w:t>
      </w:r>
      <w:r w:rsidR="00CD572A" w:rsidRPr="004F3A97">
        <w:rPr>
          <w:rFonts w:ascii="Times New Roman" w:hAnsi="Times New Roman" w:cs="Times New Roman"/>
        </w:rPr>
        <w:t>8.1%, 8.5%, and 8.2%</w:t>
      </w:r>
      <w:proofErr w:type="gramEnd"/>
      <w:r w:rsidR="00CD572A" w:rsidRPr="004F3A97">
        <w:rPr>
          <w:rFonts w:ascii="Times New Roman" w:hAnsi="Times New Roman" w:cs="Times New Roman"/>
        </w:rPr>
        <w:t xml:space="preserve"> respectively. </w:t>
      </w:r>
      <w:ins w:id="150" w:author="Kin Onn Chan." w:date="2013-12-04T11:29:00Z">
        <w:r w:rsidR="00146D09">
          <w:rPr>
            <w:rFonts w:ascii="Times New Roman" w:hAnsi="Times New Roman" w:cs="Times New Roman"/>
          </w:rPr>
          <w:t xml:space="preserve">These levels of divergences are </w:t>
        </w:r>
      </w:ins>
      <w:ins w:id="151" w:author="Kin Onn Chan." w:date="2013-12-04T11:30:00Z">
        <w:r w:rsidR="00146D09">
          <w:rPr>
            <w:rFonts w:ascii="Times New Roman" w:hAnsi="Times New Roman" w:cs="Times New Roman"/>
          </w:rPr>
          <w:t>within</w:t>
        </w:r>
      </w:ins>
      <w:ins w:id="152" w:author="Kin Onn Chan." w:date="2013-12-04T11:29:00Z">
        <w:r w:rsidR="00146D09">
          <w:rPr>
            <w:rFonts w:ascii="Times New Roman" w:hAnsi="Times New Roman" w:cs="Times New Roman"/>
          </w:rPr>
          <w:t xml:space="preserve"> or greater than most species level </w:t>
        </w:r>
      </w:ins>
      <w:ins w:id="153" w:author="Kin Onn Chan." w:date="2013-12-04T11:31:00Z">
        <w:r w:rsidR="00146D09">
          <w:rPr>
            <w:rFonts w:ascii="Times New Roman" w:hAnsi="Times New Roman" w:cs="Times New Roman"/>
          </w:rPr>
          <w:t xml:space="preserve">divergences </w:t>
        </w:r>
      </w:ins>
      <w:ins w:id="154" w:author="Kin Onn Chan." w:date="2013-12-04T11:32:00Z">
        <w:r w:rsidR="00146D09">
          <w:rPr>
            <w:rFonts w:ascii="Times New Roman" w:hAnsi="Times New Roman" w:cs="Times New Roman"/>
          </w:rPr>
          <w:t>of this genus (</w:t>
        </w:r>
      </w:ins>
      <w:del w:id="155" w:author="Kin Onn Chan." w:date="2013-12-04T11:32:00Z">
        <w:r w:rsidR="00497317" w:rsidDel="00146D09">
          <w:rPr>
            <w:rFonts w:ascii="Times New Roman" w:hAnsi="Times New Roman" w:cs="Times New Roman"/>
          </w:rPr>
          <w:delText xml:space="preserve">Sequence divergences are summarized across all </w:delText>
        </w:r>
        <w:r w:rsidR="00CA149F" w:rsidRPr="004F3A97" w:rsidDel="00146D09">
          <w:rPr>
            <w:rFonts w:ascii="Times New Roman" w:hAnsi="Times New Roman" w:cs="Times New Roman"/>
          </w:rPr>
          <w:delText>congener</w:delText>
        </w:r>
        <w:r w:rsidR="00497317" w:rsidDel="00146D09">
          <w:rPr>
            <w:rFonts w:ascii="Times New Roman" w:hAnsi="Times New Roman" w:cs="Times New Roman"/>
          </w:rPr>
          <w:delText>s</w:delText>
        </w:r>
        <w:r w:rsidR="00CA149F" w:rsidRPr="004F3A97" w:rsidDel="00146D09">
          <w:rPr>
            <w:rFonts w:ascii="Times New Roman" w:hAnsi="Times New Roman" w:cs="Times New Roman"/>
          </w:rPr>
          <w:delText xml:space="preserve"> in </w:delText>
        </w:r>
      </w:del>
      <w:r w:rsidR="00CA149F" w:rsidRPr="004F3A97">
        <w:rPr>
          <w:rFonts w:ascii="Times New Roman" w:hAnsi="Times New Roman" w:cs="Times New Roman"/>
        </w:rPr>
        <w:t xml:space="preserve">Table </w:t>
      </w:r>
      <w:ins w:id="156" w:author="Kin Onn Chan." w:date="2013-12-09T10:55:00Z">
        <w:r w:rsidR="00FE338F">
          <w:rPr>
            <w:rFonts w:ascii="Times New Roman" w:hAnsi="Times New Roman" w:cs="Times New Roman"/>
          </w:rPr>
          <w:t>3</w:t>
        </w:r>
      </w:ins>
      <w:del w:id="157" w:author="Kin Onn Chan." w:date="2013-12-09T10:55:00Z">
        <w:r w:rsidR="00C31921" w:rsidDel="00FE338F">
          <w:rPr>
            <w:rFonts w:ascii="Times New Roman" w:hAnsi="Times New Roman" w:cs="Times New Roman"/>
          </w:rPr>
          <w:delText>2</w:delText>
        </w:r>
      </w:del>
      <w:ins w:id="158" w:author="Kin Onn Chan." w:date="2013-12-04T11:32:00Z">
        <w:r w:rsidR="00146D09">
          <w:rPr>
            <w:rFonts w:ascii="Times New Roman" w:hAnsi="Times New Roman" w:cs="Times New Roman"/>
          </w:rPr>
          <w:t>)</w:t>
        </w:r>
      </w:ins>
      <w:r w:rsidR="00CA149F" w:rsidRPr="004F3A97">
        <w:rPr>
          <w:rFonts w:ascii="Times New Roman" w:hAnsi="Times New Roman" w:cs="Times New Roman"/>
        </w:rPr>
        <w:t>.</w:t>
      </w:r>
    </w:p>
    <w:p w14:paraId="33209290" w14:textId="77777777" w:rsidR="00B40FCF" w:rsidRPr="004F3A97" w:rsidRDefault="00B40FCF" w:rsidP="004F3A97">
      <w:pPr>
        <w:spacing w:line="276" w:lineRule="auto"/>
        <w:rPr>
          <w:rFonts w:ascii="Times New Roman" w:hAnsi="Times New Roman" w:cs="Times New Roman"/>
        </w:rPr>
      </w:pPr>
    </w:p>
    <w:p w14:paraId="03A36F50" w14:textId="77777777" w:rsidR="00F44FEC" w:rsidRPr="004F3A97" w:rsidRDefault="00145FF5" w:rsidP="004F3A97">
      <w:pPr>
        <w:spacing w:line="276" w:lineRule="auto"/>
        <w:rPr>
          <w:rFonts w:ascii="Times New Roman" w:hAnsi="Times New Roman" w:cs="Times New Roman"/>
        </w:rPr>
      </w:pPr>
      <w:r w:rsidRPr="004F3A97">
        <w:rPr>
          <w:rFonts w:ascii="Times New Roman" w:hAnsi="Times New Roman" w:cs="Times New Roman"/>
          <w:b/>
        </w:rPr>
        <w:t>Systematics.</w:t>
      </w:r>
      <w:r w:rsidRPr="004F3A97">
        <w:rPr>
          <w:rFonts w:ascii="Times New Roman" w:hAnsi="Times New Roman" w:cs="Times New Roman"/>
        </w:rPr>
        <w:t xml:space="preserve"> </w:t>
      </w:r>
      <w:r w:rsidR="00497317">
        <w:rPr>
          <w:rFonts w:ascii="Times New Roman" w:hAnsi="Times New Roman" w:cs="Times New Roman"/>
        </w:rPr>
        <w:t>Results from the</w:t>
      </w:r>
      <w:r w:rsidR="00F44FEC" w:rsidRPr="004F3A97">
        <w:rPr>
          <w:rFonts w:ascii="Times New Roman" w:hAnsi="Times New Roman" w:cs="Times New Roman"/>
        </w:rPr>
        <w:t xml:space="preserve"> phylogenetic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497317">
        <w:rPr>
          <w:rFonts w:ascii="Times New Roman" w:hAnsi="Times New Roman" w:cs="Times New Roman"/>
        </w:rPr>
        <w:t>within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phylogenetic relationship can</w:t>
      </w:r>
      <w:r w:rsidR="005D0FEC" w:rsidRPr="004F3A97">
        <w:rPr>
          <w:rFonts w:ascii="Times New Roman" w:hAnsi="Times New Roman" w:cs="Times New Roman"/>
        </w:rPr>
        <w:t xml:space="preserve"> </w:t>
      </w:r>
      <w:r w:rsidRPr="004F3A97">
        <w:rPr>
          <w:rFonts w:ascii="Times New Roman" w:hAnsi="Times New Roman" w:cs="Times New Roman"/>
        </w:rPr>
        <w:t xml:space="preserve">not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14:paraId="2FF2111A" w14:textId="77777777" w:rsidR="005D0FEC" w:rsidRPr="004F3A97" w:rsidRDefault="005D0FEC" w:rsidP="004F3A97">
      <w:pPr>
        <w:spacing w:line="276" w:lineRule="auto"/>
        <w:rPr>
          <w:rFonts w:ascii="Times New Roman" w:hAnsi="Times New Roman" w:cs="Times New Roman"/>
        </w:rPr>
      </w:pPr>
    </w:p>
    <w:p w14:paraId="7486DF65" w14:textId="77777777"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14:paraId="7535146F" w14:textId="77777777" w:rsidR="00CA149F" w:rsidRPr="004F3A97" w:rsidRDefault="00CA149F" w:rsidP="004F3A97">
      <w:pPr>
        <w:spacing w:line="276" w:lineRule="auto"/>
        <w:rPr>
          <w:rFonts w:ascii="Times New Roman" w:hAnsi="Times New Roman" w:cs="Times New Roman"/>
          <w:b/>
        </w:rPr>
      </w:pPr>
    </w:p>
    <w:p w14:paraId="105DD226" w14:textId="77777777"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gramEnd"/>
      <w:r w:rsidRPr="004F3A97">
        <w:rPr>
          <w:rFonts w:ascii="Times New Roman" w:hAnsi="Times New Roman" w:cs="Times New Roman"/>
          <w:b/>
        </w:rPr>
        <w:t>.</w:t>
      </w:r>
      <w:proofErr w:type="spellEnd"/>
    </w:p>
    <w:p w14:paraId="7A53BDF7" w14:textId="77777777"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14:paraId="79AB957A" w14:textId="77777777" w:rsidR="005D0FEC" w:rsidRPr="004F3A97" w:rsidRDefault="005D0FEC" w:rsidP="004F3A97">
      <w:pPr>
        <w:spacing w:line="276" w:lineRule="auto"/>
        <w:rPr>
          <w:rFonts w:ascii="Times New Roman" w:hAnsi="Times New Roman" w:cs="Times New Roman"/>
        </w:rPr>
      </w:pPr>
    </w:p>
    <w:p w14:paraId="46926720" w14:textId="77777777"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14:paraId="798B0F90" w14:textId="77777777" w:rsidR="00282F8E" w:rsidRPr="004F3A97" w:rsidRDefault="00282F8E" w:rsidP="004F3A97">
      <w:pPr>
        <w:spacing w:line="276" w:lineRule="auto"/>
        <w:rPr>
          <w:rFonts w:ascii="Times New Roman" w:hAnsi="Times New Roman" w:cs="Times New Roman"/>
        </w:rPr>
      </w:pPr>
    </w:p>
    <w:p w14:paraId="66E0F874" w14:textId="6154FDCA" w:rsidR="005D0FEC" w:rsidRP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Holotype</w:t>
      </w:r>
      <w:proofErr w:type="spellEnd"/>
      <w:r w:rsidR="0097240F">
        <w:rPr>
          <w:rFonts w:ascii="Times New Roman" w:hAnsi="Times New Roman" w:cs="Times New Roman"/>
          <w:b/>
        </w:rPr>
        <w:t>:</w:t>
      </w:r>
      <w:r w:rsidR="0097240F" w:rsidRPr="004F3A97">
        <w:rPr>
          <w:rFonts w:ascii="Times New Roman" w:hAnsi="Times New Roman" w:cs="Times New Roman"/>
        </w:rPr>
        <w:t xml:space="preserve"> </w:t>
      </w:r>
      <w:r w:rsidRPr="006739C9">
        <w:rPr>
          <w:rFonts w:ascii="Times New Roman" w:hAnsi="Times New Roman" w:cs="Times New Roman"/>
        </w:rPr>
        <w:t>Adult female (</w:t>
      </w:r>
      <w:commentRangeStart w:id="159"/>
      <w:r w:rsidR="008E1851" w:rsidRPr="0005448C">
        <w:rPr>
          <w:rFonts w:ascii="Times New Roman" w:hAnsi="Times New Roman" w:cs="Times New Roman"/>
        </w:rPr>
        <w:t xml:space="preserve">ZRC </w:t>
      </w:r>
      <w:del w:id="160" w:author="Kin Onn Chan." w:date="2013-12-06T11:25:00Z">
        <w:r w:rsidR="008E1851" w:rsidRPr="0005448C" w:rsidDel="00DE07D0">
          <w:rPr>
            <w:rFonts w:ascii="Times New Roman" w:hAnsi="Times New Roman" w:cs="Times New Roman"/>
          </w:rPr>
          <w:delText>XXX</w:delText>
        </w:r>
        <w:commentRangeEnd w:id="159"/>
        <w:r w:rsidR="003E4A42" w:rsidDel="00DE07D0">
          <w:rPr>
            <w:rStyle w:val="CommentReference"/>
          </w:rPr>
          <w:commentReference w:id="159"/>
        </w:r>
      </w:del>
      <w:ins w:id="161" w:author="Kin Onn Chan." w:date="2013-12-06T11:25:00Z">
        <w:r w:rsidR="00DE07D0">
          <w:rPr>
            <w:rFonts w:ascii="Times New Roman" w:hAnsi="Times New Roman" w:cs="Times New Roman"/>
          </w:rPr>
          <w:t>1.12503</w:t>
        </w:r>
      </w:ins>
      <w:r w:rsidR="006739C9">
        <w:rPr>
          <w:rFonts w:ascii="Times New Roman" w:hAnsi="Times New Roman" w:cs="Times New Roman"/>
        </w:rPr>
        <w:t xml:space="preserve">) </w:t>
      </w:r>
      <w:ins w:id="162" w:author="Kin Onn Chan." w:date="2013-12-10T12:34:00Z">
        <w:r w:rsidR="00945FDD" w:rsidRPr="006739C9">
          <w:rPr>
            <w:rFonts w:ascii="Times New Roman" w:hAnsi="Times New Roman" w:cs="Times New Roman"/>
          </w:rPr>
          <w:t xml:space="preserve">collected </w:t>
        </w:r>
        <w:r w:rsidR="00945FDD">
          <w:rPr>
            <w:rFonts w:ascii="Times New Roman" w:hAnsi="Times New Roman" w:cs="Times New Roman"/>
          </w:rPr>
          <w:t>on 31 August 201</w:t>
        </w:r>
      </w:ins>
      <w:ins w:id="163" w:author="Kin Onn Chan." w:date="2013-12-10T12:35:00Z">
        <w:r w:rsidR="00945FDD">
          <w:rPr>
            <w:rFonts w:ascii="Times New Roman" w:hAnsi="Times New Roman" w:cs="Times New Roman"/>
          </w:rPr>
          <w:t>2</w:t>
        </w:r>
      </w:ins>
      <w:ins w:id="164" w:author="Kin Onn Chan." w:date="2013-12-10T12:34:00Z">
        <w:r w:rsidR="00945FDD">
          <w:rPr>
            <w:rFonts w:ascii="Times New Roman" w:hAnsi="Times New Roman" w:cs="Times New Roman"/>
          </w:rPr>
          <w:t xml:space="preserve"> </w:t>
        </w:r>
      </w:ins>
      <w:r w:rsidR="006739C9">
        <w:rPr>
          <w:rFonts w:ascii="Times New Roman" w:hAnsi="Times New Roman" w:cs="Times New Roman"/>
        </w:rPr>
        <w:t xml:space="preserve">from </w:t>
      </w:r>
      <w:proofErr w:type="spellStart"/>
      <w:r w:rsidR="006739C9">
        <w:rPr>
          <w:rFonts w:ascii="Times New Roman" w:hAnsi="Times New Roman" w:cs="Times New Roman"/>
        </w:rPr>
        <w:t>Gunung</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Tebu</w:t>
      </w:r>
      <w:proofErr w:type="spellEnd"/>
      <w:r w:rsidR="006739C9">
        <w:rPr>
          <w:rFonts w:ascii="Times New Roman" w:hAnsi="Times New Roman" w:cs="Times New Roman"/>
        </w:rPr>
        <w:t xml:space="preserve">, Terengganu, Malaysia </w:t>
      </w:r>
      <w:r w:rsidR="006739C9" w:rsidRPr="006739C9">
        <w:rPr>
          <w:rFonts w:ascii="Times New Roman" w:hAnsi="Times New Roman" w:cs="Times New Roman"/>
        </w:rPr>
        <w:t>(05°36.11’ N 102°36.19’E; 6</w:t>
      </w:r>
      <w:r w:rsidR="006224CF">
        <w:rPr>
          <w:rFonts w:ascii="Times New Roman" w:hAnsi="Times New Roman" w:cs="Times New Roman"/>
        </w:rPr>
        <w:t>1</w:t>
      </w:r>
      <w:r w:rsidR="006739C9" w:rsidRPr="006739C9">
        <w:rPr>
          <w:rFonts w:ascii="Times New Roman" w:hAnsi="Times New Roman" w:cs="Times New Roman"/>
        </w:rPr>
        <w:t>0 m</w:t>
      </w:r>
      <w:r w:rsidR="0005448C">
        <w:rPr>
          <w:rFonts w:ascii="Times New Roman" w:hAnsi="Times New Roman" w:cs="Times New Roman"/>
        </w:rPr>
        <w:t xml:space="preserve"> </w:t>
      </w:r>
      <w:proofErr w:type="spellStart"/>
      <w:r w:rsidR="0005448C">
        <w:rPr>
          <w:rFonts w:ascii="Times New Roman" w:hAnsi="Times New Roman" w:cs="Times New Roman"/>
        </w:rPr>
        <w:t>a.s.l</w:t>
      </w:r>
      <w:proofErr w:type="spellEnd"/>
      <w:r w:rsidR="006739C9">
        <w:rPr>
          <w:rFonts w:ascii="Times New Roman" w:hAnsi="Times New Roman" w:cs="Times New Roman"/>
        </w:rPr>
        <w:t xml:space="preserve">) </w:t>
      </w:r>
      <w:del w:id="165" w:author="Kin Onn Chan." w:date="2013-12-10T12:34:00Z">
        <w:r w:rsidR="006739C9" w:rsidRPr="006739C9" w:rsidDel="00945FDD">
          <w:rPr>
            <w:rFonts w:ascii="Times New Roman" w:hAnsi="Times New Roman" w:cs="Times New Roman"/>
          </w:rPr>
          <w:delText xml:space="preserve">collected </w:delText>
        </w:r>
        <w:r w:rsidR="006739C9" w:rsidDel="00945FDD">
          <w:rPr>
            <w:rFonts w:ascii="Times New Roman" w:hAnsi="Times New Roman" w:cs="Times New Roman"/>
          </w:rPr>
          <w:delText xml:space="preserve">on 31 August 2013 </w:delText>
        </w:r>
      </w:del>
      <w:r w:rsidR="006739C9">
        <w:rPr>
          <w:rFonts w:ascii="Times New Roman" w:hAnsi="Times New Roman" w:cs="Times New Roman"/>
        </w:rPr>
        <w:t xml:space="preserve">by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E. </w:t>
      </w:r>
      <w:proofErr w:type="spellStart"/>
      <w:r w:rsidR="006739C9">
        <w:rPr>
          <w:rFonts w:ascii="Times New Roman" w:hAnsi="Times New Roman" w:cs="Times New Roman"/>
        </w:rPr>
        <w:t>Quah</w:t>
      </w:r>
      <w:proofErr w:type="spellEnd"/>
      <w:r w:rsidR="006739C9">
        <w:rPr>
          <w:rFonts w:ascii="Times New Roman" w:hAnsi="Times New Roman" w:cs="Times New Roman"/>
        </w:rPr>
        <w:t xml:space="preserve">, L. </w:t>
      </w:r>
      <w:proofErr w:type="spellStart"/>
      <w:r w:rsidR="006739C9">
        <w:rPr>
          <w:rFonts w:ascii="Times New Roman" w:hAnsi="Times New Roman" w:cs="Times New Roman"/>
        </w:rPr>
        <w:t>Grismer</w:t>
      </w:r>
      <w:proofErr w:type="spellEnd"/>
      <w:r w:rsidR="006739C9">
        <w:rPr>
          <w:rFonts w:ascii="Times New Roman" w:hAnsi="Times New Roman" w:cs="Times New Roman"/>
        </w:rPr>
        <w:t xml:space="preserve">, B. Beltran, A. </w:t>
      </w:r>
      <w:proofErr w:type="spellStart"/>
      <w:r w:rsidR="006739C9">
        <w:rPr>
          <w:rFonts w:ascii="Times New Roman" w:hAnsi="Times New Roman" w:cs="Times New Roman"/>
        </w:rPr>
        <w:t>Cobos</w:t>
      </w:r>
      <w:proofErr w:type="spellEnd"/>
      <w:r w:rsidR="006739C9">
        <w:rPr>
          <w:rFonts w:ascii="Times New Roman" w:hAnsi="Times New Roman" w:cs="Times New Roman"/>
        </w:rPr>
        <w:t xml:space="preserve">, A. Alonso, C. Thompson, and C. Ogle. </w:t>
      </w:r>
    </w:p>
    <w:p w14:paraId="401EAB28" w14:textId="542C2949" w:rsidR="005C4059" w:rsidRPr="006739C9" w:rsidRDefault="005D0FEC" w:rsidP="005C4059">
      <w:pPr>
        <w:tabs>
          <w:tab w:val="left" w:pos="2227"/>
        </w:tabs>
        <w:spacing w:line="276" w:lineRule="auto"/>
        <w:rPr>
          <w:ins w:id="166" w:author="Kin Onn Chan." w:date="2013-12-10T12:32:00Z"/>
          <w:rFonts w:ascii="Times New Roman" w:hAnsi="Times New Roman" w:cs="Times New Roman"/>
        </w:rPr>
      </w:pPr>
      <w:proofErr w:type="spellStart"/>
      <w:r w:rsidRPr="004F3A97">
        <w:rPr>
          <w:rFonts w:ascii="Times New Roman" w:hAnsi="Times New Roman" w:cs="Times New Roman"/>
          <w:b/>
        </w:rPr>
        <w:t>Paratypes</w:t>
      </w:r>
      <w:proofErr w:type="spellEnd"/>
      <w:r w:rsidR="0097240F">
        <w:rPr>
          <w:rFonts w:ascii="Times New Roman" w:hAnsi="Times New Roman" w:cs="Times New Roman"/>
          <w:b/>
        </w:rPr>
        <w:t>:</w:t>
      </w:r>
      <w:del w:id="167" w:author="Kin Onn Chan." w:date="2013-12-10T12:32:00Z">
        <w:r w:rsidR="0097240F" w:rsidRPr="004F3A97" w:rsidDel="005C4059">
          <w:rPr>
            <w:rFonts w:ascii="Times New Roman" w:hAnsi="Times New Roman" w:cs="Times New Roman"/>
          </w:rPr>
          <w:delText xml:space="preserve"> </w:delText>
        </w:r>
        <w:r w:rsidR="006224CF" w:rsidDel="005C4059">
          <w:rPr>
            <w:rFonts w:ascii="Times New Roman" w:hAnsi="Times New Roman" w:cs="Times New Roman"/>
          </w:rPr>
          <w:delText>LSUHC 10899</w:delText>
        </w:r>
      </w:del>
      <w:ins w:id="168" w:author="Kin Onn Chan." w:date="2013-12-10T12:31:00Z">
        <w:r w:rsidR="005C4059">
          <w:rPr>
            <w:rFonts w:ascii="Times New Roman" w:hAnsi="Times New Roman" w:cs="Times New Roman"/>
          </w:rPr>
          <w:t xml:space="preserve"> Adult male</w:t>
        </w:r>
      </w:ins>
      <w:ins w:id="169" w:author="Kin Onn Chan." w:date="2013-12-10T12:32:00Z">
        <w:r w:rsidR="00945FDD">
          <w:rPr>
            <w:rFonts w:ascii="Times New Roman" w:hAnsi="Times New Roman" w:cs="Times New Roman"/>
          </w:rPr>
          <w:t xml:space="preserve"> (LSUHC 10899)</w:t>
        </w:r>
      </w:ins>
      <w:ins w:id="170" w:author="Kin Onn Chan." w:date="2013-12-10T12:31:00Z">
        <w:r w:rsidR="005C4059">
          <w:rPr>
            <w:rFonts w:ascii="Times New Roman" w:hAnsi="Times New Roman" w:cs="Times New Roman"/>
          </w:rPr>
          <w:t xml:space="preserve"> </w:t>
        </w:r>
      </w:ins>
      <w:ins w:id="171" w:author="Kin Onn Chan." w:date="2013-12-10T12:34:00Z">
        <w:r w:rsidR="00945FDD" w:rsidRPr="006739C9">
          <w:rPr>
            <w:rFonts w:ascii="Times New Roman" w:hAnsi="Times New Roman" w:cs="Times New Roman"/>
          </w:rPr>
          <w:t xml:space="preserve">collected </w:t>
        </w:r>
        <w:r w:rsidR="00945FDD">
          <w:rPr>
            <w:rFonts w:ascii="Times New Roman" w:hAnsi="Times New Roman" w:cs="Times New Roman"/>
          </w:rPr>
          <w:t>on 31 August 201</w:t>
        </w:r>
      </w:ins>
      <w:ins w:id="172" w:author="Kin Onn Chan." w:date="2013-12-10T12:35:00Z">
        <w:r w:rsidR="00945FDD">
          <w:rPr>
            <w:rFonts w:ascii="Times New Roman" w:hAnsi="Times New Roman" w:cs="Times New Roman"/>
          </w:rPr>
          <w:t>2</w:t>
        </w:r>
      </w:ins>
      <w:ins w:id="173" w:author="Kin Onn Chan." w:date="2013-12-10T12:34:00Z">
        <w:r w:rsidR="00945FDD">
          <w:rPr>
            <w:rFonts w:ascii="Times New Roman" w:hAnsi="Times New Roman" w:cs="Times New Roman"/>
          </w:rPr>
          <w:t xml:space="preserve"> </w:t>
        </w:r>
      </w:ins>
      <w:ins w:id="174" w:author="Kin Onn Chan." w:date="2013-12-10T12:31:00Z">
        <w:r w:rsidR="005C4059">
          <w:rPr>
            <w:rFonts w:ascii="Times New Roman" w:hAnsi="Times New Roman" w:cs="Times New Roman"/>
          </w:rPr>
          <w:t xml:space="preserve">from </w:t>
        </w:r>
      </w:ins>
      <w:del w:id="175" w:author="Kin Onn Chan." w:date="2013-12-10T12:32:00Z">
        <w:r w:rsidR="006224CF" w:rsidDel="005C4059">
          <w:rPr>
            <w:rFonts w:ascii="Times New Roman" w:hAnsi="Times New Roman" w:cs="Times New Roman"/>
          </w:rPr>
          <w:delText xml:space="preserve"> </w:delText>
        </w:r>
      </w:del>
      <w:proofErr w:type="spellStart"/>
      <w:ins w:id="176" w:author="Kin Onn Chan." w:date="2013-12-10T12:32:00Z">
        <w:r w:rsidR="005C4059">
          <w:rPr>
            <w:rFonts w:ascii="Times New Roman" w:hAnsi="Times New Roman" w:cs="Times New Roman"/>
          </w:rPr>
          <w:t>Gunung</w:t>
        </w:r>
        <w:proofErr w:type="spellEnd"/>
        <w:r w:rsidR="005C4059">
          <w:rPr>
            <w:rFonts w:ascii="Times New Roman" w:hAnsi="Times New Roman" w:cs="Times New Roman"/>
          </w:rPr>
          <w:t xml:space="preserve"> </w:t>
        </w:r>
        <w:proofErr w:type="spellStart"/>
        <w:r w:rsidR="005C4059">
          <w:rPr>
            <w:rFonts w:ascii="Times New Roman" w:hAnsi="Times New Roman" w:cs="Times New Roman"/>
          </w:rPr>
          <w:t>Tebu</w:t>
        </w:r>
        <w:proofErr w:type="spellEnd"/>
        <w:r w:rsidR="005C4059">
          <w:rPr>
            <w:rFonts w:ascii="Times New Roman" w:hAnsi="Times New Roman" w:cs="Times New Roman"/>
          </w:rPr>
          <w:t xml:space="preserve">, Terengganu, Malaysia </w:t>
        </w:r>
        <w:r w:rsidR="005C4059" w:rsidRPr="006739C9">
          <w:rPr>
            <w:rFonts w:ascii="Times New Roman" w:hAnsi="Times New Roman" w:cs="Times New Roman"/>
          </w:rPr>
          <w:t>(05°36.11’ N 102°36.19’E; 6</w:t>
        </w:r>
        <w:r w:rsidR="005C4059">
          <w:rPr>
            <w:rFonts w:ascii="Times New Roman" w:hAnsi="Times New Roman" w:cs="Times New Roman"/>
          </w:rPr>
          <w:t>1</w:t>
        </w:r>
        <w:r w:rsidR="005C4059" w:rsidRPr="006739C9">
          <w:rPr>
            <w:rFonts w:ascii="Times New Roman" w:hAnsi="Times New Roman" w:cs="Times New Roman"/>
          </w:rPr>
          <w:t>0 m</w:t>
        </w:r>
        <w:r w:rsidR="005C4059">
          <w:rPr>
            <w:rFonts w:ascii="Times New Roman" w:hAnsi="Times New Roman" w:cs="Times New Roman"/>
          </w:rPr>
          <w:t xml:space="preserve"> </w:t>
        </w:r>
        <w:proofErr w:type="spellStart"/>
        <w:r w:rsidR="005C4059">
          <w:rPr>
            <w:rFonts w:ascii="Times New Roman" w:hAnsi="Times New Roman" w:cs="Times New Roman"/>
          </w:rPr>
          <w:t>a.s.l</w:t>
        </w:r>
        <w:proofErr w:type="spellEnd"/>
        <w:r w:rsidR="005C4059">
          <w:rPr>
            <w:rFonts w:ascii="Times New Roman" w:hAnsi="Times New Roman" w:cs="Times New Roman"/>
          </w:rPr>
          <w:t xml:space="preserve">) by </w:t>
        </w:r>
        <w:proofErr w:type="spellStart"/>
        <w:r w:rsidR="005C4059">
          <w:rPr>
            <w:rFonts w:ascii="Times New Roman" w:hAnsi="Times New Roman" w:cs="Times New Roman"/>
          </w:rPr>
          <w:t>Shahrul</w:t>
        </w:r>
        <w:proofErr w:type="spellEnd"/>
        <w:r w:rsidR="005C4059">
          <w:rPr>
            <w:rFonts w:ascii="Times New Roman" w:hAnsi="Times New Roman" w:cs="Times New Roman"/>
          </w:rPr>
          <w:t xml:space="preserve"> </w:t>
        </w:r>
        <w:proofErr w:type="spellStart"/>
        <w:r w:rsidR="005C4059">
          <w:rPr>
            <w:rFonts w:ascii="Times New Roman" w:hAnsi="Times New Roman" w:cs="Times New Roman"/>
          </w:rPr>
          <w:t>Anuar</w:t>
        </w:r>
        <w:proofErr w:type="spellEnd"/>
        <w:r w:rsidR="005C4059">
          <w:rPr>
            <w:rFonts w:ascii="Times New Roman" w:hAnsi="Times New Roman" w:cs="Times New Roman"/>
          </w:rPr>
          <w:t xml:space="preserve">, </w:t>
        </w:r>
        <w:proofErr w:type="spellStart"/>
        <w:r w:rsidR="005C4059">
          <w:rPr>
            <w:rFonts w:ascii="Times New Roman" w:hAnsi="Times New Roman" w:cs="Times New Roman"/>
          </w:rPr>
          <w:t>Mohd</w:t>
        </w:r>
        <w:proofErr w:type="spellEnd"/>
        <w:r w:rsidR="005C4059">
          <w:rPr>
            <w:rFonts w:ascii="Times New Roman" w:hAnsi="Times New Roman" w:cs="Times New Roman"/>
          </w:rPr>
          <w:t xml:space="preserve">. A. </w:t>
        </w:r>
        <w:proofErr w:type="spellStart"/>
        <w:r w:rsidR="005C4059">
          <w:rPr>
            <w:rFonts w:ascii="Times New Roman" w:hAnsi="Times New Roman" w:cs="Times New Roman"/>
          </w:rPr>
          <w:t>Muin</w:t>
        </w:r>
        <w:proofErr w:type="spellEnd"/>
        <w:r w:rsidR="005C4059">
          <w:rPr>
            <w:rFonts w:ascii="Times New Roman" w:hAnsi="Times New Roman" w:cs="Times New Roman"/>
          </w:rPr>
          <w:t xml:space="preserve">, E. </w:t>
        </w:r>
        <w:proofErr w:type="spellStart"/>
        <w:r w:rsidR="005C4059">
          <w:rPr>
            <w:rFonts w:ascii="Times New Roman" w:hAnsi="Times New Roman" w:cs="Times New Roman"/>
          </w:rPr>
          <w:t>Quah</w:t>
        </w:r>
        <w:proofErr w:type="spellEnd"/>
        <w:r w:rsidR="005C4059">
          <w:rPr>
            <w:rFonts w:ascii="Times New Roman" w:hAnsi="Times New Roman" w:cs="Times New Roman"/>
          </w:rPr>
          <w:t xml:space="preserve">, L. </w:t>
        </w:r>
        <w:proofErr w:type="spellStart"/>
        <w:r w:rsidR="005C4059">
          <w:rPr>
            <w:rFonts w:ascii="Times New Roman" w:hAnsi="Times New Roman" w:cs="Times New Roman"/>
          </w:rPr>
          <w:t>Grismer</w:t>
        </w:r>
        <w:proofErr w:type="spellEnd"/>
        <w:r w:rsidR="005C4059">
          <w:rPr>
            <w:rFonts w:ascii="Times New Roman" w:hAnsi="Times New Roman" w:cs="Times New Roman"/>
          </w:rPr>
          <w:t xml:space="preserve">, B. Beltran, A. </w:t>
        </w:r>
        <w:proofErr w:type="spellStart"/>
        <w:r w:rsidR="005C4059">
          <w:rPr>
            <w:rFonts w:ascii="Times New Roman" w:hAnsi="Times New Roman" w:cs="Times New Roman"/>
          </w:rPr>
          <w:t>Cobos</w:t>
        </w:r>
        <w:proofErr w:type="spellEnd"/>
        <w:r w:rsidR="005C4059">
          <w:rPr>
            <w:rFonts w:ascii="Times New Roman" w:hAnsi="Times New Roman" w:cs="Times New Roman"/>
          </w:rPr>
          <w:t xml:space="preserve">, A. Alonso, C. Thompson, and C. Ogle. </w:t>
        </w:r>
      </w:ins>
      <w:ins w:id="177" w:author="Kin Onn Chan." w:date="2013-12-10T12:33:00Z">
        <w:r w:rsidR="00945FDD">
          <w:rPr>
            <w:rFonts w:ascii="Times New Roman" w:hAnsi="Times New Roman" w:cs="Times New Roman"/>
          </w:rPr>
          <w:t>Adult male (LSUHC 11172) and adult females (LSUHC 11211, 11214)</w:t>
        </w:r>
      </w:ins>
      <w:ins w:id="178" w:author="Kin Onn Chan." w:date="2013-12-10T12:35:00Z">
        <w:r w:rsidR="00945FDD">
          <w:rPr>
            <w:rFonts w:ascii="Times New Roman" w:hAnsi="Times New Roman" w:cs="Times New Roman"/>
          </w:rPr>
          <w:t xml:space="preserve"> collected on 1 July 2013 from the same locality by </w:t>
        </w:r>
      </w:ins>
      <w:ins w:id="179" w:author="Kin Onn Chan." w:date="2013-12-10T12:36:00Z">
        <w:r w:rsidR="00945FDD">
          <w:rPr>
            <w:rFonts w:ascii="Times New Roman" w:hAnsi="Times New Roman" w:cs="Times New Roman"/>
          </w:rPr>
          <w:t xml:space="preserve">Chan Kin Onn, </w:t>
        </w:r>
        <w:proofErr w:type="spellStart"/>
        <w:r w:rsidR="00945FDD">
          <w:rPr>
            <w:rFonts w:ascii="Times New Roman" w:hAnsi="Times New Roman" w:cs="Times New Roman"/>
          </w:rPr>
          <w:t>Shahrul</w:t>
        </w:r>
        <w:proofErr w:type="spellEnd"/>
        <w:r w:rsidR="00945FDD">
          <w:rPr>
            <w:rFonts w:ascii="Times New Roman" w:hAnsi="Times New Roman" w:cs="Times New Roman"/>
          </w:rPr>
          <w:t xml:space="preserve"> </w:t>
        </w:r>
        <w:proofErr w:type="spellStart"/>
        <w:r w:rsidR="00945FDD">
          <w:rPr>
            <w:rFonts w:ascii="Times New Roman" w:hAnsi="Times New Roman" w:cs="Times New Roman"/>
          </w:rPr>
          <w:t>Anuar</w:t>
        </w:r>
        <w:proofErr w:type="spellEnd"/>
        <w:r w:rsidR="00945FDD">
          <w:rPr>
            <w:rFonts w:ascii="Times New Roman" w:hAnsi="Times New Roman" w:cs="Times New Roman"/>
          </w:rPr>
          <w:t xml:space="preserve">, </w:t>
        </w:r>
        <w:proofErr w:type="spellStart"/>
        <w:r w:rsidR="00945FDD">
          <w:rPr>
            <w:rFonts w:ascii="Times New Roman" w:hAnsi="Times New Roman" w:cs="Times New Roman"/>
          </w:rPr>
          <w:t>Mohd</w:t>
        </w:r>
        <w:proofErr w:type="spellEnd"/>
        <w:r w:rsidR="00945FDD">
          <w:rPr>
            <w:rFonts w:ascii="Times New Roman" w:hAnsi="Times New Roman" w:cs="Times New Roman"/>
          </w:rPr>
          <w:t xml:space="preserve">, A. </w:t>
        </w:r>
        <w:proofErr w:type="spellStart"/>
        <w:r w:rsidR="00945FDD">
          <w:rPr>
            <w:rFonts w:ascii="Times New Roman" w:hAnsi="Times New Roman" w:cs="Times New Roman"/>
          </w:rPr>
          <w:t>Muin</w:t>
        </w:r>
        <w:proofErr w:type="spellEnd"/>
        <w:r w:rsidR="00945FDD">
          <w:rPr>
            <w:rFonts w:ascii="Times New Roman" w:hAnsi="Times New Roman" w:cs="Times New Roman"/>
          </w:rPr>
          <w:t xml:space="preserve">, A. </w:t>
        </w:r>
        <w:proofErr w:type="spellStart"/>
        <w:r w:rsidR="00945FDD">
          <w:rPr>
            <w:rFonts w:ascii="Times New Roman" w:hAnsi="Times New Roman" w:cs="Times New Roman"/>
          </w:rPr>
          <w:t>Sumarli</w:t>
        </w:r>
        <w:proofErr w:type="spellEnd"/>
        <w:r w:rsidR="00945FDD">
          <w:rPr>
            <w:rFonts w:ascii="Times New Roman" w:hAnsi="Times New Roman" w:cs="Times New Roman"/>
          </w:rPr>
          <w:t xml:space="preserve">, J. Chan, H. Heinz and L. </w:t>
        </w:r>
        <w:proofErr w:type="spellStart"/>
        <w:r w:rsidR="00945FDD">
          <w:rPr>
            <w:rFonts w:ascii="Times New Roman" w:hAnsi="Times New Roman" w:cs="Times New Roman"/>
          </w:rPr>
          <w:t>Grismer</w:t>
        </w:r>
        <w:proofErr w:type="spellEnd"/>
        <w:r w:rsidR="00945FDD">
          <w:rPr>
            <w:rFonts w:ascii="Times New Roman" w:hAnsi="Times New Roman" w:cs="Times New Roman"/>
          </w:rPr>
          <w:t>.</w:t>
        </w:r>
      </w:ins>
    </w:p>
    <w:p w14:paraId="5FA85EC5" w14:textId="5723E65E" w:rsidR="005D0FEC" w:rsidRPr="004F3A97" w:rsidDel="00945FDD" w:rsidRDefault="006224CF" w:rsidP="00A441C8">
      <w:pPr>
        <w:spacing w:line="276" w:lineRule="auto"/>
        <w:ind w:firstLine="567"/>
        <w:rPr>
          <w:del w:id="180" w:author="Kin Onn Chan." w:date="2013-12-10T12:36:00Z"/>
          <w:rFonts w:ascii="Times New Roman" w:hAnsi="Times New Roman" w:cs="Times New Roman"/>
        </w:rPr>
      </w:pPr>
      <w:del w:id="181" w:author="Kin Onn Chan." w:date="2013-12-10T12:36:00Z">
        <w:r w:rsidDel="00945FDD">
          <w:rPr>
            <w:rFonts w:ascii="Times New Roman" w:hAnsi="Times New Roman" w:cs="Times New Roman"/>
          </w:rPr>
          <w:delText xml:space="preserve">has the same collection data as the holotype. </w:delText>
        </w:r>
        <w:r w:rsidRPr="004F3A97" w:rsidDel="00945FDD">
          <w:rPr>
            <w:rFonts w:ascii="Times New Roman" w:hAnsi="Times New Roman" w:cs="Times New Roman"/>
          </w:rPr>
          <w:delText xml:space="preserve">LSUHC </w:delText>
        </w:r>
        <w:r w:rsidDel="00945FDD">
          <w:rPr>
            <w:rFonts w:ascii="Times New Roman" w:hAnsi="Times New Roman" w:cs="Times New Roman"/>
          </w:rPr>
          <w:delText xml:space="preserve">11172, </w:delText>
        </w:r>
        <w:r w:rsidRPr="004F3A97" w:rsidDel="00945FDD">
          <w:rPr>
            <w:rFonts w:ascii="Times New Roman" w:hAnsi="Times New Roman" w:cs="Times New Roman"/>
          </w:rPr>
          <w:delText xml:space="preserve">11211, </w:delText>
        </w:r>
        <w:r w:rsidDel="00945FDD">
          <w:rPr>
            <w:rFonts w:ascii="Times New Roman" w:hAnsi="Times New Roman" w:cs="Times New Roman"/>
          </w:rPr>
          <w:delText xml:space="preserve">and </w:delText>
        </w:r>
        <w:r w:rsidRPr="004F3A97" w:rsidDel="00945FDD">
          <w:rPr>
            <w:rFonts w:ascii="Times New Roman" w:hAnsi="Times New Roman" w:cs="Times New Roman"/>
          </w:rPr>
          <w:delText>1121</w:delText>
        </w:r>
        <w:r w:rsidDel="00945FDD">
          <w:rPr>
            <w:rFonts w:ascii="Times New Roman" w:hAnsi="Times New Roman" w:cs="Times New Roman"/>
          </w:rPr>
          <w:delText xml:space="preserve">4 were </w:delText>
        </w:r>
        <w:r w:rsidR="006739C9" w:rsidDel="00945FDD">
          <w:rPr>
            <w:rFonts w:ascii="Times New Roman" w:hAnsi="Times New Roman" w:cs="Times New Roman"/>
          </w:rPr>
          <w:delText xml:space="preserve">collected from the same locality as the holotype on 1 July 2013 by Chan Kin Onn, Shahrul Anuar, Mohd, A. Muin, A. Sumarli, J. Chan, </w:delText>
        </w:r>
        <w:r w:rsidDel="00945FDD">
          <w:rPr>
            <w:rFonts w:ascii="Times New Roman" w:hAnsi="Times New Roman" w:cs="Times New Roman"/>
          </w:rPr>
          <w:delText xml:space="preserve">H. Heinz </w:delText>
        </w:r>
        <w:r w:rsidR="006739C9" w:rsidDel="00945FDD">
          <w:rPr>
            <w:rFonts w:ascii="Times New Roman" w:hAnsi="Times New Roman" w:cs="Times New Roman"/>
          </w:rPr>
          <w:delText>and L. Grismer</w:delText>
        </w:r>
        <w:r w:rsidDel="00945FDD">
          <w:rPr>
            <w:rFonts w:ascii="Times New Roman" w:hAnsi="Times New Roman" w:cs="Times New Roman"/>
          </w:rPr>
          <w:delText>.</w:delText>
        </w:r>
      </w:del>
    </w:p>
    <w:p w14:paraId="5948833B" w14:textId="1B8E3EC4" w:rsidR="00CA149F" w:rsidRPr="004F3A97" w:rsidRDefault="00282F8E" w:rsidP="00A441C8">
      <w:pPr>
        <w:autoSpaceDE w:val="0"/>
        <w:autoSpaceDN w:val="0"/>
        <w:adjustRightInd w:val="0"/>
        <w:spacing w:line="276" w:lineRule="auto"/>
        <w:ind w:firstLine="567"/>
        <w:rPr>
          <w:rFonts w:ascii="Times New Roman" w:hAnsi="Times New Roman" w:cs="Times New Roman"/>
        </w:rPr>
      </w:pPr>
      <w:r w:rsidRPr="004F3A97">
        <w:rPr>
          <w:rFonts w:ascii="Times New Roman" w:hAnsi="Times New Roman" w:cs="Times New Roman"/>
          <w:b/>
        </w:rPr>
        <w:t>Diagnosis</w:t>
      </w:r>
      <w:r w:rsidR="0097240F">
        <w:rPr>
          <w:rFonts w:ascii="Times New Roman" w:hAnsi="Times New Roman" w:cs="Times New Roman"/>
          <w:b/>
        </w:rPr>
        <w:t>:</w:t>
      </w:r>
      <w:r w:rsidR="0097240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w:t>
      </w:r>
      <w:r w:rsidR="00550B03" w:rsidRPr="00550B03">
        <w:rPr>
          <w:rFonts w:ascii="Times New Roman" w:hAnsi="Times New Roman" w:cs="Times New Roman"/>
          <w:b/>
        </w:rPr>
        <w:t xml:space="preserve">sp. </w:t>
      </w:r>
      <w:proofErr w:type="spellStart"/>
      <w:proofErr w:type="gramStart"/>
      <w:r w:rsidR="00550B03" w:rsidRPr="00550B03">
        <w:rPr>
          <w:rFonts w:ascii="Times New Roman" w:hAnsi="Times New Roman" w:cs="Times New Roman"/>
          <w:b/>
        </w:rPr>
        <w:t>nov</w:t>
      </w:r>
      <w:proofErr w:type="gramEnd"/>
      <w:r w:rsidR="00550B03" w:rsidRPr="00550B03">
        <w:rPr>
          <w:rFonts w:ascii="Times New Roman" w:hAnsi="Times New Roman" w:cs="Times New Roman"/>
          <w:b/>
        </w:rPr>
        <w:t>.</w:t>
      </w:r>
      <w:proofErr w:type="spellEnd"/>
      <w:r w:rsidR="00550B03">
        <w:rPr>
          <w:rFonts w:ascii="Times New Roman" w:hAnsi="Times New Roman" w:cs="Times New Roman"/>
        </w:rPr>
        <w:t xml:space="preserve"> </w:t>
      </w:r>
      <w:proofErr w:type="gramStart"/>
      <w:r w:rsidR="00CA149F" w:rsidRPr="004F3A97">
        <w:rPr>
          <w:rFonts w:ascii="Times New Roman" w:hAnsi="Times New Roman" w:cs="Times New Roman"/>
        </w:rPr>
        <w:t>is</w:t>
      </w:r>
      <w:proofErr w:type="gramEnd"/>
      <w:r w:rsidR="00CA149F" w:rsidRPr="004F3A97">
        <w:rPr>
          <w:rFonts w:ascii="Times New Roman" w:hAnsi="Times New Roman" w:cs="Times New Roman"/>
        </w:rPr>
        <w:t xml:space="preserve">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phylogenetic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w:t>
      </w:r>
      <w:ins w:id="182" w:author="Kin Onn Chan." w:date="2013-12-11T10:16:00Z">
        <w:r w:rsidR="001417C7">
          <w:rPr>
            <w:rFonts w:ascii="Times New Roman" w:hAnsi="Times New Roman" w:cs="Times New Roman"/>
          </w:rPr>
          <w:t>, 1992</w:t>
        </w:r>
      </w:ins>
      <w:r w:rsidR="00CA149F" w:rsidRPr="004F3A97">
        <w:rPr>
          <w:rFonts w:ascii="Times New Roman" w:hAnsi="Times New Roman" w:cs="Times New Roman"/>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characters: SVL 21–23.6 mm in males, 27.7–31.6 mm in females; </w:t>
      </w:r>
      <w:ins w:id="183" w:author="Kin Onn Chan." w:date="2013-12-09T12:16:00Z">
        <w:r w:rsidR="003571BE">
          <w:rPr>
            <w:rFonts w:ascii="Times New Roman" w:hAnsi="Times New Roman" w:cs="Times New Roman"/>
          </w:rPr>
          <w:t xml:space="preserve">first finger shorter than second; </w:t>
        </w:r>
      </w:ins>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ins w:id="184" w:author="Kin Onn Chan." w:date="2013-12-09T12:16:00Z">
        <w:r w:rsidR="003571BE">
          <w:rPr>
            <w:rFonts w:ascii="Times New Roman" w:hAnsi="Times New Roman" w:cs="Times New Roman"/>
          </w:rPr>
          <w:t xml:space="preserve"> and tarsal</w:t>
        </w:r>
      </w:ins>
      <w:r w:rsidR="00C37CFA" w:rsidRPr="004F3A97">
        <w:rPr>
          <w:rFonts w:ascii="Times New Roman" w:hAnsi="Times New Roman" w:cs="Times New Roman"/>
        </w:rPr>
        <w:t xml:space="preserve"> </w:t>
      </w:r>
      <w:r w:rsidR="00C37CFA" w:rsidRPr="004F3A97">
        <w:rPr>
          <w:rFonts w:ascii="Times New Roman" w:hAnsi="Times New Roman" w:cs="Times New Roman"/>
        </w:rPr>
        <w:lastRenderedPageBreak/>
        <w:t>ridges</w:t>
      </w:r>
      <w:ins w:id="185" w:author="Kin Onn Chan." w:date="2013-12-09T12:16:00Z">
        <w:r w:rsidR="003571BE">
          <w:rPr>
            <w:rFonts w:ascii="Times New Roman" w:hAnsi="Times New Roman" w:cs="Times New Roman"/>
          </w:rPr>
          <w:t xml:space="preserve">; </w:t>
        </w:r>
      </w:ins>
      <w:ins w:id="186" w:author="Kin Onn Chan." w:date="2013-12-09T12:25:00Z">
        <w:r w:rsidR="00DB6161">
          <w:rPr>
            <w:rFonts w:ascii="Times New Roman" w:hAnsi="Times New Roman" w:cs="Times New Roman"/>
          </w:rPr>
          <w:t>distinct dorsal tubercles</w:t>
        </w:r>
      </w:ins>
      <w:ins w:id="187" w:author="Kin Onn Chan." w:date="2013-12-09T12:26:00Z">
        <w:r w:rsidR="00D4783F">
          <w:rPr>
            <w:rFonts w:ascii="Times New Roman" w:hAnsi="Times New Roman" w:cs="Times New Roman"/>
          </w:rPr>
          <w:t xml:space="preserve"> and dorsolateral row of enlarged tubercles</w:t>
        </w:r>
      </w:ins>
      <w:ins w:id="188" w:author="Kin Onn Chan." w:date="2013-12-09T12:25:00Z">
        <w:r w:rsidR="00DB6161">
          <w:rPr>
            <w:rFonts w:ascii="Times New Roman" w:hAnsi="Times New Roman" w:cs="Times New Roman"/>
          </w:rPr>
          <w:t xml:space="preserve">; finger tips not expanded into discs; </w:t>
        </w:r>
      </w:ins>
      <w:ins w:id="189" w:author="Kin Onn Chan." w:date="2013-12-09T12:26:00Z">
        <w:r w:rsidR="00DB6161">
          <w:rPr>
            <w:rFonts w:ascii="Times New Roman" w:hAnsi="Times New Roman" w:cs="Times New Roman"/>
          </w:rPr>
          <w:t xml:space="preserve">slightly less than two phalanges free of web on fifth toe; </w:t>
        </w:r>
      </w:ins>
      <w:del w:id="190" w:author="Kin Onn Chan." w:date="2013-12-09T12:27:00Z">
        <w:r w:rsidR="00C37CFA" w:rsidRPr="004F3A97" w:rsidDel="00D4783F">
          <w:rPr>
            <w:rFonts w:ascii="Times New Roman" w:hAnsi="Times New Roman" w:cs="Times New Roman"/>
          </w:rPr>
          <w:delText xml:space="preserve"> </w:delText>
        </w:r>
      </w:del>
      <w:del w:id="191" w:author="Kin Onn Chan." w:date="2013-12-09T12:16:00Z">
        <w:r w:rsidR="00C37CFA" w:rsidRPr="004F3A97" w:rsidDel="003571BE">
          <w:rPr>
            <w:rFonts w:ascii="Times New Roman" w:hAnsi="Times New Roman" w:cs="Times New Roman"/>
          </w:rPr>
          <w:delText xml:space="preserve">and </w:delText>
        </w:r>
      </w:del>
      <w:r w:rsidR="00C37CFA" w:rsidRPr="004F3A97">
        <w:rPr>
          <w:rFonts w:ascii="Times New Roman" w:hAnsi="Times New Roman" w:cs="Times New Roman"/>
        </w:rPr>
        <w:t xml:space="preserve">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w:t>
      </w:r>
      <w:ins w:id="192" w:author="Kin Onn Chan." w:date="2013-12-09T12:27:00Z">
        <w:r w:rsidR="00D4783F">
          <w:rPr>
            <w:rFonts w:ascii="Times New Roman" w:hAnsi="Times New Roman" w:cs="Times New Roman"/>
          </w:rPr>
          <w:t xml:space="preserve"> and light patch below eye absent</w:t>
        </w:r>
      </w:ins>
      <w:r w:rsidR="00C37CFA" w:rsidRPr="004F3A97">
        <w:rPr>
          <w:rFonts w:ascii="Times New Roman" w:hAnsi="Times New Roman" w:cs="Times New Roman"/>
        </w:rPr>
        <w:t xml:space="preserve">; </w:t>
      </w:r>
      <w:r w:rsidR="003A65C4">
        <w:rPr>
          <w:rFonts w:ascii="Times New Roman" w:hAnsi="Times New Roman" w:cs="Times New Roman"/>
        </w:rPr>
        <w:t xml:space="preserve">presence of </w:t>
      </w:r>
      <w:r w:rsidR="00C37CFA" w:rsidRPr="004F3A97">
        <w:rPr>
          <w:rFonts w:ascii="Times New Roman" w:hAnsi="Times New Roman" w:cs="Times New Roman"/>
        </w:rPr>
        <w:t xml:space="preserve">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venter light gray with fine, white spotting</w:t>
      </w:r>
      <w:ins w:id="193" w:author="Kin Onn Chan." w:date="2013-12-09T12:28:00Z">
        <w:r w:rsidR="00D4783F">
          <w:rPr>
            <w:rFonts w:ascii="Times New Roman" w:hAnsi="Times New Roman" w:cs="Times New Roman"/>
          </w:rPr>
          <w:t>; males with nuptial pads on first finger.</w:t>
        </w:r>
      </w:ins>
      <w:del w:id="194" w:author="Kin Onn Chan." w:date="2013-12-09T12:28:00Z">
        <w:r w:rsidR="00C37CFA" w:rsidRPr="004F3A97" w:rsidDel="00D4783F">
          <w:rPr>
            <w:rFonts w:ascii="Times New Roman" w:hAnsi="Times New Roman" w:cs="Times New Roman"/>
          </w:rPr>
          <w:delText xml:space="preserve">. </w:delText>
        </w:r>
      </w:del>
    </w:p>
    <w:p w14:paraId="4DDF5C34" w14:textId="77777777" w:rsidR="00A42EB1" w:rsidRPr="004F3A97" w:rsidRDefault="00CA149F" w:rsidP="00A441C8">
      <w:pPr>
        <w:autoSpaceDE w:val="0"/>
        <w:autoSpaceDN w:val="0"/>
        <w:adjustRightInd w:val="0"/>
        <w:spacing w:line="276" w:lineRule="auto"/>
        <w:ind w:firstLine="567"/>
        <w:rPr>
          <w:rFonts w:ascii="Times New Roman" w:hAnsi="Times New Roman" w:cs="Times New Roman"/>
        </w:rPr>
      </w:pPr>
      <w:r w:rsidRPr="004F3A97">
        <w:rPr>
          <w:rFonts w:ascii="Times New Roman" w:hAnsi="Times New Roman" w:cs="Times New Roman"/>
          <w:i/>
          <w:iCs/>
        </w:rPr>
        <w:t xml:space="preserve"> </w:t>
      </w:r>
      <w:r w:rsidR="00282F8E" w:rsidRPr="004F3A97">
        <w:rPr>
          <w:rFonts w:ascii="Times New Roman" w:hAnsi="Times New Roman" w:cs="Times New Roman"/>
          <w:b/>
        </w:rPr>
        <w:t xml:space="preserve">Description of </w:t>
      </w:r>
      <w:proofErr w:type="spellStart"/>
      <w:r w:rsidR="00282F8E" w:rsidRPr="004F3A97">
        <w:rPr>
          <w:rFonts w:ascii="Times New Roman" w:hAnsi="Times New Roman" w:cs="Times New Roman"/>
          <w:b/>
        </w:rPr>
        <w:t>holotype</w:t>
      </w:r>
      <w:proofErr w:type="spellEnd"/>
      <w:r w:rsidR="0097240F">
        <w:rPr>
          <w:rFonts w:ascii="Times New Roman" w:hAnsi="Times New Roman" w:cs="Times New Roman"/>
          <w:b/>
        </w:rPr>
        <w:t>:</w:t>
      </w:r>
      <w:r w:rsidR="0097240F" w:rsidRPr="004F3A97">
        <w:rPr>
          <w:rFonts w:ascii="Times New Roman" w:hAnsi="Times New Roman" w:cs="Times New Roman"/>
        </w:rPr>
        <w:t xml:space="preserve"> </w:t>
      </w:r>
      <w:r w:rsidR="00282F8E" w:rsidRPr="004F3A97">
        <w:rPr>
          <w:rFonts w:ascii="Times New Roman" w:hAnsi="Times New Roman" w:cs="Times New Roman"/>
        </w:rPr>
        <w:t xml:space="preserve">Adult female, SVL 29.3 mm; head longer than </w:t>
      </w:r>
      <w:r w:rsidR="004D3279" w:rsidRPr="004F3A97">
        <w:rPr>
          <w:rFonts w:ascii="Times New Roman" w:hAnsi="Times New Roman" w:cs="Times New Roman"/>
        </w:rPr>
        <w:t>wide (HL/HW=1.12</w:t>
      </w:r>
      <w:r w:rsidR="00282F8E"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00282F8E"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depression</w:t>
      </w:r>
      <w:r w:rsidR="004D3279" w:rsidRPr="004F3A97">
        <w:rPr>
          <w:rFonts w:ascii="Times New Roman" w:hAnsi="Times New Roman" w:cs="Times New Roman"/>
        </w:rPr>
        <w:t xml:space="preserve">, </w:t>
      </w:r>
      <w:r w:rsidR="00282F8E"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00282F8E" w:rsidRPr="004F3A97">
        <w:rPr>
          <w:rFonts w:ascii="Times New Roman" w:hAnsi="Times New Roman" w:cs="Times New Roman"/>
        </w:rPr>
        <w:t xml:space="preserve">in dorsal view, truncated and </w:t>
      </w:r>
      <w:proofErr w:type="spellStart"/>
      <w:r w:rsidR="00282F8E" w:rsidRPr="004F3A97">
        <w:rPr>
          <w:rFonts w:ascii="Times New Roman" w:hAnsi="Times New Roman" w:cs="Times New Roman"/>
        </w:rPr>
        <w:t>caudoventrally</w:t>
      </w:r>
      <w:proofErr w:type="spellEnd"/>
      <w:r w:rsidR="00282F8E" w:rsidRPr="004F3A97">
        <w:rPr>
          <w:rFonts w:ascii="Times New Roman" w:hAnsi="Times New Roman" w:cs="Times New Roman"/>
        </w:rPr>
        <w:t xml:space="preserve"> sloping in lateral view; </w:t>
      </w:r>
      <w:r w:rsidR="004D3279" w:rsidRPr="004F3A97">
        <w:rPr>
          <w:rFonts w:ascii="Times New Roman" w:hAnsi="Times New Roman" w:cs="Times New Roman"/>
        </w:rPr>
        <w:t xml:space="preserve">canthus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nares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canthus, nearly terminal on snout</w:t>
      </w:r>
      <w:r w:rsidR="008F62AD" w:rsidRPr="004F3A97">
        <w:rPr>
          <w:rFonts w:ascii="Times New Roman" w:hAnsi="Times New Roman" w:cs="Times New Roman"/>
        </w:rPr>
        <w:t>, distance between nares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00282F8E" w:rsidRPr="004F3A97">
        <w:rPr>
          <w:rFonts w:ascii="Times New Roman" w:hAnsi="Times New Roman" w:cs="Times New Roman"/>
        </w:rPr>
        <w:t xml:space="preserve">eyes large, slightly protruding beyond labials in dorsal view, diameter less than snout length (ED/SL=0.68) and </w:t>
      </w:r>
      <w:proofErr w:type="spellStart"/>
      <w:r w:rsidR="00282F8E" w:rsidRPr="004F3A97">
        <w:rPr>
          <w:rFonts w:ascii="Times New Roman" w:hAnsi="Times New Roman" w:cs="Times New Roman"/>
        </w:rPr>
        <w:t>interorbital</w:t>
      </w:r>
      <w:proofErr w:type="spellEnd"/>
      <w:r w:rsidR="00282F8E" w:rsidRPr="004F3A97">
        <w:rPr>
          <w:rFonts w:ascii="Times New Roman" w:hAnsi="Times New Roman" w:cs="Times New Roman"/>
        </w:rPr>
        <w:t xml:space="preserve"> distance (ED/IOD=0.87), pupils circular; </w:t>
      </w:r>
      <w:proofErr w:type="spellStart"/>
      <w:r w:rsidR="00282F8E" w:rsidRPr="004F3A97">
        <w:rPr>
          <w:rFonts w:ascii="Times New Roman" w:hAnsi="Times New Roman" w:cs="Times New Roman"/>
        </w:rPr>
        <w:t>interorbital</w:t>
      </w:r>
      <w:proofErr w:type="spellEnd"/>
      <w:r w:rsidR="00282F8E" w:rsidRPr="004F3A97">
        <w:rPr>
          <w:rFonts w:ascii="Times New Roman" w:hAnsi="Times New Roman" w:cs="Times New Roman"/>
        </w:rPr>
        <w:t xml:space="preserve">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00282F8E"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00282F8E" w:rsidRPr="004F3A97">
        <w:rPr>
          <w:rFonts w:ascii="Times New Roman" w:hAnsi="Times New Roman" w:cs="Times New Roman"/>
        </w:rPr>
        <w:t xml:space="preserve">; </w:t>
      </w:r>
      <w:proofErr w:type="spellStart"/>
      <w:r w:rsidR="00282F8E" w:rsidRPr="004F3A97">
        <w:rPr>
          <w:rFonts w:ascii="Times New Roman" w:hAnsi="Times New Roman" w:cs="Times New Roman"/>
        </w:rPr>
        <w:t>choanae</w:t>
      </w:r>
      <w:proofErr w:type="spellEnd"/>
      <w:r w:rsidR="00282F8E"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14:paraId="0CE114B4" w14:textId="77777777"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w:t>
      </w:r>
      <w:r w:rsidR="007B46FC" w:rsidRPr="004F3A97">
        <w:rPr>
          <w:rFonts w:ascii="Times New Roman" w:hAnsi="Times New Roman" w:cs="Times New Roman"/>
        </w:rPr>
        <w:t>finger</w:t>
      </w:r>
      <w:r w:rsidR="009405F1">
        <w:rPr>
          <w:rFonts w:ascii="Times New Roman" w:hAnsi="Times New Roman" w:cs="Times New Roman"/>
        </w:rPr>
        <w:t xml:space="preserve"> </w:t>
      </w:r>
      <w:r w:rsidR="006224CF">
        <w:rPr>
          <w:rFonts w:ascii="Times New Roman" w:hAnsi="Times New Roman" w:cs="Times New Roman"/>
        </w:rPr>
        <w:t>length</w:t>
      </w:r>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6224CF">
        <w:rPr>
          <w:rFonts w:ascii="Times New Roman" w:hAnsi="Times New Roman" w:cs="Times New Roman"/>
        </w:rPr>
        <w:t>Fig</w:t>
      </w:r>
      <w:r w:rsidR="00C31921" w:rsidRPr="006224CF">
        <w:rPr>
          <w:rFonts w:ascii="Times New Roman" w:hAnsi="Times New Roman" w:cs="Times New Roman"/>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14:paraId="31E400C1" w14:textId="77777777"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w:t>
      </w:r>
      <w:r w:rsidR="00C26242" w:rsidRPr="004F3A97">
        <w:rPr>
          <w:rFonts w:ascii="Times New Roman" w:hAnsi="Times New Roman" w:cs="Times New Roman"/>
        </w:rPr>
        <w:t>toe</w:t>
      </w:r>
      <w:r w:rsidR="009405F1">
        <w:rPr>
          <w:rFonts w:ascii="Times New Roman" w:hAnsi="Times New Roman" w:cs="Times New Roman"/>
        </w:rPr>
        <w:t xml:space="preserve"> length</w:t>
      </w:r>
      <w:r w:rsidRPr="004F3A97">
        <w:rPr>
          <w:rFonts w:ascii="Times New Roman" w:hAnsi="Times New Roman" w:cs="Times New Roman"/>
        </w:rPr>
        <w:t xml:space="preserve"> from shortest to longest: I&lt;II&lt;III</w:t>
      </w:r>
      <w:r w:rsidRPr="004F3A97">
        <w:rPr>
          <w:rFonts w:ascii="Times New Roman" w:eastAsia="MS Gothic"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6224CF">
        <w:rPr>
          <w:rFonts w:ascii="Times New Roman" w:hAnsi="Times New Roman" w:cs="Times New Roman"/>
        </w:rPr>
        <w:t>Fig</w:t>
      </w:r>
      <w:r w:rsidR="00C31921" w:rsidRPr="006224CF">
        <w:rPr>
          <w:rFonts w:ascii="Times New Roman" w:hAnsi="Times New Roman" w:cs="Times New Roman"/>
        </w:rPr>
        <w:t>.</w:t>
      </w:r>
      <w:r w:rsidR="00A83368" w:rsidRPr="006224CF">
        <w:rPr>
          <w:rFonts w:ascii="Times New Roman" w:hAnsi="Times New Roman" w:cs="Times New Roman"/>
        </w:rPr>
        <w:t xml:space="preserve"> </w:t>
      </w:r>
      <w:r w:rsidR="00C31921" w:rsidRPr="006224CF">
        <w:rPr>
          <w:rFonts w:ascii="Times New Roman" w:hAnsi="Times New Roman" w:cs="Times New Roman"/>
        </w:rPr>
        <w:t>3B</w:t>
      </w:r>
      <w:r w:rsidR="00A83368" w:rsidRPr="004F3A97">
        <w:rPr>
          <w:rFonts w:ascii="Times New Roman" w:hAnsi="Times New Roman" w:cs="Times New Roman"/>
        </w:rPr>
        <w:t>).</w:t>
      </w:r>
      <w:r w:rsidRPr="004F3A97">
        <w:rPr>
          <w:rFonts w:ascii="Times New Roman" w:hAnsi="Times New Roman" w:cs="Times New Roman"/>
        </w:rPr>
        <w:t xml:space="preserve"> </w:t>
      </w:r>
    </w:p>
    <w:p w14:paraId="12FDAAE8" w14:textId="77777777"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canthus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w:t>
      </w:r>
      <w:del w:id="195" w:author="Kin Onn Chan." w:date="2013-12-09T12:18:00Z">
        <w:r w:rsidR="009954F1" w:rsidRPr="004F3A97" w:rsidDel="00DB6161">
          <w:rPr>
            <w:rFonts w:ascii="Times New Roman" w:hAnsi="Times New Roman" w:cs="Times New Roman"/>
          </w:rPr>
          <w:delText>line the</w:delText>
        </w:r>
      </w:del>
      <w:ins w:id="196" w:author="Kin Onn Chan." w:date="2013-12-09T12:18:00Z">
        <w:r w:rsidR="00DB6161">
          <w:rPr>
            <w:rFonts w:ascii="Times New Roman" w:hAnsi="Times New Roman" w:cs="Times New Roman"/>
          </w:rPr>
          <w:t>on</w:t>
        </w:r>
      </w:ins>
      <w:r w:rsidR="009954F1" w:rsidRPr="004F3A97">
        <w:rPr>
          <w:rFonts w:ascii="Times New Roman" w:hAnsi="Times New Roman" w:cs="Times New Roman"/>
        </w:rPr>
        <w:t xml:space="preserve"> upper lip and outer margin of upper eyelid; large tubercle at posterior end of upper lip, level with anterior margin of tympanum and a larger </w:t>
      </w:r>
      <w:del w:id="197" w:author="Kin Onn Chan." w:date="2013-12-09T12:18:00Z">
        <w:r w:rsidR="009954F1" w:rsidRPr="004F3A97" w:rsidDel="00DB6161">
          <w:rPr>
            <w:rFonts w:ascii="Times New Roman" w:hAnsi="Times New Roman" w:cs="Times New Roman"/>
          </w:rPr>
          <w:delText>one yet</w:delText>
        </w:r>
      </w:del>
      <w:ins w:id="198" w:author="Kin Onn Chan." w:date="2013-12-09T12:18:00Z">
        <w:r w:rsidR="00DB6161">
          <w:rPr>
            <w:rFonts w:ascii="Times New Roman" w:hAnsi="Times New Roman" w:cs="Times New Roman"/>
          </w:rPr>
          <w:t>tubercle</w:t>
        </w:r>
      </w:ins>
      <w:r w:rsidR="009954F1" w:rsidRPr="004F3A97">
        <w:rPr>
          <w:rFonts w:ascii="Times New Roman" w:hAnsi="Times New Roman" w:cs="Times New Roman"/>
        </w:rPr>
        <w:t xml:space="preserve"> just above </w:t>
      </w:r>
      <w:del w:id="199" w:author="Kin Onn Chan." w:date="2013-12-09T12:19:00Z">
        <w:r w:rsidR="009954F1" w:rsidRPr="004F3A97" w:rsidDel="00DB6161">
          <w:rPr>
            <w:rFonts w:ascii="Times New Roman" w:hAnsi="Times New Roman" w:cs="Times New Roman"/>
          </w:rPr>
          <w:delText xml:space="preserve">the </w:delText>
        </w:r>
      </w:del>
      <w:r w:rsidR="009954F1" w:rsidRPr="004F3A97">
        <w:rPr>
          <w:rFonts w:ascii="Times New Roman" w:hAnsi="Times New Roman" w:cs="Times New Roman"/>
        </w:rPr>
        <w:t>rictus, posterior</w:t>
      </w:r>
      <w:r w:rsidR="00AF0DB2" w:rsidRPr="004F3A97">
        <w:rPr>
          <w:rFonts w:ascii="Times New Roman" w:hAnsi="Times New Roman" w:cs="Times New Roman"/>
        </w:rPr>
        <w:t xml:space="preserve"> to </w:t>
      </w:r>
      <w:del w:id="200" w:author="Kin Onn Chan." w:date="2013-12-09T12:19:00Z">
        <w:r w:rsidR="00AF0DB2" w:rsidRPr="004F3A97" w:rsidDel="00DB6161">
          <w:rPr>
            <w:rFonts w:ascii="Times New Roman" w:hAnsi="Times New Roman" w:cs="Times New Roman"/>
          </w:rPr>
          <w:delText xml:space="preserve">the </w:delText>
        </w:r>
      </w:del>
      <w:r w:rsidR="00AF0DB2" w:rsidRPr="004F3A97">
        <w:rPr>
          <w:rFonts w:ascii="Times New Roman" w:hAnsi="Times New Roman" w:cs="Times New Roman"/>
        </w:rPr>
        <w:t xml:space="preserve">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dorsal tubercles largest around nuchal, scapular and dorsolateral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6224CF">
        <w:rPr>
          <w:rFonts w:ascii="Times New Roman" w:hAnsi="Times New Roman" w:cs="Times New Roman"/>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w:t>
      </w:r>
      <w:r w:rsidR="00BB6ED1" w:rsidRPr="004F3A97">
        <w:rPr>
          <w:rFonts w:ascii="Times New Roman" w:hAnsi="Times New Roman" w:cs="Times New Roman"/>
        </w:rPr>
        <w:lastRenderedPageBreak/>
        <w:t>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w:t>
      </w:r>
      <w:del w:id="201" w:author="Kin Onn Chan." w:date="2013-12-09T12:19:00Z">
        <w:r w:rsidR="00BB6ED1" w:rsidRPr="004F3A97" w:rsidDel="00DB6161">
          <w:rPr>
            <w:rFonts w:ascii="Times New Roman" w:hAnsi="Times New Roman" w:cs="Times New Roman"/>
          </w:rPr>
          <w:delText xml:space="preserve">the </w:delText>
        </w:r>
      </w:del>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6224CF">
        <w:rPr>
          <w:rFonts w:ascii="Times New Roman" w:hAnsi="Times New Roman" w:cs="Times New Roman"/>
        </w:rPr>
        <w:t>Fig</w:t>
      </w:r>
      <w:r w:rsidR="00127BDD">
        <w:rPr>
          <w:rFonts w:ascii="Times New Roman" w:hAnsi="Times New Roman" w:cs="Times New Roman"/>
        </w:rPr>
        <w:t>.</w:t>
      </w:r>
      <w:r w:rsidR="00C31921" w:rsidRPr="006224CF">
        <w:rPr>
          <w:rFonts w:ascii="Times New Roman" w:hAnsi="Times New Roman" w:cs="Times New Roman"/>
        </w:rPr>
        <w:t xml:space="preserve">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w:t>
      </w:r>
      <w:r w:rsidR="006224CF">
        <w:rPr>
          <w:rFonts w:ascii="Times New Roman" w:hAnsi="Times New Roman" w:cs="Times New Roman"/>
        </w:rPr>
        <w:t>Complete m</w:t>
      </w:r>
      <w:r w:rsidR="00BA1D8D" w:rsidRPr="004F3A97">
        <w:rPr>
          <w:rFonts w:ascii="Times New Roman" w:hAnsi="Times New Roman" w:cs="Times New Roman"/>
        </w:rPr>
        <w:t xml:space="preserve">easurements of </w:t>
      </w:r>
      <w:del w:id="202" w:author="Kin Onn Chan." w:date="2013-12-09T12:19:00Z">
        <w:r w:rsidR="00BA1D8D" w:rsidRPr="004F3A97" w:rsidDel="00DB6161">
          <w:rPr>
            <w:rFonts w:ascii="Times New Roman" w:hAnsi="Times New Roman" w:cs="Times New Roman"/>
          </w:rPr>
          <w:delText xml:space="preserve">the </w:delText>
        </w:r>
      </w:del>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w:t>
      </w:r>
      <w:ins w:id="203" w:author="Kin Onn Chan." w:date="2013-12-09T12:19:00Z">
        <w:r w:rsidR="00DB6161">
          <w:rPr>
            <w:rFonts w:ascii="Times New Roman" w:hAnsi="Times New Roman" w:cs="Times New Roman"/>
          </w:rPr>
          <w:t xml:space="preserve">and </w:t>
        </w:r>
        <w:proofErr w:type="spellStart"/>
        <w:r w:rsidR="00DB6161">
          <w:rPr>
            <w:rFonts w:ascii="Times New Roman" w:hAnsi="Times New Roman" w:cs="Times New Roman"/>
          </w:rPr>
          <w:t>paratypes</w:t>
        </w:r>
        <w:proofErr w:type="spellEnd"/>
        <w:r w:rsidR="00DB6161">
          <w:rPr>
            <w:rFonts w:ascii="Times New Roman" w:hAnsi="Times New Roman" w:cs="Times New Roman"/>
          </w:rPr>
          <w:t xml:space="preserve"> </w:t>
        </w:r>
      </w:ins>
      <w:r w:rsidR="00BF64BC">
        <w:rPr>
          <w:rFonts w:ascii="Times New Roman" w:hAnsi="Times New Roman" w:cs="Times New Roman"/>
        </w:rPr>
        <w:t xml:space="preserve">are presented in </w:t>
      </w:r>
      <w:r w:rsidR="00BF64BC" w:rsidRPr="006224CF">
        <w:rPr>
          <w:rFonts w:ascii="Times New Roman" w:hAnsi="Times New Roman" w:cs="Times New Roman"/>
        </w:rPr>
        <w:t xml:space="preserve">Table </w:t>
      </w:r>
      <w:ins w:id="204" w:author="Kin Onn Chan." w:date="2013-12-09T10:55:00Z">
        <w:r w:rsidR="00FE338F">
          <w:rPr>
            <w:rFonts w:ascii="Times New Roman" w:hAnsi="Times New Roman" w:cs="Times New Roman"/>
          </w:rPr>
          <w:t>4</w:t>
        </w:r>
      </w:ins>
      <w:del w:id="205" w:author="Kin Onn Chan." w:date="2013-12-09T10:55:00Z">
        <w:r w:rsidR="00BF64BC" w:rsidRPr="006224CF" w:rsidDel="00FE338F">
          <w:rPr>
            <w:rFonts w:ascii="Times New Roman" w:hAnsi="Times New Roman" w:cs="Times New Roman"/>
          </w:rPr>
          <w:delText>3</w:delText>
        </w:r>
      </w:del>
      <w:r w:rsidR="00BA1D8D" w:rsidRPr="004F3A97">
        <w:rPr>
          <w:rFonts w:ascii="Times New Roman" w:hAnsi="Times New Roman" w:cs="Times New Roman"/>
        </w:rPr>
        <w:t>.</w:t>
      </w:r>
    </w:p>
    <w:p w14:paraId="28924200" w14:textId="77777777" w:rsidR="00282F8E" w:rsidRPr="004F3A97" w:rsidRDefault="00EC007F" w:rsidP="00A441C8">
      <w:pPr>
        <w:spacing w:line="276" w:lineRule="auto"/>
        <w:ind w:firstLine="567"/>
        <w:rPr>
          <w:rFonts w:ascii="Times New Roman" w:hAnsi="Times New Roman" w:cs="Times New Roman"/>
        </w:rPr>
      </w:pPr>
      <w:r w:rsidRPr="004F3A97">
        <w:rPr>
          <w:rFonts w:ascii="Times New Roman" w:hAnsi="Times New Roman" w:cs="Times New Roman"/>
          <w:b/>
        </w:rPr>
        <w:t>Coloration in lif</w:t>
      </w:r>
      <w:r w:rsidR="005466FD" w:rsidRPr="004F3A97">
        <w:rPr>
          <w:rFonts w:ascii="Times New Roman" w:hAnsi="Times New Roman" w:cs="Times New Roman"/>
          <w:b/>
        </w:rPr>
        <w:t>e</w:t>
      </w:r>
      <w:r w:rsidR="0097240F">
        <w:rPr>
          <w:rFonts w:ascii="Times New Roman" w:hAnsi="Times New Roman" w:cs="Times New Roman"/>
          <w:b/>
        </w:rPr>
        <w:t>:</w:t>
      </w:r>
      <w:r w:rsidR="0097240F" w:rsidRPr="004F3A97">
        <w:rPr>
          <w:rFonts w:ascii="Times New Roman" w:hAnsi="Times New Roman" w:cs="Times New Roman"/>
        </w:rPr>
        <w:t xml:space="preserve"> </w:t>
      </w:r>
      <w:r w:rsidR="005466FD" w:rsidRPr="004F3A97">
        <w:rPr>
          <w:rFonts w:ascii="Times New Roman" w:hAnsi="Times New Roman" w:cs="Times New Roman"/>
        </w:rPr>
        <w:t>Dorsal base color dark brown to black. 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 xml:space="preserve">Large, yellow tubercle at rictus, followed anteriorly by </w:t>
      </w:r>
      <w:del w:id="206" w:author="Kin Onn Chan." w:date="2013-12-09T12:20:00Z">
        <w:r w:rsidR="00497C14" w:rsidRPr="004F3A97" w:rsidDel="00DB6161">
          <w:rPr>
            <w:rFonts w:ascii="Times New Roman" w:hAnsi="Times New Roman" w:cs="Times New Roman"/>
          </w:rPr>
          <w:delText xml:space="preserve">a </w:delText>
        </w:r>
      </w:del>
      <w:r w:rsidR="00497C14" w:rsidRPr="004F3A97">
        <w:rPr>
          <w:rFonts w:ascii="Times New Roman" w:hAnsi="Times New Roman" w:cs="Times New Roman"/>
        </w:rPr>
        <w:t xml:space="preserve">smaller </w:t>
      </w:r>
      <w:ins w:id="207" w:author="Kin Onn Chan." w:date="2013-12-09T12:20:00Z">
        <w:r w:rsidR="00DB6161">
          <w:rPr>
            <w:rFonts w:ascii="Times New Roman" w:hAnsi="Times New Roman" w:cs="Times New Roman"/>
          </w:rPr>
          <w:t xml:space="preserve">yellow tubercle at </w:t>
        </w:r>
      </w:ins>
      <w:del w:id="208" w:author="Kin Onn Chan." w:date="2013-12-09T12:20:00Z">
        <w:r w:rsidR="00497C14" w:rsidRPr="004F3A97" w:rsidDel="00DB6161">
          <w:rPr>
            <w:rFonts w:ascii="Times New Roman" w:hAnsi="Times New Roman" w:cs="Times New Roman"/>
          </w:rPr>
          <w:delText>one</w:delText>
        </w:r>
        <w:r w:rsidR="00BB46A0" w:rsidRPr="004F3A97" w:rsidDel="00DB6161">
          <w:rPr>
            <w:rFonts w:ascii="Times New Roman" w:hAnsi="Times New Roman" w:cs="Times New Roman"/>
          </w:rPr>
          <w:delText xml:space="preserve"> at the </w:delText>
        </w:r>
      </w:del>
      <w:r w:rsidR="00BB46A0" w:rsidRPr="004F3A97">
        <w:rPr>
          <w:rFonts w:ascii="Times New Roman" w:hAnsi="Times New Roman" w:cs="Times New Roman"/>
        </w:rPr>
        <w:t xml:space="preserve">posterior end of </w:t>
      </w:r>
      <w:del w:id="209" w:author="Kin Onn Chan." w:date="2013-12-09T12:20:00Z">
        <w:r w:rsidR="00BB46A0" w:rsidRPr="004F3A97" w:rsidDel="00DB6161">
          <w:rPr>
            <w:rFonts w:ascii="Times New Roman" w:hAnsi="Times New Roman" w:cs="Times New Roman"/>
          </w:rPr>
          <w:delText xml:space="preserve">the </w:delText>
        </w:r>
      </w:del>
      <w:r w:rsidR="00BB46A0" w:rsidRPr="004F3A97">
        <w:rPr>
          <w:rFonts w:ascii="Times New Roman" w:hAnsi="Times New Roman" w:cs="Times New Roman"/>
        </w:rPr>
        <w:t>upper lip.</w:t>
      </w:r>
      <w:proofErr w:type="gramEnd"/>
      <w:r w:rsidR="00BB46A0" w:rsidRPr="004F3A97">
        <w:rPr>
          <w:rFonts w:ascii="Times New Roman" w:hAnsi="Times New Roman" w:cs="Times New Roman"/>
        </w:rPr>
        <w:t xml:space="preserve"> An even smaller, yellow tubercle </w:t>
      </w:r>
      <w:del w:id="210" w:author="Kin Onn Chan." w:date="2013-12-09T12:20:00Z">
        <w:r w:rsidR="00BB46A0" w:rsidRPr="004F3A97" w:rsidDel="00DB6161">
          <w:rPr>
            <w:rFonts w:ascii="Times New Roman" w:hAnsi="Times New Roman" w:cs="Times New Roman"/>
          </w:rPr>
          <w:delText xml:space="preserve">is </w:delText>
        </w:r>
      </w:del>
      <w:r w:rsidR="00BB46A0" w:rsidRPr="004F3A97">
        <w:rPr>
          <w:rFonts w:ascii="Times New Roman" w:hAnsi="Times New Roman" w:cs="Times New Roman"/>
        </w:rPr>
        <w:t xml:space="preserve">present between </w:t>
      </w:r>
      <w:del w:id="211" w:author="Kin Onn Chan." w:date="2013-12-09T12:21:00Z">
        <w:r w:rsidR="00BB46A0" w:rsidRPr="004F3A97" w:rsidDel="00DB6161">
          <w:rPr>
            <w:rFonts w:ascii="Times New Roman" w:hAnsi="Times New Roman" w:cs="Times New Roman"/>
          </w:rPr>
          <w:delText xml:space="preserve">the </w:delText>
        </w:r>
      </w:del>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w:t>
      </w:r>
      <w:del w:id="212" w:author="Kin Onn Chan." w:date="2013-12-09T12:21:00Z">
        <w:r w:rsidR="00BB46A0" w:rsidRPr="004F3A97" w:rsidDel="00DB6161">
          <w:rPr>
            <w:rFonts w:ascii="Times New Roman" w:hAnsi="Times New Roman" w:cs="Times New Roman"/>
          </w:rPr>
          <w:delText xml:space="preserve">the </w:delText>
        </w:r>
      </w:del>
      <w:r w:rsidR="00BB46A0" w:rsidRPr="004F3A97">
        <w:rPr>
          <w:rFonts w:ascii="Times New Roman" w:hAnsi="Times New Roman" w:cs="Times New Roman"/>
        </w:rPr>
        <w:t xml:space="preserve">left side of </w:t>
      </w:r>
      <w:del w:id="213" w:author="Kin Onn Chan." w:date="2013-12-09T12:21:00Z">
        <w:r w:rsidR="00BB46A0" w:rsidRPr="004F3A97" w:rsidDel="00DB6161">
          <w:rPr>
            <w:rFonts w:ascii="Times New Roman" w:hAnsi="Times New Roman" w:cs="Times New Roman"/>
          </w:rPr>
          <w:delText xml:space="preserve">the </w:delText>
        </w:r>
      </w:del>
      <w:r w:rsidR="00BB46A0" w:rsidRPr="004F3A97">
        <w:rPr>
          <w:rFonts w:ascii="Times New Roman" w:hAnsi="Times New Roman" w:cs="Times New Roman"/>
        </w:rPr>
        <w:t xml:space="preserve">head but absent on </w:t>
      </w:r>
      <w:del w:id="214" w:author="Kin Onn Chan." w:date="2013-12-09T12:21:00Z">
        <w:r w:rsidR="00BB46A0" w:rsidRPr="004F3A97" w:rsidDel="00DB6161">
          <w:rPr>
            <w:rFonts w:ascii="Times New Roman" w:hAnsi="Times New Roman" w:cs="Times New Roman"/>
          </w:rPr>
          <w:delText xml:space="preserve">the </w:delText>
        </w:r>
      </w:del>
      <w:r w:rsidR="00BB46A0" w:rsidRPr="004F3A97">
        <w:rPr>
          <w:rFonts w:ascii="Times New Roman" w:hAnsi="Times New Roman" w:cs="Times New Roman"/>
        </w:rPr>
        <w:t>right side. Three small, yel</w:t>
      </w:r>
      <w:r w:rsidR="00A77B2F" w:rsidRPr="004F3A97">
        <w:rPr>
          <w:rFonts w:ascii="Times New Roman" w:hAnsi="Times New Roman" w:cs="Times New Roman"/>
        </w:rPr>
        <w:t xml:space="preserve">low patches along </w:t>
      </w:r>
      <w:del w:id="215" w:author="Kin Onn Chan." w:date="2013-12-09T12:21:00Z">
        <w:r w:rsidR="00A77B2F" w:rsidRPr="004F3A97" w:rsidDel="00DB6161">
          <w:rPr>
            <w:rFonts w:ascii="Times New Roman" w:hAnsi="Times New Roman" w:cs="Times New Roman"/>
          </w:rPr>
          <w:delText xml:space="preserve">the </w:delText>
        </w:r>
      </w:del>
      <w:r w:rsidR="00A77B2F" w:rsidRPr="004F3A97">
        <w:rPr>
          <w:rFonts w:ascii="Times New Roman" w:hAnsi="Times New Roman" w:cs="Times New Roman"/>
        </w:rPr>
        <w:t xml:space="preserve">upper lip, below </w:t>
      </w:r>
      <w:del w:id="216" w:author="Kin Onn Chan." w:date="2013-12-09T12:21:00Z">
        <w:r w:rsidR="00A77B2F" w:rsidRPr="004F3A97" w:rsidDel="00DB6161">
          <w:rPr>
            <w:rFonts w:ascii="Times New Roman" w:hAnsi="Times New Roman" w:cs="Times New Roman"/>
          </w:rPr>
          <w:delText xml:space="preserve">the </w:delText>
        </w:r>
      </w:del>
      <w:r w:rsidR="00A77B2F" w:rsidRPr="004F3A97">
        <w:rPr>
          <w:rFonts w:ascii="Times New Roman" w:hAnsi="Times New Roman" w:cs="Times New Roman"/>
        </w:rPr>
        <w:t xml:space="preserve">eye, lore, and rostrum. Yellow patches on ventral side of mandible.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14:paraId="0DFACAED" w14:textId="77777777" w:rsidR="00271A95" w:rsidRPr="004F3A97" w:rsidRDefault="00271A95" w:rsidP="00A441C8">
      <w:pPr>
        <w:spacing w:line="276" w:lineRule="auto"/>
        <w:ind w:firstLine="567"/>
        <w:rPr>
          <w:rFonts w:ascii="Times New Roman" w:hAnsi="Times New Roman" w:cs="Times New Roman"/>
        </w:rPr>
      </w:pPr>
      <w:r w:rsidRPr="004F3A97">
        <w:rPr>
          <w:rFonts w:ascii="Times New Roman" w:hAnsi="Times New Roman" w:cs="Times New Roman"/>
          <w:b/>
        </w:rPr>
        <w:t>Coloration in preservative</w:t>
      </w:r>
      <w:r w:rsidR="0097240F">
        <w:rPr>
          <w:rFonts w:ascii="Times New Roman" w:hAnsi="Times New Roman" w:cs="Times New Roman"/>
          <w:b/>
        </w:rPr>
        <w:t>:</w:t>
      </w:r>
      <w:r w:rsidR="0097240F"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creamy white and dorsal reticulations light gray. </w:t>
      </w:r>
      <w:proofErr w:type="gramStart"/>
      <w:r w:rsidR="002F3DC1" w:rsidRPr="004F3A97">
        <w:rPr>
          <w:rFonts w:ascii="Times New Roman" w:hAnsi="Times New Roman" w:cs="Times New Roman"/>
        </w:rPr>
        <w:t>Keratinized tips on tubercles brown</w:t>
      </w:r>
      <w:del w:id="217" w:author="Kin Onn Chan." w:date="2013-12-09T12:21:00Z">
        <w:r w:rsidR="002F3DC1" w:rsidRPr="004F3A97" w:rsidDel="00DB6161">
          <w:rPr>
            <w:rFonts w:ascii="Times New Roman" w:hAnsi="Times New Roman" w:cs="Times New Roman"/>
          </w:rPr>
          <w:delText xml:space="preserve"> in color</w:delText>
        </w:r>
      </w:del>
      <w:ins w:id="218" w:author="Kin Onn Chan." w:date="2013-12-09T12:21:00Z">
        <w:r w:rsidR="00DB6161">
          <w:rPr>
            <w:rFonts w:ascii="Times New Roman" w:hAnsi="Times New Roman" w:cs="Times New Roman"/>
          </w:rPr>
          <w:t>.</w:t>
        </w:r>
      </w:ins>
      <w:proofErr w:type="gramEnd"/>
      <w:del w:id="219" w:author="Kin Onn Chan." w:date="2013-12-09T12:21:00Z">
        <w:r w:rsidR="002F3DC1" w:rsidRPr="004F3A97" w:rsidDel="00DB6161">
          <w:rPr>
            <w:rFonts w:ascii="Times New Roman" w:hAnsi="Times New Roman" w:cs="Times New Roman"/>
          </w:rPr>
          <w:delText>.</w:delText>
        </w:r>
      </w:del>
      <w:r w:rsidR="002F3DC1" w:rsidRPr="004F3A97">
        <w:rPr>
          <w:rFonts w:ascii="Times New Roman" w:hAnsi="Times New Roman" w:cs="Times New Roman"/>
        </w:rPr>
        <w:t xml:space="preserve"> Venter uniform creamy white with very fine dark brown stippling that </w:t>
      </w:r>
      <w:del w:id="220" w:author="Kin Onn Chan." w:date="2013-12-09T12:21:00Z">
        <w:r w:rsidR="002F3DC1" w:rsidRPr="004F3A97" w:rsidDel="00DB6161">
          <w:rPr>
            <w:rFonts w:ascii="Times New Roman" w:hAnsi="Times New Roman" w:cs="Times New Roman"/>
          </w:rPr>
          <w:delText xml:space="preserve">are </w:delText>
        </w:r>
      </w:del>
      <w:ins w:id="221" w:author="Kin Onn Chan." w:date="2013-12-09T12:21:00Z">
        <w:r w:rsidR="00DB6161">
          <w:rPr>
            <w:rFonts w:ascii="Times New Roman" w:hAnsi="Times New Roman" w:cs="Times New Roman"/>
          </w:rPr>
          <w:t>is</w:t>
        </w:r>
        <w:r w:rsidR="00DB6161" w:rsidRPr="004F3A97">
          <w:rPr>
            <w:rFonts w:ascii="Times New Roman" w:hAnsi="Times New Roman" w:cs="Times New Roman"/>
          </w:rPr>
          <w:t xml:space="preserve"> </w:t>
        </w:r>
      </w:ins>
      <w:r w:rsidR="002F3DC1" w:rsidRPr="004F3A97">
        <w:rPr>
          <w:rFonts w:ascii="Times New Roman" w:hAnsi="Times New Roman" w:cs="Times New Roman"/>
        </w:rPr>
        <w:t xml:space="preserve">most dense on </w:t>
      </w:r>
      <w:del w:id="222" w:author="Kin Onn Chan." w:date="2013-12-09T12:21:00Z">
        <w:r w:rsidR="002F3DC1" w:rsidRPr="004F3A97" w:rsidDel="00DB6161">
          <w:rPr>
            <w:rFonts w:ascii="Times New Roman" w:hAnsi="Times New Roman" w:cs="Times New Roman"/>
          </w:rPr>
          <w:delText xml:space="preserve">the </w:delText>
        </w:r>
      </w:del>
      <w:proofErr w:type="spellStart"/>
      <w:r w:rsidR="002F3DC1" w:rsidRPr="004F3A97">
        <w:rPr>
          <w:rFonts w:ascii="Times New Roman" w:hAnsi="Times New Roman" w:cs="Times New Roman"/>
        </w:rPr>
        <w:t>gular</w:t>
      </w:r>
      <w:proofErr w:type="spellEnd"/>
      <w:r w:rsidR="009405F1">
        <w:rPr>
          <w:rFonts w:ascii="Times New Roman" w:hAnsi="Times New Roman" w:cs="Times New Roman"/>
        </w:rPr>
        <w:t xml:space="preserve"> region</w:t>
      </w:r>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496B97">
        <w:rPr>
          <w:rFonts w:ascii="Times New Roman" w:hAnsi="Times New Roman" w:cs="Times New Roman"/>
        </w:rPr>
        <w:t>,</w:t>
      </w:r>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14:paraId="6947A02A" w14:textId="77777777" w:rsidR="00DB6161" w:rsidRDefault="002F3DC1" w:rsidP="00A441C8">
      <w:pPr>
        <w:spacing w:line="276" w:lineRule="auto"/>
        <w:ind w:firstLine="567"/>
        <w:rPr>
          <w:ins w:id="223" w:author="Kin Onn Chan." w:date="2013-12-09T12:19:00Z"/>
          <w:rFonts w:ascii="Times New Roman" w:hAnsi="Times New Roman" w:cs="Times New Roman"/>
        </w:rPr>
      </w:pPr>
      <w:r w:rsidRPr="004F3A97">
        <w:rPr>
          <w:rFonts w:ascii="Times New Roman" w:hAnsi="Times New Roman" w:cs="Times New Roman"/>
          <w:b/>
        </w:rPr>
        <w:t>Variation</w:t>
      </w:r>
      <w:r w:rsidR="0097240F">
        <w:rPr>
          <w:rFonts w:ascii="Times New Roman" w:hAnsi="Times New Roman" w:cs="Times New Roman"/>
          <w:b/>
        </w:rPr>
        <w:t>:</w:t>
      </w:r>
      <w:r w:rsidR="0097240F" w:rsidRPr="004F3A97">
        <w:rPr>
          <w:rFonts w:ascii="Times New Roman" w:hAnsi="Times New Roman" w:cs="Times New Roman"/>
          <w:b/>
        </w:rPr>
        <w:t xml:space="preserve">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w:t>
      </w:r>
      <w:del w:id="224" w:author="Kin Onn Chan." w:date="2013-12-09T12:22:00Z">
        <w:r w:rsidR="00080A63" w:rsidRPr="004F3A97" w:rsidDel="00DB6161">
          <w:rPr>
            <w:rFonts w:ascii="Times New Roman" w:hAnsi="Times New Roman" w:cs="Times New Roman"/>
          </w:rPr>
          <w:delText xml:space="preserve">the </w:delText>
        </w:r>
      </w:del>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w:t>
      </w:r>
      <w:r w:rsidR="009405F1">
        <w:rPr>
          <w:rFonts w:ascii="Times New Roman" w:hAnsi="Times New Roman" w:cs="Times New Roman"/>
        </w:rPr>
        <w:t>ation and</w:t>
      </w:r>
      <w:r w:rsidR="00080A63" w:rsidRPr="004F3A97">
        <w:rPr>
          <w:rFonts w:ascii="Times New Roman" w:hAnsi="Times New Roman" w:cs="Times New Roman"/>
        </w:rPr>
        <w:t xml:space="preserve">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w:t>
      </w:r>
      <w:del w:id="225" w:author="Kin Onn Chan." w:date="2013-12-09T12:22:00Z">
        <w:r w:rsidR="00080A63" w:rsidRPr="004F3A97" w:rsidDel="00DB6161">
          <w:rPr>
            <w:rFonts w:ascii="Times New Roman" w:hAnsi="Times New Roman" w:cs="Times New Roman"/>
          </w:rPr>
          <w:delText xml:space="preserve">an </w:delText>
        </w:r>
      </w:del>
      <w:r w:rsidR="00080A63" w:rsidRPr="004F3A97">
        <w:rPr>
          <w:rFonts w:ascii="Times New Roman" w:hAnsi="Times New Roman" w:cs="Times New Roman"/>
        </w:rPr>
        <w:t xml:space="preserve">additional yellow tubercle below </w:t>
      </w:r>
      <w:del w:id="226" w:author="Kin Onn Chan." w:date="2013-12-09T12:22:00Z">
        <w:r w:rsidR="00080A63" w:rsidRPr="004F3A97" w:rsidDel="00DB6161">
          <w:rPr>
            <w:rFonts w:ascii="Times New Roman" w:hAnsi="Times New Roman" w:cs="Times New Roman"/>
          </w:rPr>
          <w:delText xml:space="preserve">the </w:delText>
        </w:r>
      </w:del>
      <w:r w:rsidR="00080A63" w:rsidRPr="004F3A97">
        <w:rPr>
          <w:rFonts w:ascii="Times New Roman" w:hAnsi="Times New Roman" w:cs="Times New Roman"/>
        </w:rPr>
        <w:t xml:space="preserve">tympanum between </w:t>
      </w:r>
      <w:del w:id="227" w:author="Kin Onn Chan." w:date="2013-12-09T12:22:00Z">
        <w:r w:rsidR="00080A63" w:rsidRPr="004F3A97" w:rsidDel="00DB6161">
          <w:rPr>
            <w:rFonts w:ascii="Times New Roman" w:hAnsi="Times New Roman" w:cs="Times New Roman"/>
          </w:rPr>
          <w:delText xml:space="preserve">the </w:delText>
        </w:r>
      </w:del>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w:t>
      </w:r>
      <w:del w:id="228" w:author="Kin Onn Chan." w:date="2013-12-09T12:22:00Z">
        <w:r w:rsidR="00080A63" w:rsidRPr="004F3A97" w:rsidDel="00DB6161">
          <w:rPr>
            <w:rFonts w:ascii="Times New Roman" w:hAnsi="Times New Roman" w:cs="Times New Roman"/>
          </w:rPr>
          <w:delText xml:space="preserve">the </w:delText>
        </w:r>
      </w:del>
      <w:r w:rsidR="00080A63" w:rsidRPr="004F3A97">
        <w:rPr>
          <w:rFonts w:ascii="Times New Roman" w:hAnsi="Times New Roman" w:cs="Times New Roman"/>
        </w:rPr>
        <w:t xml:space="preserve">tubercle on </w:t>
      </w:r>
      <w:del w:id="229" w:author="Kin Onn Chan." w:date="2013-12-09T12:22:00Z">
        <w:r w:rsidR="00080A63" w:rsidRPr="004F3A97" w:rsidDel="00DB6161">
          <w:rPr>
            <w:rFonts w:ascii="Times New Roman" w:hAnsi="Times New Roman" w:cs="Times New Roman"/>
          </w:rPr>
          <w:delText xml:space="preserve">the </w:delText>
        </w:r>
      </w:del>
      <w:r w:rsidR="00080A63" w:rsidRPr="004F3A97">
        <w:rPr>
          <w:rFonts w:ascii="Times New Roman" w:hAnsi="Times New Roman" w:cs="Times New Roman"/>
        </w:rPr>
        <w:t xml:space="preserve">right side larger than </w:t>
      </w:r>
      <w:del w:id="230" w:author="Kin Onn Chan." w:date="2013-12-09T12:22:00Z">
        <w:r w:rsidR="00080A63" w:rsidRPr="004F3A97" w:rsidDel="00DB6161">
          <w:rPr>
            <w:rFonts w:ascii="Times New Roman" w:hAnsi="Times New Roman" w:cs="Times New Roman"/>
          </w:rPr>
          <w:delText xml:space="preserve">the </w:delText>
        </w:r>
      </w:del>
      <w:r w:rsidR="00080A63" w:rsidRPr="004F3A97">
        <w:rPr>
          <w:rFonts w:ascii="Times New Roman" w:hAnsi="Times New Roman" w:cs="Times New Roman"/>
        </w:rPr>
        <w:t xml:space="preserve">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w:t>
      </w:r>
      <w:del w:id="231" w:author="Kin Onn Chan." w:date="2013-12-09T12:22:00Z">
        <w:r w:rsidR="00BA1D8D" w:rsidRPr="004F3A97" w:rsidDel="00DB6161">
          <w:rPr>
            <w:rFonts w:ascii="Times New Roman" w:hAnsi="Times New Roman" w:cs="Times New Roman"/>
          </w:rPr>
          <w:delText xml:space="preserve">are </w:delText>
        </w:r>
      </w:del>
      <w:r w:rsidR="00BA1D8D" w:rsidRPr="004F3A97">
        <w:rPr>
          <w:rFonts w:ascii="Times New Roman" w:hAnsi="Times New Roman" w:cs="Times New Roman"/>
        </w:rPr>
        <w:t xml:space="preserve">smaller in size, SVL 21.0 mm and 23.6 mm respectively. Vocal slit </w:t>
      </w:r>
      <w:r w:rsidR="009405F1">
        <w:rPr>
          <w:rFonts w:ascii="Times New Roman" w:hAnsi="Times New Roman" w:cs="Times New Roman"/>
        </w:rPr>
        <w:t xml:space="preserve">present </w:t>
      </w:r>
      <w:r w:rsidR="00BA1D8D" w:rsidRPr="004F3A97">
        <w:rPr>
          <w:rFonts w:ascii="Times New Roman" w:hAnsi="Times New Roman" w:cs="Times New Roman"/>
        </w:rPr>
        <w:t xml:space="preserve">on </w:t>
      </w:r>
      <w:del w:id="232" w:author="Kin Onn Chan." w:date="2013-12-09T12:22:00Z">
        <w:r w:rsidR="00BA1D8D" w:rsidRPr="004F3A97" w:rsidDel="00DB6161">
          <w:rPr>
            <w:rFonts w:ascii="Times New Roman" w:hAnsi="Times New Roman" w:cs="Times New Roman"/>
          </w:rPr>
          <w:delText xml:space="preserve">the </w:delText>
        </w:r>
      </w:del>
      <w:r w:rsidR="00BA1D8D" w:rsidRPr="004F3A97">
        <w:rPr>
          <w:rFonts w:ascii="Times New Roman" w:hAnsi="Times New Roman" w:cs="Times New Roman"/>
        </w:rPr>
        <w:t xml:space="preserve">left </w:t>
      </w:r>
      <w:del w:id="233" w:author="Kin Onn Chan." w:date="2013-12-09T12:22:00Z">
        <w:r w:rsidR="00BA1D8D" w:rsidRPr="004F3A97" w:rsidDel="00DB6161">
          <w:rPr>
            <w:rFonts w:ascii="Times New Roman" w:hAnsi="Times New Roman" w:cs="Times New Roman"/>
          </w:rPr>
          <w:delText xml:space="preserve">size </w:delText>
        </w:r>
      </w:del>
      <w:ins w:id="234" w:author="Kin Onn Chan." w:date="2013-12-09T12:22:00Z">
        <w:r w:rsidR="00DB6161">
          <w:rPr>
            <w:rFonts w:ascii="Times New Roman" w:hAnsi="Times New Roman" w:cs="Times New Roman"/>
          </w:rPr>
          <w:t>side</w:t>
        </w:r>
        <w:r w:rsidR="00DB6161" w:rsidRPr="004F3A97">
          <w:rPr>
            <w:rFonts w:ascii="Times New Roman" w:hAnsi="Times New Roman" w:cs="Times New Roman"/>
          </w:rPr>
          <w:t xml:space="preserve"> </w:t>
        </w:r>
      </w:ins>
      <w:r w:rsidR="00BA1D8D" w:rsidRPr="004F3A97">
        <w:rPr>
          <w:rFonts w:ascii="Times New Roman" w:hAnsi="Times New Roman" w:cs="Times New Roman"/>
        </w:rPr>
        <w:t xml:space="preserve">of </w:t>
      </w:r>
      <w:del w:id="235" w:author="Kin Onn Chan." w:date="2013-12-09T12:22:00Z">
        <w:r w:rsidR="009405F1" w:rsidDel="00DB6161">
          <w:rPr>
            <w:rFonts w:ascii="Times New Roman" w:hAnsi="Times New Roman" w:cs="Times New Roman"/>
          </w:rPr>
          <w:delText xml:space="preserve">the </w:delText>
        </w:r>
      </w:del>
      <w:r w:rsidR="00BA1D8D" w:rsidRPr="004F3A97">
        <w:rPr>
          <w:rFonts w:ascii="Times New Roman" w:hAnsi="Times New Roman" w:cs="Times New Roman"/>
        </w:rPr>
        <w:t xml:space="preserve">mouth </w:t>
      </w:r>
      <w:r w:rsidR="009405F1">
        <w:rPr>
          <w:rFonts w:ascii="Times New Roman" w:hAnsi="Times New Roman" w:cs="Times New Roman"/>
        </w:rPr>
        <w:t xml:space="preserve">leads </w:t>
      </w:r>
      <w:r w:rsidR="00BA1D8D" w:rsidRPr="004F3A97">
        <w:rPr>
          <w:rFonts w:ascii="Times New Roman" w:hAnsi="Times New Roman" w:cs="Times New Roman"/>
        </w:rPr>
        <w:t xml:space="preserve">into </w:t>
      </w:r>
      <w:del w:id="236" w:author="Kin Onn Chan." w:date="2013-12-09T12:22:00Z">
        <w:r w:rsidR="00BA1D8D" w:rsidRPr="004F3A97" w:rsidDel="00DB6161">
          <w:rPr>
            <w:rFonts w:ascii="Times New Roman" w:hAnsi="Times New Roman" w:cs="Times New Roman"/>
          </w:rPr>
          <w:delText xml:space="preserve">a </w:delText>
        </w:r>
      </w:del>
      <w:r w:rsidR="00BA1D8D" w:rsidRPr="004F3A97">
        <w:rPr>
          <w:rFonts w:ascii="Times New Roman" w:hAnsi="Times New Roman" w:cs="Times New Roman"/>
        </w:rPr>
        <w:t xml:space="preserve">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w:t>
      </w:r>
      <w:r w:rsidR="006224CF">
        <w:rPr>
          <w:rFonts w:ascii="Times New Roman" w:hAnsi="Times New Roman" w:cs="Times New Roman"/>
        </w:rPr>
        <w:t>, indistinct</w:t>
      </w:r>
      <w:r w:rsidR="001F575B" w:rsidRPr="004F3A97">
        <w:rPr>
          <w:rFonts w:ascii="Times New Roman" w:hAnsi="Times New Roman" w:cs="Times New Roman"/>
        </w:rPr>
        <w:t xml:space="preserve">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distal phalangeal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p>
    <w:p w14:paraId="7BD862B1" w14:textId="77777777" w:rsidR="00271A95" w:rsidRPr="004F3A97" w:rsidDel="00DB6161" w:rsidRDefault="008E1851" w:rsidP="00A441C8">
      <w:pPr>
        <w:spacing w:line="276" w:lineRule="auto"/>
        <w:ind w:firstLine="567"/>
        <w:rPr>
          <w:del w:id="237" w:author="Kin Onn Chan." w:date="2013-12-09T12:19:00Z"/>
          <w:rFonts w:ascii="Times New Roman" w:hAnsi="Times New Roman" w:cs="Times New Roman"/>
        </w:rPr>
      </w:pPr>
      <w:del w:id="238" w:author="Kin Onn Chan." w:date="2013-12-09T12:19:00Z">
        <w:r w:rsidDel="00DB6161">
          <w:rPr>
            <w:rFonts w:ascii="Times New Roman" w:hAnsi="Times New Roman" w:cs="Times New Roman"/>
          </w:rPr>
          <w:delText xml:space="preserve">Measurements of the paratypes are presented in Table </w:delText>
        </w:r>
      </w:del>
      <w:del w:id="239" w:author="Kin Onn Chan." w:date="2013-12-09T10:55:00Z">
        <w:r w:rsidDel="00FE338F">
          <w:rPr>
            <w:rFonts w:ascii="Times New Roman" w:hAnsi="Times New Roman" w:cs="Times New Roman"/>
          </w:rPr>
          <w:delText>3</w:delText>
        </w:r>
      </w:del>
      <w:del w:id="240" w:author="Kin Onn Chan." w:date="2013-12-09T12:19:00Z">
        <w:r w:rsidDel="00DB6161">
          <w:rPr>
            <w:rFonts w:ascii="Times New Roman" w:hAnsi="Times New Roman" w:cs="Times New Roman"/>
          </w:rPr>
          <w:delText>.</w:delText>
        </w:r>
      </w:del>
    </w:p>
    <w:p w14:paraId="374F0EAC" w14:textId="77777777" w:rsidR="007B40BF" w:rsidRPr="004F3A97" w:rsidRDefault="001F575B" w:rsidP="00A441C8">
      <w:pPr>
        <w:spacing w:line="276" w:lineRule="auto"/>
        <w:ind w:firstLine="567"/>
        <w:rPr>
          <w:rFonts w:ascii="Times New Roman" w:hAnsi="Times New Roman" w:cs="Times New Roman"/>
        </w:rPr>
      </w:pPr>
      <w:r w:rsidRPr="004F3A97">
        <w:rPr>
          <w:rFonts w:ascii="Times New Roman" w:hAnsi="Times New Roman" w:cs="Times New Roman"/>
          <w:b/>
        </w:rPr>
        <w:t>Comparisons</w:t>
      </w:r>
      <w:r w:rsidR="0097240F">
        <w:rPr>
          <w:rFonts w:ascii="Times New Roman" w:hAnsi="Times New Roman" w:cs="Times New Roman"/>
          <w:b/>
        </w:rPr>
        <w:t>:</w:t>
      </w:r>
      <w:r w:rsidR="0097240F"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w:t>
      </w:r>
      <w:r w:rsidR="0040626F" w:rsidRPr="00631586">
        <w:rPr>
          <w:rFonts w:ascii="Times New Roman" w:hAnsi="Times New Roman" w:cs="Times New Roman"/>
          <w:i/>
        </w:rPr>
        <w:t>et al.</w:t>
      </w:r>
      <w:r w:rsidR="00496B97">
        <w:rPr>
          <w:rFonts w:ascii="Times New Roman" w:hAnsi="Times New Roman" w:cs="Times New Roman"/>
        </w:rPr>
        <w:t xml:space="preserve"> (2008), </w:t>
      </w:r>
      <w:r w:rsidR="0040626F" w:rsidRPr="004F3A97">
        <w:rPr>
          <w:rFonts w:ascii="Times New Roman" w:hAnsi="Times New Roman" w:cs="Times New Roman"/>
        </w:rPr>
        <w:t xml:space="preserve">Wilkinson </w:t>
      </w:r>
      <w:r w:rsidR="0040626F" w:rsidRPr="00631586">
        <w:rPr>
          <w:rFonts w:ascii="Times New Roman" w:hAnsi="Times New Roman" w:cs="Times New Roman"/>
          <w:i/>
        </w:rPr>
        <w:t>et al.</w:t>
      </w:r>
      <w:r w:rsidR="0040626F" w:rsidRPr="004F3A97">
        <w:rPr>
          <w:rFonts w:ascii="Times New Roman" w:hAnsi="Times New Roman" w:cs="Times New Roman"/>
        </w:rPr>
        <w:t xml:space="preserve"> (2012)</w:t>
      </w:r>
      <w:r w:rsidR="00496B97">
        <w:rPr>
          <w:rFonts w:ascii="Times New Roman" w:hAnsi="Times New Roman" w:cs="Times New Roman"/>
        </w:rPr>
        <w:t>, and material examined (see Appendix)</w:t>
      </w:r>
      <w:r w:rsidR="0040626F" w:rsidRPr="004F3A97">
        <w:rPr>
          <w:rFonts w:ascii="Times New Roman" w:hAnsi="Times New Roman" w:cs="Times New Roman"/>
        </w:rPr>
        <w:t xml:space="preserve">.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w:t>
      </w:r>
      <w:r w:rsidR="00550B03" w:rsidRPr="00550B03">
        <w:rPr>
          <w:rFonts w:ascii="Times New Roman" w:hAnsi="Times New Roman" w:cs="Times New Roman"/>
          <w:b/>
        </w:rPr>
        <w:t xml:space="preserve">sp. </w:t>
      </w:r>
      <w:proofErr w:type="spellStart"/>
      <w:proofErr w:type="gramStart"/>
      <w:r w:rsidR="00550B03" w:rsidRPr="00550B03">
        <w:rPr>
          <w:rFonts w:ascii="Times New Roman" w:hAnsi="Times New Roman" w:cs="Times New Roman"/>
          <w:b/>
        </w:rPr>
        <w:t>nov</w:t>
      </w:r>
      <w:proofErr w:type="gramEnd"/>
      <w:r w:rsidR="00550B03" w:rsidRPr="00550B03">
        <w:rPr>
          <w:rFonts w:ascii="Times New Roman" w:hAnsi="Times New Roman" w:cs="Times New Roman"/>
          <w:b/>
        </w:rPr>
        <w:t>.</w:t>
      </w:r>
      <w:proofErr w:type="spellEnd"/>
      <w:r w:rsidR="00550B03">
        <w:rPr>
          <w:rFonts w:ascii="Times New Roman" w:hAnsi="Times New Roman" w:cs="Times New Roman"/>
        </w:rPr>
        <w:t xml:space="preserve"> </w:t>
      </w:r>
      <w:r w:rsidR="006224CF">
        <w:rPr>
          <w:rFonts w:ascii="Times New Roman" w:hAnsi="Times New Roman" w:cs="Times New Roman"/>
        </w:rPr>
        <w:t>is most closely related to</w:t>
      </w:r>
      <w:r w:rsidR="00C63FE0" w:rsidRPr="004F3A97">
        <w:rPr>
          <w:rFonts w:ascii="Times New Roman" w:hAnsi="Times New Roman" w:cs="Times New Roman"/>
        </w:rPr>
        <w:t xml:space="preserve">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 xml:space="preserve">n the </w:t>
      </w:r>
      <w:r w:rsidR="00CD2DA6">
        <w:rPr>
          <w:rFonts w:ascii="Times New Roman" w:hAnsi="Times New Roman" w:cs="Times New Roman"/>
        </w:rPr>
        <w:t>Thai-</w:t>
      </w:r>
      <w:r w:rsidR="0088272E" w:rsidRPr="004F3A97">
        <w:rPr>
          <w:rFonts w:ascii="Times New Roman" w:hAnsi="Times New Roman" w:cs="Times New Roman"/>
        </w:rPr>
        <w:t>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w:t>
      </w:r>
      <w:r w:rsidR="00086441" w:rsidRPr="004F3A97">
        <w:rPr>
          <w:rFonts w:ascii="Times New Roman" w:hAnsi="Times New Roman" w:cs="Times New Roman"/>
        </w:rPr>
        <w:lastRenderedPageBreak/>
        <w:t xml:space="preserve">(vs.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w:t>
      </w:r>
      <w:del w:id="241" w:author="Kin Onn Chan." w:date="2013-12-04T11:41:00Z">
        <w:r w:rsidR="00195445" w:rsidRPr="004F3A97" w:rsidDel="00EC5A8A">
          <w:rPr>
            <w:rFonts w:ascii="Times New Roman" w:hAnsi="Times New Roman" w:cs="Times New Roman"/>
          </w:rPr>
          <w:delText>bigger body size in males (vs. SVL 17.4 mm) and females (vs. SVL 28.5)</w:delText>
        </w:r>
        <w:r w:rsidR="00B63C7A" w:rsidRPr="004F3A97" w:rsidDel="00EC5A8A">
          <w:rPr>
            <w:rFonts w:ascii="Times New Roman" w:hAnsi="Times New Roman" w:cs="Times New Roman"/>
          </w:rPr>
          <w:delText>,</w:delText>
        </w:r>
      </w:del>
      <w:ins w:id="242" w:author="Kin Onn Chan." w:date="2013-12-04T11:41:00Z">
        <w:r w:rsidR="00EC5A8A">
          <w:rPr>
            <w:rFonts w:ascii="Times New Roman" w:hAnsi="Times New Roman" w:cs="Times New Roman"/>
          </w:rPr>
          <w:t>having blackish dorsum</w:t>
        </w:r>
      </w:ins>
      <w:del w:id="243" w:author="Kin Onn Chan." w:date="2013-12-04T11:41:00Z">
        <w:r w:rsidR="00B63C7A" w:rsidRPr="004F3A97" w:rsidDel="00EC5A8A">
          <w:rPr>
            <w:rFonts w:ascii="Times New Roman" w:hAnsi="Times New Roman" w:cs="Times New Roman"/>
          </w:rPr>
          <w:delText xml:space="preserve"> dorsum blackish</w:delText>
        </w:r>
      </w:del>
      <w:r w:rsidR="00B63C7A" w:rsidRPr="004F3A97">
        <w:rPr>
          <w:rFonts w:ascii="Times New Roman" w:hAnsi="Times New Roman" w:cs="Times New Roman"/>
        </w:rPr>
        <w:t xml:space="preserve">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venter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w:t>
      </w:r>
      <w:r w:rsidR="00550B03">
        <w:rPr>
          <w:rFonts w:ascii="Times New Roman" w:hAnsi="Times New Roman" w:cs="Times New Roman"/>
        </w:rPr>
        <w:t xml:space="preserve">Matsui, </w:t>
      </w:r>
      <w:proofErr w:type="spellStart"/>
      <w:r w:rsidR="00550B03">
        <w:rPr>
          <w:rFonts w:ascii="Times New Roman" w:hAnsi="Times New Roman" w:cs="Times New Roman"/>
        </w:rPr>
        <w:t>Nabhitabhata</w:t>
      </w:r>
      <w:proofErr w:type="spellEnd"/>
      <w:r w:rsidR="00550B03">
        <w:rPr>
          <w:rFonts w:ascii="Times New Roman" w:hAnsi="Times New Roman" w:cs="Times New Roman"/>
        </w:rPr>
        <w:t xml:space="preserve"> &amp; </w:t>
      </w:r>
      <w:proofErr w:type="spellStart"/>
      <w:r w:rsidR="00550B03">
        <w:rPr>
          <w:rFonts w:ascii="Times New Roman" w:hAnsi="Times New Roman" w:cs="Times New Roman"/>
        </w:rPr>
        <w:t>Panha</w:t>
      </w:r>
      <w:proofErr w:type="spellEnd"/>
      <w:r w:rsidR="00550B03">
        <w:rPr>
          <w:rFonts w:ascii="Times New Roman" w:hAnsi="Times New Roman" w:cs="Times New Roman"/>
        </w:rPr>
        <w:t xml:space="preserve"> </w:t>
      </w:r>
      <w:r w:rsidR="0088272E" w:rsidRPr="004F3A97">
        <w:rPr>
          <w:rFonts w:ascii="Times New Roman" w:hAnsi="Times New Roman" w:cs="Times New Roman"/>
        </w:rPr>
        <w:t xml:space="preserve">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dorsolateral row of enlarged tubercles (vs. absence), slightly less than two phalanges free of web on fifth toe (vs. one phalanx free), and venter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venter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w:t>
      </w:r>
      <w:r w:rsidR="0040626F" w:rsidRPr="00631586">
        <w:rPr>
          <w:rFonts w:ascii="Times New Roman" w:hAnsi="Times New Roman" w:cs="Times New Roman"/>
          <w:i/>
        </w:rPr>
        <w:t>et al</w:t>
      </w:r>
      <w:r w:rsidR="0040626F" w:rsidRPr="004F3A97">
        <w:rPr>
          <w:rFonts w:ascii="Times New Roman" w:hAnsi="Times New Roman" w:cs="Times New Roman"/>
        </w:rPr>
        <w:t>. (2008: Table 1).</w:t>
      </w:r>
    </w:p>
    <w:p w14:paraId="6EF2A563" w14:textId="6019A3D8" w:rsidR="001F575B" w:rsidRPr="004F3A97" w:rsidRDefault="001F575B" w:rsidP="00A441C8">
      <w:pPr>
        <w:spacing w:line="276" w:lineRule="auto"/>
        <w:ind w:firstLine="567"/>
        <w:rPr>
          <w:rFonts w:ascii="Times New Roman" w:hAnsi="Times New Roman" w:cs="Times New Roman"/>
        </w:rPr>
      </w:pPr>
      <w:r w:rsidRPr="004F3A97">
        <w:rPr>
          <w:rFonts w:ascii="Times New Roman" w:hAnsi="Times New Roman" w:cs="Times New Roman"/>
          <w:b/>
        </w:rPr>
        <w:t>Distribution and Natural History</w:t>
      </w:r>
      <w:r w:rsidR="0097240F">
        <w:rPr>
          <w:rFonts w:ascii="Times New Roman" w:hAnsi="Times New Roman" w:cs="Times New Roman"/>
          <w:b/>
        </w:rPr>
        <w:t>:</w:t>
      </w:r>
      <w:r w:rsidR="0097240F"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00CD2DA6">
        <w:rPr>
          <w:rFonts w:ascii="Times New Roman" w:hAnsi="Times New Roman" w:cs="Times New Roman"/>
        </w:rPr>
        <w:t>occurs</w:t>
      </w:r>
      <w:r w:rsidRPr="004F3A97">
        <w:rPr>
          <w:rFonts w:ascii="Times New Roman" w:hAnsi="Times New Roman" w:cs="Times New Roman"/>
        </w:rPr>
        <w:t xml:space="preserve"> in </w:t>
      </w:r>
      <w:r w:rsidR="00CD2DA6">
        <w:rPr>
          <w:rFonts w:ascii="Times New Roman" w:hAnsi="Times New Roman" w:cs="Times New Roman"/>
        </w:rPr>
        <w:t xml:space="preserve">hill </w:t>
      </w:r>
      <w:proofErr w:type="spellStart"/>
      <w:r w:rsidR="00CD2DA6">
        <w:rPr>
          <w:rFonts w:ascii="Times New Roman" w:hAnsi="Times New Roman" w:cs="Times New Roman"/>
        </w:rPr>
        <w:t>dipterocarp</w:t>
      </w:r>
      <w:proofErr w:type="spellEnd"/>
      <w:r w:rsidR="00CD2DA6">
        <w:rPr>
          <w:rFonts w:ascii="Times New Roman" w:hAnsi="Times New Roman" w:cs="Times New Roman"/>
        </w:rPr>
        <w:t xml:space="preserve"> forest</w:t>
      </w:r>
      <w:r w:rsidRPr="004F3A97">
        <w:rPr>
          <w:rFonts w:ascii="Times New Roman" w:hAnsi="Times New Roman" w:cs="Times New Roman"/>
        </w:rPr>
        <w:t xml:space="preserve"> </w:t>
      </w:r>
      <w:r w:rsidR="00CD2DA6">
        <w:rPr>
          <w:rFonts w:ascii="Times New Roman" w:hAnsi="Times New Roman" w:cs="Times New Roman"/>
        </w:rPr>
        <w:t>on</w:t>
      </w:r>
      <w:r w:rsidR="00CD2DA6" w:rsidRPr="004F3A97">
        <w:rPr>
          <w:rFonts w:ascii="Times New Roman" w:hAnsi="Times New Roman" w:cs="Times New Roman"/>
        </w:rPr>
        <w:t xml:space="preserve">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D2DA6">
        <w:rPr>
          <w:rFonts w:ascii="Times New Roman" w:hAnsi="Times New Roman" w:cs="Times New Roman"/>
        </w:rPr>
        <w:t>610</w:t>
      </w:r>
      <w:r w:rsidR="00CD2DA6" w:rsidRPr="004F3A97">
        <w:rPr>
          <w:rFonts w:ascii="Times New Roman" w:hAnsi="Times New Roman" w:cs="Times New Roman"/>
        </w:rPr>
        <w:t xml:space="preserve"> </w:t>
      </w:r>
      <w:r w:rsidR="006D2980" w:rsidRPr="004F3A97">
        <w:rPr>
          <w:rFonts w:ascii="Times New Roman" w:hAnsi="Times New Roman" w:cs="Times New Roman"/>
        </w:rPr>
        <w:t xml:space="preserve">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404245">
        <w:rPr>
          <w:rFonts w:ascii="Times New Roman" w:hAnsi="Times New Roman" w:cs="Times New Roman"/>
        </w:rPr>
        <w:t>in the north</w:t>
      </w:r>
      <w:r w:rsidR="0024203C" w:rsidRPr="004F3A97">
        <w:rPr>
          <w:rFonts w:ascii="Times New Roman" w:hAnsi="Times New Roman" w:cs="Times New Roman"/>
        </w:rPr>
        <w:t>eastern state of Terengganu</w:t>
      </w:r>
      <w:r w:rsidR="00BF64BC">
        <w:rPr>
          <w:rFonts w:ascii="Times New Roman" w:hAnsi="Times New Roman" w:cs="Times New Roman"/>
        </w:rPr>
        <w:t xml:space="preserve"> (Fig</w:t>
      </w:r>
      <w:r w:rsidR="00252E72">
        <w:rPr>
          <w:rFonts w:ascii="Times New Roman" w:hAnsi="Times New Roman" w:cs="Times New Roman"/>
        </w:rPr>
        <w:t>.</w:t>
      </w:r>
      <w:r w:rsidR="00BF64BC">
        <w:rPr>
          <w:rFonts w:ascii="Times New Roman" w:hAnsi="Times New Roman" w:cs="Times New Roman"/>
        </w:rPr>
        <w:t xml:space="preserve"> 4)</w:t>
      </w:r>
      <w:r w:rsidRPr="004F3A97">
        <w:rPr>
          <w:rFonts w:ascii="Times New Roman" w:hAnsi="Times New Roman" w:cs="Times New Roman"/>
        </w:rPr>
        <w:t xml:space="preserve">. </w:t>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w:t>
      </w:r>
      <w:del w:id="244" w:author="Kin Onn Chan." w:date="2013-12-04T11:42:00Z">
        <w:r w:rsidR="0024203C" w:rsidRPr="004F3A97" w:rsidDel="00EC5A8A">
          <w:rPr>
            <w:rFonts w:ascii="Times New Roman" w:hAnsi="Times New Roman" w:cs="Times New Roman"/>
          </w:rPr>
          <w:delText xml:space="preserve">cracks </w:delText>
        </w:r>
      </w:del>
      <w:ins w:id="245" w:author="Kin Onn Chan." w:date="2013-12-04T11:42:00Z">
        <w:r w:rsidR="00EC5A8A">
          <w:rPr>
            <w:rFonts w:ascii="Times New Roman" w:hAnsi="Times New Roman" w:cs="Times New Roman"/>
          </w:rPr>
          <w:t>fissures</w:t>
        </w:r>
        <w:r w:rsidR="00EC5A8A" w:rsidRPr="004F3A97">
          <w:rPr>
            <w:rFonts w:ascii="Times New Roman" w:hAnsi="Times New Roman" w:cs="Times New Roman"/>
          </w:rPr>
          <w:t xml:space="preserve"> </w:t>
        </w:r>
      </w:ins>
      <w:r w:rsidR="00CD2DA6">
        <w:rPr>
          <w:rFonts w:ascii="Times New Roman" w:hAnsi="Times New Roman" w:cs="Times New Roman"/>
        </w:rPr>
        <w:t>along</w:t>
      </w:r>
      <w:r w:rsidR="00CD2DA6" w:rsidRPr="004F3A97">
        <w:rPr>
          <w:rFonts w:ascii="Times New Roman" w:hAnsi="Times New Roman" w:cs="Times New Roman"/>
        </w:rPr>
        <w:t xml:space="preserve"> </w:t>
      </w:r>
      <w:r w:rsidR="0024203C" w:rsidRPr="004F3A97">
        <w:rPr>
          <w:rFonts w:ascii="Times New Roman" w:hAnsi="Times New Roman" w:cs="Times New Roman"/>
        </w:rPr>
        <w:t xml:space="preserve">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 xml:space="preserve">under a </w:t>
      </w:r>
      <w:r w:rsidR="00CD2DA6">
        <w:rPr>
          <w:rFonts w:ascii="Times New Roman" w:hAnsi="Times New Roman" w:cs="Times New Roman"/>
        </w:rPr>
        <w:t>semi-</w:t>
      </w:r>
      <w:r w:rsidR="006D2980" w:rsidRPr="004F3A97">
        <w:rPr>
          <w:rFonts w:ascii="Times New Roman" w:hAnsi="Times New Roman" w:cs="Times New Roman"/>
        </w:rPr>
        <w:t>closed</w:t>
      </w:r>
      <w:r w:rsidR="00CD2DA6">
        <w:rPr>
          <w:rFonts w:ascii="Times New Roman" w:hAnsi="Times New Roman" w:cs="Times New Roman"/>
        </w:rPr>
        <w:t xml:space="preserve"> </w:t>
      </w:r>
      <w:r w:rsidR="006D2980" w:rsidRPr="004F3A97">
        <w:rPr>
          <w:rFonts w:ascii="Times New Roman" w:hAnsi="Times New Roman" w:cs="Times New Roman"/>
        </w:rPr>
        <w:t>canopy forest and consisted of dark-colored granite rock covered with algae and moss</w:t>
      </w:r>
      <w:r w:rsidR="00CD2DA6">
        <w:rPr>
          <w:rFonts w:ascii="Times New Roman" w:hAnsi="Times New Roman" w:cs="Times New Roman"/>
        </w:rPr>
        <w:t xml:space="preserve"> (</w:t>
      </w:r>
      <w:r w:rsidR="00CD2DA6" w:rsidRPr="00AA39EA">
        <w:rPr>
          <w:rFonts w:ascii="Times New Roman" w:hAnsi="Times New Roman" w:cs="Times New Roman"/>
        </w:rPr>
        <w:t>Fig. 5)</w:t>
      </w:r>
      <w:r w:rsidR="006D2980" w:rsidRPr="00AA39EA">
        <w:rPr>
          <w:rFonts w:ascii="Times New Roman" w:hAnsi="Times New Roman" w:cs="Times New Roman"/>
        </w:rPr>
        <w:t>.</w:t>
      </w:r>
      <w:r w:rsidR="006D2980" w:rsidRPr="004F3A97">
        <w:rPr>
          <w:rFonts w:ascii="Times New Roman" w:hAnsi="Times New Roman" w:cs="Times New Roman"/>
        </w:rPr>
        <w:t xml:space="preserve"> At night</w:t>
      </w:r>
      <w:r w:rsidR="00C867F8" w:rsidRPr="004F3A97">
        <w:rPr>
          <w:rFonts w:ascii="Times New Roman" w:hAnsi="Times New Roman" w:cs="Times New Roman"/>
        </w:rPr>
        <w:t xml:space="preserve">, toads were found on rocks and small, overhanging vegetation within </w:t>
      </w:r>
      <w:r w:rsidR="00CD2DA6">
        <w:rPr>
          <w:rFonts w:ascii="Times New Roman" w:hAnsi="Times New Roman" w:cs="Times New Roman"/>
        </w:rPr>
        <w:t xml:space="preserve">the stream </w:t>
      </w:r>
      <w:r w:rsidR="00C867F8" w:rsidRPr="004F3A97">
        <w:rPr>
          <w:rFonts w:ascii="Times New Roman" w:hAnsi="Times New Roman" w:cs="Times New Roman"/>
        </w:rPr>
        <w:t xml:space="preserve">and along </w:t>
      </w:r>
      <w:r w:rsidR="00CD2DA6">
        <w:rPr>
          <w:rFonts w:ascii="Times New Roman" w:hAnsi="Times New Roman" w:cs="Times New Roman"/>
        </w:rPr>
        <w:t>its</w:t>
      </w:r>
      <w:r w:rsidR="00CD2DA6" w:rsidRPr="004F3A97">
        <w:rPr>
          <w:rFonts w:ascii="Times New Roman" w:hAnsi="Times New Roman" w:cs="Times New Roman"/>
        </w:rPr>
        <w:t xml:space="preserve"> </w:t>
      </w:r>
      <w:r w:rsidR="00C867F8" w:rsidRPr="004F3A97">
        <w:rPr>
          <w:rFonts w:ascii="Times New Roman" w:hAnsi="Times New Roman" w:cs="Times New Roman"/>
        </w:rPr>
        <w:t xml:space="preserve">banks away from strong torrent zones. </w:t>
      </w:r>
      <w:ins w:id="246" w:author="Kin Onn Chan." w:date="2013-12-10T13:53:00Z">
        <w:r w:rsidR="00AB2087">
          <w:rPr>
            <w:rFonts w:ascii="Times New Roman" w:hAnsi="Times New Roman" w:cs="Times New Roman"/>
          </w:rPr>
          <w:t xml:space="preserve">Female </w:t>
        </w:r>
        <w:proofErr w:type="spellStart"/>
        <w:r w:rsidR="00AB2087">
          <w:rPr>
            <w:rFonts w:ascii="Times New Roman" w:hAnsi="Times New Roman" w:cs="Times New Roman"/>
          </w:rPr>
          <w:t>paratype</w:t>
        </w:r>
        <w:proofErr w:type="spellEnd"/>
        <w:r w:rsidR="00AB2087">
          <w:rPr>
            <w:rFonts w:ascii="Times New Roman" w:hAnsi="Times New Roman" w:cs="Times New Roman"/>
          </w:rPr>
          <w:t xml:space="preserve"> LSUHC 11214 was found to be gravid with unfertilized, </w:t>
        </w:r>
        <w:proofErr w:type="spellStart"/>
        <w:r w:rsidR="00AB2087">
          <w:rPr>
            <w:rFonts w:ascii="Times New Roman" w:hAnsi="Times New Roman" w:cs="Times New Roman"/>
          </w:rPr>
          <w:t>unpigmented</w:t>
        </w:r>
        <w:proofErr w:type="spellEnd"/>
        <w:r w:rsidR="00AB2087">
          <w:rPr>
            <w:rFonts w:ascii="Times New Roman" w:hAnsi="Times New Roman" w:cs="Times New Roman"/>
          </w:rPr>
          <w:t xml:space="preserve"> eggs that were approximately 1.7</w:t>
        </w:r>
      </w:ins>
      <w:ins w:id="247" w:author="Kin Onn Chan." w:date="2013-12-10T14:08:00Z">
        <w:r w:rsidR="00AB2087">
          <w:rPr>
            <w:rFonts w:ascii="Times New Roman" w:hAnsi="Times New Roman" w:cs="Times New Roman"/>
          </w:rPr>
          <w:t>–1.8 mm</w:t>
        </w:r>
      </w:ins>
      <w:ins w:id="248" w:author="Kin Onn Chan." w:date="2013-12-10T13:53:00Z">
        <w:r w:rsidR="00AB2087">
          <w:rPr>
            <w:rFonts w:ascii="Times New Roman" w:hAnsi="Times New Roman" w:cs="Times New Roman"/>
          </w:rPr>
          <w:t xml:space="preserve"> in diameter. </w:t>
        </w:r>
      </w:ins>
    </w:p>
    <w:p w14:paraId="6DBFBD0D" w14:textId="77777777" w:rsidR="002F3DC1" w:rsidRPr="004F3A97" w:rsidRDefault="001F575B" w:rsidP="00A441C8">
      <w:pPr>
        <w:spacing w:line="276" w:lineRule="auto"/>
        <w:ind w:firstLine="567"/>
        <w:rPr>
          <w:rFonts w:ascii="Times New Roman" w:hAnsi="Times New Roman" w:cs="Times New Roman"/>
        </w:rPr>
      </w:pPr>
      <w:r w:rsidRPr="004F3A97">
        <w:rPr>
          <w:rFonts w:ascii="Times New Roman" w:hAnsi="Times New Roman" w:cs="Times New Roman"/>
          <w:b/>
        </w:rPr>
        <w:t>Etymology</w:t>
      </w:r>
      <w:r w:rsidR="0097240F">
        <w:rPr>
          <w:rFonts w:ascii="Times New Roman" w:hAnsi="Times New Roman" w:cs="Times New Roman"/>
          <w:b/>
        </w:rPr>
        <w:t>:</w:t>
      </w:r>
      <w:r w:rsidR="0097240F" w:rsidRPr="004F3A97">
        <w:rPr>
          <w:rFonts w:ascii="Times New Roman" w:hAnsi="Times New Roman" w:cs="Times New Roman"/>
          <w:b/>
        </w:rPr>
        <w:t xml:space="preserve"> </w:t>
      </w:r>
      <w:r w:rsidRPr="004F3A97">
        <w:rPr>
          <w:rFonts w:ascii="Times New Roman" w:hAnsi="Times New Roman" w:cs="Times New Roman"/>
        </w:rPr>
        <w:t xml:space="preserve">The specific epithet </w:t>
      </w:r>
      <w:r w:rsidR="00366704">
        <w:rPr>
          <w:rFonts w:ascii="Times New Roman" w:hAnsi="Times New Roman" w:cs="Times New Roman"/>
        </w:rPr>
        <w:t>“</w:t>
      </w:r>
      <w:proofErr w:type="spellStart"/>
      <w:r w:rsidR="00366704">
        <w:rPr>
          <w:rFonts w:ascii="Times New Roman" w:hAnsi="Times New Roman" w:cs="Times New Roman"/>
        </w:rPr>
        <w:t>lumut</w:t>
      </w:r>
      <w:proofErr w:type="spellEnd"/>
      <w:r w:rsidR="00366704">
        <w:rPr>
          <w:rFonts w:ascii="Times New Roman" w:hAnsi="Times New Roman" w:cs="Times New Roman"/>
        </w:rPr>
        <w:t xml:space="preserve">” </w:t>
      </w:r>
      <w:r w:rsidRPr="004F3A97">
        <w:rPr>
          <w:rFonts w:ascii="Times New Roman" w:hAnsi="Times New Roman" w:cs="Times New Roman"/>
        </w:rPr>
        <w:t xml:space="preserve">is </w:t>
      </w:r>
      <w:r w:rsidR="00366704">
        <w:rPr>
          <w:rFonts w:ascii="Times New Roman" w:hAnsi="Times New Roman" w:cs="Times New Roman"/>
        </w:rPr>
        <w:t>derived from the Malay word for moss</w:t>
      </w:r>
      <w:r w:rsidRPr="004F3A97">
        <w:rPr>
          <w:rFonts w:ascii="Times New Roman" w:hAnsi="Times New Roman" w:cs="Times New Roman"/>
        </w:rPr>
        <w:t xml:space="preserve">, in reference </w:t>
      </w:r>
      <w:r w:rsidR="00C867F8" w:rsidRPr="004F3A97">
        <w:rPr>
          <w:rFonts w:ascii="Times New Roman" w:hAnsi="Times New Roman" w:cs="Times New Roman"/>
        </w:rPr>
        <w:t xml:space="preserve">to the new species’ color </w:t>
      </w:r>
      <w:r w:rsidR="00550B03" w:rsidRPr="004F3A97">
        <w:rPr>
          <w:rFonts w:ascii="Times New Roman" w:hAnsi="Times New Roman" w:cs="Times New Roman"/>
        </w:rPr>
        <w:t>pattern, which</w:t>
      </w:r>
      <w:r w:rsidR="00FC1E8F">
        <w:rPr>
          <w:rFonts w:ascii="Times New Roman" w:hAnsi="Times New Roman" w:cs="Times New Roman"/>
        </w:rPr>
        <w:t xml:space="preserve"> gives it a mossy appearance. Suggested English name: Mossy Stream Toad; Malay name: </w:t>
      </w:r>
      <w:proofErr w:type="spellStart"/>
      <w:r w:rsidR="00FC1E8F">
        <w:rPr>
          <w:rFonts w:ascii="Times New Roman" w:hAnsi="Times New Roman" w:cs="Times New Roman"/>
        </w:rPr>
        <w:t>Kodok</w:t>
      </w:r>
      <w:proofErr w:type="spellEnd"/>
      <w:r w:rsidR="00FC1E8F">
        <w:rPr>
          <w:rFonts w:ascii="Times New Roman" w:hAnsi="Times New Roman" w:cs="Times New Roman"/>
        </w:rPr>
        <w:t xml:space="preserve"> </w:t>
      </w:r>
      <w:proofErr w:type="spellStart"/>
      <w:r w:rsidR="00FC1E8F">
        <w:rPr>
          <w:rFonts w:ascii="Times New Roman" w:hAnsi="Times New Roman" w:cs="Times New Roman"/>
        </w:rPr>
        <w:t>lumut</w:t>
      </w:r>
      <w:proofErr w:type="spellEnd"/>
    </w:p>
    <w:p w14:paraId="6FC47FC0" w14:textId="77777777" w:rsidR="002F3DC1" w:rsidRPr="004F3A97" w:rsidRDefault="002F3DC1" w:rsidP="004F3A97">
      <w:pPr>
        <w:spacing w:line="276" w:lineRule="auto"/>
        <w:rPr>
          <w:rFonts w:ascii="Times New Roman" w:hAnsi="Times New Roman" w:cs="Times New Roman"/>
          <w:b/>
        </w:rPr>
      </w:pPr>
    </w:p>
    <w:p w14:paraId="6065D578" w14:textId="77777777"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14:paraId="3DBB4C03" w14:textId="77777777" w:rsidR="00550B03" w:rsidDel="003D1FDB" w:rsidRDefault="00631586" w:rsidP="004F3A97">
      <w:pPr>
        <w:spacing w:line="276" w:lineRule="auto"/>
        <w:rPr>
          <w:rFonts w:ascii="Times New Roman" w:hAnsi="Times New Roman" w:cs="Times New Roman"/>
        </w:rPr>
      </w:pPr>
      <w:moveFromRangeStart w:id="249" w:author="Kin Onn Chan." w:date="2013-12-04T11:46:00Z" w:name="move247776943"/>
      <w:moveFrom w:id="250" w:author="Kin Onn Chan." w:date="2013-12-04T11:46:00Z">
        <w:r w:rsidDel="003D1FDB">
          <w:rPr>
            <w:rFonts w:ascii="Times New Roman" w:hAnsi="Times New Roman" w:cs="Times New Roman"/>
          </w:rPr>
          <w:lastRenderedPageBreak/>
          <w:t xml:space="preserve">Our phylogeny </w:t>
        </w:r>
        <w:r w:rsidR="00550B03" w:rsidDel="003D1FDB">
          <w:rPr>
            <w:rFonts w:ascii="Times New Roman" w:hAnsi="Times New Roman" w:cs="Times New Roman"/>
          </w:rPr>
          <w:t xml:space="preserve">includes a newly discovered population of </w:t>
        </w:r>
        <w:r w:rsidR="00550B03" w:rsidRPr="001655F1" w:rsidDel="003D1FDB">
          <w:rPr>
            <w:rFonts w:ascii="Times New Roman" w:hAnsi="Times New Roman" w:cs="Times New Roman"/>
            <w:i/>
          </w:rPr>
          <w:t>A. jeetsukumarani</w:t>
        </w:r>
        <w:r w:rsidR="00550B03" w:rsidDel="003D1FDB">
          <w:rPr>
            <w:rFonts w:ascii="Times New Roman" w:hAnsi="Times New Roman" w:cs="Times New Roman"/>
          </w:rPr>
          <w:t xml:space="preserve"> (LSUHC 11122–24) from Gunung Stong, Kelantan on the eastern side of Banjaran Titiwangsa. This population is morphologically similar to the type specimens of </w:t>
        </w:r>
        <w:r w:rsidR="00550B03" w:rsidRPr="00404245" w:rsidDel="003D1FDB">
          <w:rPr>
            <w:rFonts w:ascii="Times New Roman" w:hAnsi="Times New Roman" w:cs="Times New Roman"/>
            <w:i/>
          </w:rPr>
          <w:t>A. jeetsukumarani</w:t>
        </w:r>
        <w:r w:rsidR="00550B03" w:rsidDel="003D1FDB">
          <w:rPr>
            <w:rFonts w:ascii="Times New Roman" w:hAnsi="Times New Roman" w:cs="Times New Roman"/>
          </w:rPr>
          <w:t xml:space="preserve"> from Fraser’s Hill and Sungai Pergau, Kelantan and separated by 0.8% sequence divergence, indicating that these populations are conspecific and widely spread across upland regions of the Banjaran Titiwangsa (</w:t>
        </w:r>
        <w:r w:rsidR="00496B97" w:rsidDel="003D1FDB">
          <w:rPr>
            <w:rFonts w:ascii="Times New Roman" w:hAnsi="Times New Roman" w:cs="Times New Roman"/>
          </w:rPr>
          <w:t>Figs. 1, 4</w:t>
        </w:r>
        <w:r w:rsidR="00550B03" w:rsidDel="003D1FDB">
          <w:rPr>
            <w:rFonts w:ascii="Times New Roman" w:hAnsi="Times New Roman" w:cs="Times New Roman"/>
          </w:rPr>
          <w:t>).</w:t>
        </w:r>
      </w:moveFrom>
    </w:p>
    <w:moveFromRangeEnd w:id="249"/>
    <w:p w14:paraId="555FECC0" w14:textId="40CA0AF0" w:rsidR="003D1FDB" w:rsidDel="000D4E3B" w:rsidRDefault="00561BB1" w:rsidP="000D4E3B">
      <w:pPr>
        <w:spacing w:line="276" w:lineRule="auto"/>
        <w:rPr>
          <w:del w:id="251" w:author="Kin Onn Chan." w:date="2013-12-09T11:58:00Z"/>
          <w:rFonts w:ascii="Times New Roman" w:hAnsi="Times New Roman" w:cs="Times New Roman"/>
        </w:rPr>
      </w:pPr>
      <w:r w:rsidRPr="004F3A97">
        <w:rPr>
          <w:rFonts w:ascii="Times New Roman" w:hAnsi="Times New Roman" w:cs="Times New Roman"/>
        </w:rPr>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A</w:t>
      </w:r>
      <w:r w:rsidR="00CD2DA6">
        <w:rPr>
          <w:rFonts w:ascii="Times New Roman" w:hAnsi="Times New Roman" w:cs="Times New Roman"/>
          <w:i/>
        </w:rPr>
        <w:t>nsonia</w:t>
      </w:r>
      <w:r w:rsidRPr="004F3A97">
        <w:rPr>
          <w:rFonts w:ascii="Times New Roman" w:hAnsi="Times New Roman" w:cs="Times New Roman"/>
          <w:i/>
        </w:rPr>
        <w:t xml:space="preserve">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ins w:id="252" w:author="Kin Onn Chan." w:date="2013-12-09T12:30:00Z">
        <w:r w:rsidR="00D4783F">
          <w:rPr>
            <w:rFonts w:ascii="Times New Roman" w:hAnsi="Times New Roman" w:cs="Times New Roman"/>
          </w:rPr>
          <w:t>than</w:t>
        </w:r>
      </w:ins>
      <w:ins w:id="253" w:author="Kin Onn Chan." w:date="2013-12-09T12:48:00Z">
        <w:r w:rsidR="005D3436">
          <w:rPr>
            <w:rFonts w:ascii="Times New Roman" w:hAnsi="Times New Roman" w:cs="Times New Roman"/>
          </w:rPr>
          <w:t xml:space="preserve"> </w:t>
        </w:r>
      </w:ins>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w:t>
      </w:r>
      <w:r w:rsidR="00366704">
        <w:rPr>
          <w:rFonts w:ascii="Times New Roman" w:hAnsi="Times New Roman" w:cs="Times New Roman"/>
        </w:rPr>
        <w:t>“</w:t>
      </w:r>
      <w:r w:rsidR="009C077C" w:rsidRPr="004F3A97">
        <w:rPr>
          <w:rFonts w:ascii="Times New Roman" w:hAnsi="Times New Roman" w:cs="Times New Roman"/>
        </w:rPr>
        <w:t xml:space="preserve">the yellow tubercle at the mouth commissure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vermiculation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w:t>
      </w:r>
      <w:r w:rsidR="00366704">
        <w:rPr>
          <w:rFonts w:ascii="Times New Roman" w:hAnsi="Times New Roman" w:cs="Times New Roman"/>
        </w:rPr>
        <w:t>”</w:t>
      </w:r>
      <w:r w:rsidR="001F7E63" w:rsidRPr="004F3A97">
        <w:rPr>
          <w:rFonts w:ascii="Times New Roman" w:hAnsi="Times New Roman" w:cs="Times New Roman"/>
        </w:rPr>
        <w:t xml:space="preserve">.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w:t>
      </w:r>
      <w:r w:rsidR="00366704">
        <w:rPr>
          <w:rFonts w:ascii="Times New Roman" w:hAnsi="Times New Roman" w:cs="Times New Roman"/>
        </w:rPr>
        <w:t xml:space="preserve">in a </w:t>
      </w:r>
      <w:r w:rsidR="00404245">
        <w:rPr>
          <w:rFonts w:ascii="Times New Roman" w:hAnsi="Times New Roman" w:cs="Times New Roman"/>
        </w:rPr>
        <w:t>straight-line</w:t>
      </w:r>
      <w:r w:rsidR="00366704">
        <w:rPr>
          <w:rFonts w:ascii="Times New Roman" w:hAnsi="Times New Roman" w:cs="Times New Roman"/>
        </w:rPr>
        <w:t xml:space="preserve"> distance of</w:t>
      </w:r>
      <w:r w:rsidR="001F7E63" w:rsidRPr="004F3A97">
        <w:rPr>
          <w:rFonts w:ascii="Times New Roman" w:hAnsi="Times New Roman" w:cs="Times New Roman"/>
        </w:rPr>
        <w:t xml:space="preserve"> only 20 km</w:t>
      </w:r>
      <w:ins w:id="254" w:author="Kin Onn Chan." w:date="2013-12-09T12:30:00Z">
        <w:r w:rsidR="00D4783F">
          <w:rPr>
            <w:rFonts w:ascii="Times New Roman" w:hAnsi="Times New Roman" w:cs="Times New Roman"/>
          </w:rPr>
          <w:t>,</w:t>
        </w:r>
      </w:ins>
      <w:r w:rsidR="001F7E63" w:rsidRPr="004F3A97">
        <w:rPr>
          <w:rFonts w:ascii="Times New Roman" w:hAnsi="Times New Roman" w:cs="Times New Roman"/>
        </w:rPr>
        <w:t xml:space="preserve"> whereas</w:t>
      </w:r>
      <w:ins w:id="255" w:author="Kin Onn Chan." w:date="2013-12-09T12:30:00Z">
        <w:r w:rsidR="00D4783F">
          <w:rPr>
            <w:rFonts w:ascii="Times New Roman" w:hAnsi="Times New Roman" w:cs="Times New Roman"/>
          </w:rPr>
          <w:t>,</w:t>
        </w:r>
      </w:ins>
      <w:r w:rsidR="001F7E63" w:rsidRPr="004F3A97">
        <w:rPr>
          <w:rFonts w:ascii="Times New Roman" w:hAnsi="Times New Roman" w:cs="Times New Roman"/>
        </w:rPr>
        <w:t xml:space="preserve">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w:t>
      </w:r>
      <w:r w:rsidR="0043214E">
        <w:rPr>
          <w:rFonts w:ascii="Times New Roman" w:hAnsi="Times New Roman" w:cs="Times New Roman"/>
        </w:rPr>
        <w:t xml:space="preserve">, more than 200 </w:t>
      </w:r>
      <w:r w:rsidR="00CD2DA6">
        <w:rPr>
          <w:rFonts w:ascii="Times New Roman" w:hAnsi="Times New Roman" w:cs="Times New Roman"/>
        </w:rPr>
        <w:t xml:space="preserve">km to the west and separated by the extensive </w:t>
      </w:r>
      <w:proofErr w:type="spellStart"/>
      <w:r w:rsidR="00CD2DA6">
        <w:rPr>
          <w:rFonts w:ascii="Times New Roman" w:hAnsi="Times New Roman" w:cs="Times New Roman"/>
        </w:rPr>
        <w:t>Banjaran</w:t>
      </w:r>
      <w:proofErr w:type="spellEnd"/>
      <w:r w:rsidR="00CD2DA6">
        <w:rPr>
          <w:rFonts w:ascii="Times New Roman" w:hAnsi="Times New Roman" w:cs="Times New Roman"/>
        </w:rPr>
        <w:t xml:space="preserve"> </w:t>
      </w:r>
      <w:proofErr w:type="spellStart"/>
      <w:r w:rsidR="0043214E">
        <w:rPr>
          <w:rFonts w:ascii="Times New Roman" w:hAnsi="Times New Roman" w:cs="Times New Roman"/>
        </w:rPr>
        <w:t>Titiwangsa</w:t>
      </w:r>
      <w:proofErr w:type="spellEnd"/>
      <w:r w:rsidR="001F7E63" w:rsidRPr="004F3A97">
        <w:rPr>
          <w:rFonts w:ascii="Times New Roman" w:hAnsi="Times New Roman" w:cs="Times New Roman"/>
        </w:rPr>
        <w:t xml:space="preserve">.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r w:rsidR="00CD2DA6">
        <w:rPr>
          <w:rFonts w:ascii="Times New Roman" w:hAnsi="Times New Roman" w:cs="Times New Roman"/>
        </w:rPr>
        <w:t xml:space="preserve">by </w:t>
      </w:r>
      <w:r w:rsidR="00477D31">
        <w:rPr>
          <w:rFonts w:ascii="Times New Roman" w:hAnsi="Times New Roman" w:cs="Times New Roman"/>
        </w:rPr>
        <w:t xml:space="preserve">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w:t>
      </w:r>
      <w:del w:id="256" w:author="Kin Onn Chan." w:date="2013-12-09T14:25:00Z">
        <w:r w:rsidR="00CD2DA6" w:rsidDel="00027BD6">
          <w:rPr>
            <w:rFonts w:ascii="Times New Roman" w:hAnsi="Times New Roman" w:cs="Times New Roman"/>
          </w:rPr>
          <w:delText xml:space="preserve">in </w:delText>
        </w:r>
      </w:del>
      <w:ins w:id="257" w:author="Kin Onn Chan." w:date="2013-12-09T14:25:00Z">
        <w:r w:rsidR="00027BD6">
          <w:rPr>
            <w:rFonts w:ascii="Times New Roman" w:hAnsi="Times New Roman" w:cs="Times New Roman"/>
          </w:rPr>
          <w:t xml:space="preserve">from </w:t>
        </w:r>
      </w:ins>
      <w:r w:rsidR="00477D31">
        <w:rPr>
          <w:rFonts w:ascii="Times New Roman" w:hAnsi="Times New Roman" w:cs="Times New Roman"/>
        </w:rPr>
        <w:t xml:space="preserve">preserved specimens. </w:t>
      </w:r>
      <w:ins w:id="258" w:author="Kin Onn Chan." w:date="2013-12-09T14:26:00Z">
        <w:r w:rsidR="00027BD6">
          <w:rPr>
            <w:rFonts w:ascii="Times New Roman" w:hAnsi="Times New Roman" w:cs="Times New Roman"/>
          </w:rPr>
          <w:t xml:space="preserve">Matsui </w:t>
        </w:r>
        <w:r w:rsidR="00027BD6" w:rsidRPr="00027BD6">
          <w:rPr>
            <w:rFonts w:ascii="Times New Roman" w:hAnsi="Times New Roman" w:cs="Times New Roman"/>
            <w:i/>
            <w:rPrChange w:id="259" w:author="Kin Onn Chan." w:date="2013-12-09T14:26:00Z">
              <w:rPr>
                <w:rFonts w:ascii="Times New Roman" w:hAnsi="Times New Roman" w:cs="Times New Roman"/>
              </w:rPr>
            </w:rPrChange>
          </w:rPr>
          <w:t>et al.</w:t>
        </w:r>
        <w:r w:rsidR="00027BD6">
          <w:rPr>
            <w:rFonts w:ascii="Times New Roman" w:hAnsi="Times New Roman" w:cs="Times New Roman"/>
          </w:rPr>
          <w:t xml:space="preserve"> (2005) showed that </w:t>
        </w:r>
      </w:ins>
      <w:ins w:id="260" w:author="Kin Onn Chan." w:date="2013-12-09T14:27:00Z">
        <w:r w:rsidR="00027BD6" w:rsidRPr="00027BD6">
          <w:rPr>
            <w:rFonts w:ascii="Times New Roman" w:hAnsi="Times New Roman" w:cs="Times New Roman"/>
            <w:i/>
            <w:rPrChange w:id="261" w:author="Kin Onn Chan." w:date="2013-12-09T14:27:00Z">
              <w:rPr>
                <w:rFonts w:ascii="Times New Roman" w:hAnsi="Times New Roman" w:cs="Times New Roman"/>
              </w:rPr>
            </w:rPrChange>
          </w:rPr>
          <w:t xml:space="preserve">A. </w:t>
        </w:r>
        <w:proofErr w:type="spellStart"/>
        <w:r w:rsidR="00027BD6" w:rsidRPr="00027BD6">
          <w:rPr>
            <w:rFonts w:ascii="Times New Roman" w:hAnsi="Times New Roman" w:cs="Times New Roman"/>
            <w:i/>
            <w:rPrChange w:id="262" w:author="Kin Onn Chan." w:date="2013-12-09T14:27:00Z">
              <w:rPr>
                <w:rFonts w:ascii="Times New Roman" w:hAnsi="Times New Roman" w:cs="Times New Roman"/>
              </w:rPr>
            </w:rPrChange>
          </w:rPr>
          <w:t>malayana</w:t>
        </w:r>
        <w:proofErr w:type="spellEnd"/>
        <w:r w:rsidR="00027BD6">
          <w:rPr>
            <w:rFonts w:ascii="Times New Roman" w:hAnsi="Times New Roman" w:cs="Times New Roman"/>
          </w:rPr>
          <w:t xml:space="preserve"> from </w:t>
        </w:r>
        <w:proofErr w:type="spellStart"/>
        <w:r w:rsidR="00027BD6">
          <w:rPr>
            <w:rFonts w:ascii="Times New Roman" w:hAnsi="Times New Roman" w:cs="Times New Roman"/>
          </w:rPr>
          <w:t>Khao</w:t>
        </w:r>
        <w:proofErr w:type="spellEnd"/>
        <w:r w:rsidR="00027BD6">
          <w:rPr>
            <w:rFonts w:ascii="Times New Roman" w:hAnsi="Times New Roman" w:cs="Times New Roman"/>
          </w:rPr>
          <w:t xml:space="preserve"> </w:t>
        </w:r>
        <w:proofErr w:type="spellStart"/>
        <w:r w:rsidR="00027BD6">
          <w:rPr>
            <w:rFonts w:ascii="Times New Roman" w:hAnsi="Times New Roman" w:cs="Times New Roman"/>
          </w:rPr>
          <w:t>Lak</w:t>
        </w:r>
        <w:proofErr w:type="spellEnd"/>
        <w:r w:rsidR="00027BD6">
          <w:rPr>
            <w:rFonts w:ascii="Times New Roman" w:hAnsi="Times New Roman" w:cs="Times New Roman"/>
          </w:rPr>
          <w:t xml:space="preserve">, </w:t>
        </w:r>
        <w:proofErr w:type="spellStart"/>
        <w:r w:rsidR="00027BD6">
          <w:rPr>
            <w:rFonts w:ascii="Times New Roman" w:hAnsi="Times New Roman" w:cs="Times New Roman"/>
          </w:rPr>
          <w:t>Phang</w:t>
        </w:r>
        <w:proofErr w:type="spellEnd"/>
        <w:r w:rsidR="00027BD6">
          <w:rPr>
            <w:rFonts w:ascii="Times New Roman" w:hAnsi="Times New Roman" w:cs="Times New Roman"/>
          </w:rPr>
          <w:t xml:space="preserve"> </w:t>
        </w:r>
        <w:proofErr w:type="spellStart"/>
        <w:r w:rsidR="00027BD6">
          <w:rPr>
            <w:rFonts w:ascii="Times New Roman" w:hAnsi="Times New Roman" w:cs="Times New Roman"/>
          </w:rPr>
          <w:t>Nga</w:t>
        </w:r>
        <w:proofErr w:type="spellEnd"/>
        <w:r w:rsidR="00027BD6">
          <w:rPr>
            <w:rFonts w:ascii="Times New Roman" w:hAnsi="Times New Roman" w:cs="Times New Roman"/>
          </w:rPr>
          <w:t xml:space="preserve"> Province in southern Thailand </w:t>
        </w:r>
      </w:ins>
      <w:ins w:id="263" w:author="Kin Onn Chan." w:date="2013-12-09T14:28:00Z">
        <w:r w:rsidR="009D707B">
          <w:rPr>
            <w:rFonts w:ascii="Times New Roman" w:hAnsi="Times New Roman" w:cs="Times New Roman"/>
          </w:rPr>
          <w:t xml:space="preserve">(Grossmann &amp; </w:t>
        </w:r>
        <w:proofErr w:type="spellStart"/>
        <w:r w:rsidR="009D707B">
          <w:rPr>
            <w:rFonts w:ascii="Times New Roman" w:hAnsi="Times New Roman" w:cs="Times New Roman"/>
          </w:rPr>
          <w:t>Tillack</w:t>
        </w:r>
        <w:proofErr w:type="spellEnd"/>
        <w:r w:rsidR="009D707B">
          <w:rPr>
            <w:rFonts w:ascii="Times New Roman" w:hAnsi="Times New Roman" w:cs="Times New Roman"/>
          </w:rPr>
          <w:t xml:space="preserve"> </w:t>
        </w:r>
        <w:r w:rsidR="00027BD6">
          <w:rPr>
            <w:rFonts w:ascii="Times New Roman" w:hAnsi="Times New Roman" w:cs="Times New Roman"/>
          </w:rPr>
          <w:t xml:space="preserve">2001) was undoubtedly a misidentification of </w:t>
        </w:r>
        <w:r w:rsidR="00027BD6" w:rsidRPr="00027BD6">
          <w:rPr>
            <w:rFonts w:ascii="Times New Roman" w:hAnsi="Times New Roman" w:cs="Times New Roman"/>
            <w:i/>
            <w:rPrChange w:id="264" w:author="Kin Onn Chan." w:date="2013-12-09T14:29:00Z">
              <w:rPr>
                <w:rFonts w:ascii="Times New Roman" w:hAnsi="Times New Roman" w:cs="Times New Roman"/>
              </w:rPr>
            </w:rPrChange>
          </w:rPr>
          <w:t xml:space="preserve">A. </w:t>
        </w:r>
        <w:proofErr w:type="spellStart"/>
        <w:r w:rsidR="00027BD6" w:rsidRPr="00027BD6">
          <w:rPr>
            <w:rFonts w:ascii="Times New Roman" w:hAnsi="Times New Roman" w:cs="Times New Roman"/>
            <w:i/>
            <w:rPrChange w:id="265" w:author="Kin Onn Chan." w:date="2013-12-09T14:29:00Z">
              <w:rPr>
                <w:rFonts w:ascii="Times New Roman" w:hAnsi="Times New Roman" w:cs="Times New Roman"/>
              </w:rPr>
            </w:rPrChange>
          </w:rPr>
          <w:t>kraensis</w:t>
        </w:r>
        <w:proofErr w:type="spellEnd"/>
        <w:r w:rsidR="00027BD6">
          <w:rPr>
            <w:rFonts w:ascii="Times New Roman" w:hAnsi="Times New Roman" w:cs="Times New Roman"/>
          </w:rPr>
          <w:t>.</w:t>
        </w:r>
      </w:ins>
      <w:ins w:id="266" w:author="Kin Onn Chan." w:date="2013-12-09T14:33:00Z">
        <w:r w:rsidR="009D707B">
          <w:rPr>
            <w:rFonts w:ascii="Times New Roman" w:hAnsi="Times New Roman" w:cs="Times New Roman"/>
          </w:rPr>
          <w:t xml:space="preserve"> </w:t>
        </w:r>
      </w:ins>
      <w:ins w:id="267" w:author="Kin Onn Chan." w:date="2013-12-09T14:40:00Z">
        <w:r w:rsidR="009D707B">
          <w:rPr>
            <w:rFonts w:ascii="Times New Roman" w:hAnsi="Times New Roman" w:cs="Times New Roman"/>
          </w:rPr>
          <w:t>Additionally,</w:t>
        </w:r>
      </w:ins>
      <w:ins w:id="268" w:author="Kin Onn Chan." w:date="2013-12-09T14:33:00Z">
        <w:r w:rsidR="009D707B">
          <w:rPr>
            <w:rFonts w:ascii="Times New Roman" w:hAnsi="Times New Roman" w:cs="Times New Roman"/>
          </w:rPr>
          <w:t xml:space="preserve"> </w:t>
        </w:r>
      </w:ins>
      <w:proofErr w:type="spellStart"/>
      <w:ins w:id="269" w:author="Kin Onn Chan." w:date="2013-12-09T14:34:00Z">
        <w:r w:rsidR="009D707B">
          <w:rPr>
            <w:rFonts w:ascii="Times New Roman" w:hAnsi="Times New Roman" w:cs="Times New Roman"/>
          </w:rPr>
          <w:t>Inger</w:t>
        </w:r>
        <w:proofErr w:type="spellEnd"/>
        <w:r w:rsidR="009D707B">
          <w:rPr>
            <w:rFonts w:ascii="Times New Roman" w:hAnsi="Times New Roman" w:cs="Times New Roman"/>
          </w:rPr>
          <w:t xml:space="preserve"> (1960) and Matsui </w:t>
        </w:r>
        <w:r w:rsidR="009D707B" w:rsidRPr="009D707B">
          <w:rPr>
            <w:rFonts w:ascii="Times New Roman" w:hAnsi="Times New Roman" w:cs="Times New Roman"/>
            <w:i/>
            <w:rPrChange w:id="270" w:author="Kin Onn Chan." w:date="2013-12-09T14:36:00Z">
              <w:rPr>
                <w:rFonts w:ascii="Times New Roman" w:hAnsi="Times New Roman" w:cs="Times New Roman"/>
              </w:rPr>
            </w:rPrChange>
          </w:rPr>
          <w:t>et al.</w:t>
        </w:r>
        <w:r w:rsidR="009D707B">
          <w:rPr>
            <w:rFonts w:ascii="Times New Roman" w:hAnsi="Times New Roman" w:cs="Times New Roman"/>
          </w:rPr>
          <w:t xml:space="preserve"> (1998)</w:t>
        </w:r>
      </w:ins>
      <w:ins w:id="271" w:author="Kin Onn Chan." w:date="2013-12-09T14:36:00Z">
        <w:r w:rsidR="009D707B">
          <w:rPr>
            <w:rFonts w:ascii="Times New Roman" w:hAnsi="Times New Roman" w:cs="Times New Roman"/>
          </w:rPr>
          <w:t xml:space="preserve"> </w:t>
        </w:r>
      </w:ins>
      <w:ins w:id="272" w:author="Kin Onn Chan." w:date="2013-12-09T14:41:00Z">
        <w:r w:rsidR="009D707B">
          <w:rPr>
            <w:rFonts w:ascii="Times New Roman" w:hAnsi="Times New Roman" w:cs="Times New Roman"/>
          </w:rPr>
          <w:t>noted</w:t>
        </w:r>
      </w:ins>
      <w:ins w:id="273" w:author="Kin Onn Chan." w:date="2013-12-09T14:36:00Z">
        <w:r w:rsidR="009D707B">
          <w:rPr>
            <w:rFonts w:ascii="Times New Roman" w:hAnsi="Times New Roman" w:cs="Times New Roman"/>
          </w:rPr>
          <w:t xml:space="preserve"> distinct differences </w:t>
        </w:r>
      </w:ins>
      <w:ins w:id="274" w:author="Kin Onn Chan." w:date="2013-12-09T14:40:00Z">
        <w:r w:rsidR="009D707B">
          <w:rPr>
            <w:rFonts w:ascii="Times New Roman" w:hAnsi="Times New Roman" w:cs="Times New Roman"/>
          </w:rPr>
          <w:t xml:space="preserve">in color pattern, webbing, and body size </w:t>
        </w:r>
      </w:ins>
      <w:ins w:id="275" w:author="Kin Onn Chan." w:date="2013-12-09T14:36:00Z">
        <w:r w:rsidR="009D707B">
          <w:rPr>
            <w:rFonts w:ascii="Times New Roman" w:hAnsi="Times New Roman" w:cs="Times New Roman"/>
          </w:rPr>
          <w:t xml:space="preserve">between </w:t>
        </w:r>
      </w:ins>
      <w:ins w:id="276" w:author="Kin Onn Chan." w:date="2013-12-09T14:37:00Z">
        <w:r w:rsidR="009D707B">
          <w:rPr>
            <w:rFonts w:ascii="Times New Roman" w:hAnsi="Times New Roman" w:cs="Times New Roman"/>
          </w:rPr>
          <w:t xml:space="preserve">Thai and Malaysian </w:t>
        </w:r>
        <w:r w:rsidR="009D707B">
          <w:rPr>
            <w:rFonts w:ascii="Times New Roman" w:hAnsi="Times New Roman" w:cs="Times New Roman"/>
            <w:i/>
          </w:rPr>
          <w:t xml:space="preserve">A. </w:t>
        </w:r>
        <w:proofErr w:type="spellStart"/>
        <w:r w:rsidR="009D707B">
          <w:rPr>
            <w:rFonts w:ascii="Times New Roman" w:hAnsi="Times New Roman" w:cs="Times New Roman"/>
            <w:i/>
          </w:rPr>
          <w:t>malayana</w:t>
        </w:r>
        <w:proofErr w:type="spellEnd"/>
        <w:r w:rsidR="009D707B">
          <w:rPr>
            <w:rFonts w:ascii="Times New Roman" w:hAnsi="Times New Roman" w:cs="Times New Roman"/>
            <w:i/>
          </w:rPr>
          <w:t xml:space="preserve">, </w:t>
        </w:r>
      </w:ins>
      <w:ins w:id="277" w:author="Kin Onn Chan." w:date="2013-12-09T14:25:00Z">
        <w:r w:rsidR="00027BD6">
          <w:rPr>
            <w:rFonts w:ascii="Times New Roman" w:hAnsi="Times New Roman" w:cs="Times New Roman"/>
          </w:rPr>
          <w:t xml:space="preserve">As such, reports of </w:t>
        </w:r>
        <w:r w:rsidR="00027BD6" w:rsidRPr="00027BD6">
          <w:rPr>
            <w:rFonts w:ascii="Times New Roman" w:hAnsi="Times New Roman" w:cs="Times New Roman"/>
            <w:i/>
            <w:rPrChange w:id="278" w:author="Kin Onn Chan." w:date="2013-12-09T14:26:00Z">
              <w:rPr>
                <w:rFonts w:ascii="Times New Roman" w:hAnsi="Times New Roman" w:cs="Times New Roman"/>
              </w:rPr>
            </w:rPrChange>
          </w:rPr>
          <w:t xml:space="preserve">A. </w:t>
        </w:r>
        <w:proofErr w:type="spellStart"/>
        <w:r w:rsidR="00027BD6" w:rsidRPr="00027BD6">
          <w:rPr>
            <w:rFonts w:ascii="Times New Roman" w:hAnsi="Times New Roman" w:cs="Times New Roman"/>
            <w:i/>
            <w:rPrChange w:id="279" w:author="Kin Onn Chan." w:date="2013-12-09T14:26:00Z">
              <w:rPr>
                <w:rFonts w:ascii="Times New Roman" w:hAnsi="Times New Roman" w:cs="Times New Roman"/>
              </w:rPr>
            </w:rPrChange>
          </w:rPr>
          <w:t>malayana</w:t>
        </w:r>
        <w:proofErr w:type="spellEnd"/>
        <w:r w:rsidR="00027BD6" w:rsidRPr="00027BD6">
          <w:rPr>
            <w:rFonts w:ascii="Times New Roman" w:hAnsi="Times New Roman" w:cs="Times New Roman"/>
            <w:i/>
            <w:rPrChange w:id="280" w:author="Kin Onn Chan." w:date="2013-12-09T14:26:00Z">
              <w:rPr>
                <w:rFonts w:ascii="Times New Roman" w:hAnsi="Times New Roman" w:cs="Times New Roman"/>
              </w:rPr>
            </w:rPrChange>
          </w:rPr>
          <w:t xml:space="preserve"> </w:t>
        </w:r>
        <w:r w:rsidR="00027BD6">
          <w:rPr>
            <w:rFonts w:ascii="Times New Roman" w:hAnsi="Times New Roman" w:cs="Times New Roman"/>
          </w:rPr>
          <w:t xml:space="preserve">from Thailand should be treated with </w:t>
        </w:r>
      </w:ins>
      <w:ins w:id="281" w:author="Kin Onn Chan." w:date="2013-12-09T14:21:00Z">
        <w:r w:rsidR="00027BD6">
          <w:rPr>
            <w:rFonts w:ascii="Times New Roman" w:hAnsi="Times New Roman" w:cs="Times New Roman"/>
          </w:rPr>
          <w:t>suspec</w:t>
        </w:r>
        <w:r w:rsidR="009D707B">
          <w:rPr>
            <w:rFonts w:ascii="Times New Roman" w:hAnsi="Times New Roman" w:cs="Times New Roman"/>
          </w:rPr>
          <w:t xml:space="preserve">t. </w:t>
        </w:r>
      </w:ins>
      <w:del w:id="282" w:author="Kin Onn Chan." w:date="2013-12-09T11:56:00Z">
        <w:r w:rsidR="0069530E" w:rsidDel="00440F4C">
          <w:rPr>
            <w:rFonts w:ascii="Times New Roman" w:hAnsi="Times New Roman" w:cs="Times New Roman"/>
          </w:rPr>
          <w:delText>This demonstrates</w:delText>
        </w:r>
        <w:r w:rsidR="000B7407" w:rsidDel="00440F4C">
          <w:rPr>
            <w:rFonts w:ascii="Times New Roman" w:hAnsi="Times New Roman" w:cs="Times New Roman"/>
          </w:rPr>
          <w:delText xml:space="preserve"> the importance of capturing color images of specimens before</w:delText>
        </w:r>
        <w:r w:rsidR="0069530E" w:rsidDel="00440F4C">
          <w:rPr>
            <w:rFonts w:ascii="Times New Roman" w:hAnsi="Times New Roman" w:cs="Times New Roman"/>
          </w:rPr>
          <w:delText xml:space="preserve"> they are preserved as </w:delText>
        </w:r>
        <w:r w:rsidR="00C70DB9" w:rsidDel="00440F4C">
          <w:rPr>
            <w:rFonts w:ascii="Times New Roman" w:hAnsi="Times New Roman" w:cs="Times New Roman"/>
          </w:rPr>
          <w:delText>many color pattern characters</w:delText>
        </w:r>
        <w:r w:rsidR="0069530E" w:rsidDel="00440F4C">
          <w:rPr>
            <w:rFonts w:ascii="Times New Roman" w:hAnsi="Times New Roman" w:cs="Times New Roman"/>
          </w:rPr>
          <w:delText xml:space="preserve"> </w:delText>
        </w:r>
        <w:r w:rsidR="00C70DB9" w:rsidDel="00440F4C">
          <w:rPr>
            <w:rFonts w:ascii="Times New Roman" w:hAnsi="Times New Roman" w:cs="Times New Roman"/>
          </w:rPr>
          <w:delText>have diagnostic value</w:delText>
        </w:r>
        <w:r w:rsidR="0069530E" w:rsidDel="00440F4C">
          <w:rPr>
            <w:rFonts w:ascii="Times New Roman" w:hAnsi="Times New Roman" w:cs="Times New Roman"/>
          </w:rPr>
          <w:delText xml:space="preserve">. </w:delText>
        </w:r>
        <w:r w:rsidR="0043214E" w:rsidDel="00440F4C">
          <w:rPr>
            <w:rFonts w:ascii="Times New Roman" w:hAnsi="Times New Roman" w:cs="Times New Roman"/>
          </w:rPr>
          <w:tab/>
        </w:r>
      </w:del>
      <w:moveToRangeStart w:id="283" w:author="Kin Onn Chan." w:date="2013-12-04T11:46:00Z" w:name="move247776943"/>
      <w:moveTo w:id="284" w:author="Kin Onn Chan." w:date="2013-12-04T11:46:00Z">
        <w:del w:id="285" w:author="Kin Onn Chan." w:date="2013-12-09T11:58:00Z">
          <w:r w:rsidR="003D1FDB" w:rsidDel="000D4E3B">
            <w:rPr>
              <w:rFonts w:ascii="Times New Roman" w:hAnsi="Times New Roman" w:cs="Times New Roman"/>
            </w:rPr>
            <w:delText xml:space="preserve">Our phylogeny includes a newly discovered population of </w:delText>
          </w:r>
          <w:r w:rsidR="003D1FDB" w:rsidRPr="001655F1" w:rsidDel="000D4E3B">
            <w:rPr>
              <w:rFonts w:ascii="Times New Roman" w:hAnsi="Times New Roman" w:cs="Times New Roman"/>
              <w:i/>
            </w:rPr>
            <w:delText>A. jeetsukumarani</w:delText>
          </w:r>
          <w:r w:rsidR="003D1FDB" w:rsidDel="000D4E3B">
            <w:rPr>
              <w:rFonts w:ascii="Times New Roman" w:hAnsi="Times New Roman" w:cs="Times New Roman"/>
            </w:rPr>
            <w:delText xml:space="preserve"> (LSUHC 11122–24) from Gunung Stong, Kelantan on the eastern side of Banjaran Titiwangsa. This population is morphologically similar to the type specimens of </w:delText>
          </w:r>
          <w:r w:rsidR="003D1FDB" w:rsidRPr="00404245" w:rsidDel="000D4E3B">
            <w:rPr>
              <w:rFonts w:ascii="Times New Roman" w:hAnsi="Times New Roman" w:cs="Times New Roman"/>
              <w:i/>
            </w:rPr>
            <w:delText>A. jeetsukumarani</w:delText>
          </w:r>
          <w:r w:rsidR="003D1FDB" w:rsidDel="000D4E3B">
            <w:rPr>
              <w:rFonts w:ascii="Times New Roman" w:hAnsi="Times New Roman" w:cs="Times New Roman"/>
            </w:rPr>
            <w:delText xml:space="preserve"> from Fraser’s Hill and Sungai Pergau, Kelantan and separated by 0.8% sequence divergence, indicating that these populations are conspecific and widely spread across upland regions of the Banjaran Titiwangsa (Figs. 1, 4).</w:delText>
          </w:r>
        </w:del>
      </w:moveTo>
    </w:p>
    <w:moveToRangeEnd w:id="283"/>
    <w:p w14:paraId="5C0A5D89" w14:textId="77777777" w:rsidR="003D1FDB" w:rsidRPr="00477D31" w:rsidRDefault="003D1FDB" w:rsidP="003D1FDB">
      <w:pPr>
        <w:spacing w:line="276" w:lineRule="auto"/>
        <w:rPr>
          <w:rFonts w:ascii="Times New Roman" w:hAnsi="Times New Roman" w:cs="Times New Roman"/>
        </w:rPr>
        <w:pPrChange w:id="286" w:author="Kin Onn Chan." w:date="2013-12-04T11:46:00Z">
          <w:pPr>
            <w:spacing w:line="276" w:lineRule="auto"/>
            <w:ind w:firstLine="720"/>
          </w:pPr>
        </w:pPrChange>
      </w:pPr>
    </w:p>
    <w:p w14:paraId="14B33E2B" w14:textId="77777777" w:rsidR="0069530E" w:rsidRDefault="001F7E63" w:rsidP="004F3A97">
      <w:pPr>
        <w:spacing w:line="276" w:lineRule="auto"/>
        <w:rPr>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A</w:t>
      </w:r>
      <w:r w:rsidR="00C70DB9">
        <w:rPr>
          <w:rFonts w:ascii="Times New Roman" w:hAnsi="Times New Roman" w:cs="Times New Roman"/>
          <w:i/>
        </w:rPr>
        <w:t>nsonia</w:t>
      </w:r>
      <w:r w:rsidR="0069530E" w:rsidRPr="0069530E">
        <w:rPr>
          <w:rFonts w:ascii="Times New Roman" w:hAnsi="Times New Roman" w:cs="Times New Roman"/>
          <w:i/>
        </w:rPr>
        <w:t xml:space="preserve">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w:t>
      </w:r>
      <w:r w:rsidR="00C70DB9">
        <w:rPr>
          <w:rFonts w:ascii="Times New Roman" w:hAnsi="Times New Roman" w:cs="Times New Roman"/>
        </w:rPr>
        <w:t>species from other groups</w:t>
      </w:r>
      <w:r w:rsidR="0069530E">
        <w:rPr>
          <w:rFonts w:ascii="Times New Roman" w:hAnsi="Times New Roman" w:cs="Times New Roman"/>
        </w:rPr>
        <w:t xml:space="preserve">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79512C">
        <w:rPr>
          <w:rFonts w:ascii="Times New Roman" w:hAnsi="Times New Roman" w:cs="Times New Roman"/>
        </w:rPr>
        <w:t>north</w:t>
      </w:r>
      <w:r w:rsidR="0069530E">
        <w:rPr>
          <w:rFonts w:ascii="Times New Roman" w:hAnsi="Times New Roman" w:cs="Times New Roman"/>
        </w:rPr>
        <w:t xml:space="preserve">eastern Peninsular 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w:t>
      </w:r>
      <w:r w:rsidR="0079512C">
        <w:rPr>
          <w:rFonts w:ascii="Times New Roman" w:hAnsi="Times New Roman" w:cs="Times New Roman"/>
        </w:rPr>
        <w:t>indicate</w:t>
      </w:r>
      <w:r w:rsidR="0069530E">
        <w:rPr>
          <w:rFonts w:ascii="Times New Roman" w:hAnsi="Times New Roman" w:cs="Times New Roman"/>
        </w:rPr>
        <w:t xml:space="preserve">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14:paraId="3B64B297" w14:textId="77777777" w:rsidR="00561BB1" w:rsidRPr="004F3A97" w:rsidRDefault="00561BB1" w:rsidP="004F3A97">
      <w:pPr>
        <w:spacing w:line="276" w:lineRule="auto"/>
        <w:rPr>
          <w:rFonts w:ascii="Times New Roman" w:hAnsi="Times New Roman" w:cs="Times New Roman"/>
        </w:rPr>
      </w:pPr>
    </w:p>
    <w:p w14:paraId="212422D3" w14:textId="77777777" w:rsidR="0024203C" w:rsidRDefault="0024203C" w:rsidP="004F3A97">
      <w:pPr>
        <w:spacing w:line="276" w:lineRule="auto"/>
        <w:rPr>
          <w:rFonts w:ascii="Times New Roman" w:hAnsi="Times New Roman" w:cs="Times New Roman"/>
          <w:b/>
        </w:rPr>
      </w:pPr>
      <w:r w:rsidRPr="004F3A97">
        <w:rPr>
          <w:rFonts w:ascii="Times New Roman" w:hAnsi="Times New Roman" w:cs="Times New Roman"/>
          <w:b/>
        </w:rPr>
        <w:t>Acknowledgements</w:t>
      </w:r>
    </w:p>
    <w:p w14:paraId="0258B593" w14:textId="77777777" w:rsidR="00C70DB9" w:rsidRPr="004F3A97" w:rsidRDefault="00C70DB9" w:rsidP="004F3A97">
      <w:pPr>
        <w:spacing w:line="276" w:lineRule="auto"/>
        <w:rPr>
          <w:rFonts w:ascii="Times New Roman" w:hAnsi="Times New Roman" w:cs="Times New Roman"/>
          <w:b/>
        </w:rPr>
      </w:pPr>
    </w:p>
    <w:p w14:paraId="203A6F5E" w14:textId="77777777" w:rsidR="00C70DB9" w:rsidRPr="00FC1E8F" w:rsidRDefault="00C70DB9" w:rsidP="00FC1E8F">
      <w:pPr>
        <w:spacing w:line="276" w:lineRule="auto"/>
        <w:contextualSpacing/>
        <w:rPr>
          <w:rStyle w:val="SC1667"/>
          <w:rFonts w:ascii="Times New Roman" w:hAnsi="Times New Roman" w:cs="Times New Roman"/>
          <w:b/>
          <w:color w:val="auto"/>
          <w:sz w:val="24"/>
          <w:szCs w:val="24"/>
        </w:rPr>
      </w:pPr>
      <w:r w:rsidRPr="00FC1E8F">
        <w:rPr>
          <w:rStyle w:val="SC1667"/>
          <w:rFonts w:ascii="Times New Roman" w:hAnsi="Times New Roman" w:cs="Times New Roman"/>
          <w:color w:val="auto"/>
          <w:sz w:val="24"/>
          <w:szCs w:val="24"/>
        </w:rPr>
        <w:t xml:space="preserve">For field assistance we thank A. Alonso, A. </w:t>
      </w:r>
      <w:proofErr w:type="spellStart"/>
      <w:r w:rsidRPr="00FC1E8F">
        <w:rPr>
          <w:rStyle w:val="SC1667"/>
          <w:rFonts w:ascii="Times New Roman" w:hAnsi="Times New Roman" w:cs="Times New Roman"/>
          <w:color w:val="auto"/>
          <w:sz w:val="24"/>
          <w:szCs w:val="24"/>
        </w:rPr>
        <w:t>Cobos</w:t>
      </w:r>
      <w:proofErr w:type="spellEnd"/>
      <w:r w:rsidRPr="00FC1E8F">
        <w:rPr>
          <w:rStyle w:val="SC1667"/>
          <w:rFonts w:ascii="Times New Roman" w:hAnsi="Times New Roman" w:cs="Times New Roman"/>
          <w:color w:val="auto"/>
          <w:sz w:val="24"/>
          <w:szCs w:val="24"/>
        </w:rPr>
        <w:t xml:space="preserve">, B. Beltran, C. Ogle, C. Thompson, H. Heinz, A. </w:t>
      </w:r>
      <w:proofErr w:type="spellStart"/>
      <w:r w:rsidRPr="00FC1E8F">
        <w:rPr>
          <w:rStyle w:val="SC1667"/>
          <w:rFonts w:ascii="Times New Roman" w:hAnsi="Times New Roman" w:cs="Times New Roman"/>
          <w:color w:val="auto"/>
          <w:sz w:val="24"/>
          <w:szCs w:val="24"/>
        </w:rPr>
        <w:t>Loredo</w:t>
      </w:r>
      <w:proofErr w:type="spellEnd"/>
      <w:r w:rsidRPr="00FC1E8F">
        <w:rPr>
          <w:rStyle w:val="SC1667"/>
          <w:rFonts w:ascii="Times New Roman" w:hAnsi="Times New Roman" w:cs="Times New Roman"/>
          <w:color w:val="auto"/>
          <w:sz w:val="24"/>
          <w:szCs w:val="24"/>
        </w:rPr>
        <w:t xml:space="preserve">, and M. </w:t>
      </w:r>
      <w:proofErr w:type="spellStart"/>
      <w:r w:rsidRPr="00FC1E8F">
        <w:rPr>
          <w:rStyle w:val="SC1667"/>
          <w:rFonts w:ascii="Times New Roman" w:hAnsi="Times New Roman" w:cs="Times New Roman"/>
          <w:color w:val="auto"/>
          <w:sz w:val="24"/>
          <w:szCs w:val="24"/>
        </w:rPr>
        <w:t>Yusof</w:t>
      </w:r>
      <w:proofErr w:type="spellEnd"/>
      <w:r w:rsidRPr="00FC1E8F">
        <w:rPr>
          <w:rStyle w:val="SC1667"/>
          <w:rFonts w:ascii="Times New Roman" w:hAnsi="Times New Roman" w:cs="Times New Roman"/>
          <w:color w:val="auto"/>
          <w:sz w:val="24"/>
          <w:szCs w:val="24"/>
        </w:rPr>
        <w:t xml:space="preserve">.  For the loan of specimens we are indebted to Kelvin K. P. Lim (ZRC).  We thank the Terengganu State Forestry Department for their permission to conduct research in </w:t>
      </w:r>
      <w:proofErr w:type="spellStart"/>
      <w:r w:rsidRPr="00FC1E8F">
        <w:rPr>
          <w:rStyle w:val="SC1667"/>
          <w:rFonts w:ascii="Times New Roman" w:hAnsi="Times New Roman" w:cs="Times New Roman"/>
          <w:color w:val="auto"/>
          <w:sz w:val="24"/>
          <w:szCs w:val="24"/>
        </w:rPr>
        <w:t>Gunung</w:t>
      </w:r>
      <w:proofErr w:type="spellEnd"/>
      <w:r w:rsidRPr="00FC1E8F">
        <w:rPr>
          <w:rStyle w:val="SC1667"/>
          <w:rFonts w:ascii="Times New Roman" w:hAnsi="Times New Roman" w:cs="Times New Roman"/>
          <w:color w:val="auto"/>
          <w:sz w:val="24"/>
          <w:szCs w:val="24"/>
        </w:rPr>
        <w:t xml:space="preserve"> </w:t>
      </w:r>
      <w:proofErr w:type="spellStart"/>
      <w:r w:rsidRPr="00FC1E8F">
        <w:rPr>
          <w:rStyle w:val="SC1667"/>
          <w:rFonts w:ascii="Times New Roman" w:hAnsi="Times New Roman" w:cs="Times New Roman"/>
          <w:color w:val="auto"/>
          <w:sz w:val="24"/>
          <w:szCs w:val="24"/>
        </w:rPr>
        <w:t>Tebu</w:t>
      </w:r>
      <w:proofErr w:type="spellEnd"/>
      <w:r w:rsidRPr="00FC1E8F">
        <w:rPr>
          <w:rStyle w:val="SC1667"/>
          <w:rFonts w:ascii="Times New Roman" w:hAnsi="Times New Roman" w:cs="Times New Roman"/>
          <w:color w:val="auto"/>
          <w:sz w:val="24"/>
          <w:szCs w:val="24"/>
        </w:rPr>
        <w:t xml:space="preserve"> Forest Reserve. </w:t>
      </w:r>
      <w:r w:rsidRPr="00FC1E8F">
        <w:rPr>
          <w:rFonts w:ascii="Times New Roman" w:hAnsi="Times New Roman" w:cs="Times New Roman"/>
        </w:rPr>
        <w:t xml:space="preserve">A research pass (40/200/19 SJ.1105) was issued to LLG by the Economic Planning Unit, Prime Minister’s Department, </w:t>
      </w:r>
      <w:proofErr w:type="gramStart"/>
      <w:r w:rsidRPr="00FC1E8F">
        <w:rPr>
          <w:rFonts w:ascii="Times New Roman" w:hAnsi="Times New Roman" w:cs="Times New Roman"/>
        </w:rPr>
        <w:t>Malaysia</w:t>
      </w:r>
      <w:proofErr w:type="gramEnd"/>
      <w:r w:rsidRPr="00FC1E8F">
        <w:rPr>
          <w:rFonts w:ascii="Times New Roman" w:hAnsi="Times New Roman" w:cs="Times New Roman"/>
        </w:rPr>
        <w:t xml:space="preserve">.  This research was supported in part by grants to LLG from the College of Arts and Sciences, La Sierra University, Riverside, California, The East Texas Herpetological Society (AS.-IS) and by a </w:t>
      </w:r>
      <w:proofErr w:type="spellStart"/>
      <w:r w:rsidRPr="00FC1E8F">
        <w:rPr>
          <w:rFonts w:ascii="Times New Roman" w:hAnsi="Times New Roman" w:cs="Times New Roman"/>
        </w:rPr>
        <w:t>Universiti</w:t>
      </w:r>
      <w:proofErr w:type="spellEnd"/>
      <w:r w:rsidRPr="00FC1E8F">
        <w:rPr>
          <w:rFonts w:ascii="Times New Roman" w:hAnsi="Times New Roman" w:cs="Times New Roman"/>
        </w:rPr>
        <w:t xml:space="preserve"> </w:t>
      </w:r>
      <w:proofErr w:type="spellStart"/>
      <w:r w:rsidRPr="00FC1E8F">
        <w:rPr>
          <w:rFonts w:ascii="Times New Roman" w:hAnsi="Times New Roman" w:cs="Times New Roman"/>
        </w:rPr>
        <w:t>Sains</w:t>
      </w:r>
      <w:proofErr w:type="spellEnd"/>
      <w:r w:rsidRPr="00FC1E8F">
        <w:rPr>
          <w:rFonts w:ascii="Times New Roman" w:hAnsi="Times New Roman" w:cs="Times New Roman"/>
        </w:rPr>
        <w:t xml:space="preserve"> Malaysia grant 815075 to </w:t>
      </w:r>
      <w:proofErr w:type="spellStart"/>
      <w:r w:rsidRPr="00FC1E8F">
        <w:rPr>
          <w:rFonts w:ascii="Times New Roman" w:hAnsi="Times New Roman" w:cs="Times New Roman"/>
        </w:rPr>
        <w:t>Shahrul</w:t>
      </w:r>
      <w:proofErr w:type="spellEnd"/>
      <w:r w:rsidRPr="00FC1E8F">
        <w:rPr>
          <w:rFonts w:ascii="Times New Roman" w:hAnsi="Times New Roman" w:cs="Times New Roman"/>
        </w:rPr>
        <w:t xml:space="preserve"> </w:t>
      </w:r>
      <w:proofErr w:type="spellStart"/>
      <w:r w:rsidRPr="00FC1E8F">
        <w:rPr>
          <w:rFonts w:ascii="Times New Roman" w:hAnsi="Times New Roman" w:cs="Times New Roman"/>
        </w:rPr>
        <w:t>Anuar</w:t>
      </w:r>
      <w:proofErr w:type="spellEnd"/>
      <w:r w:rsidRPr="00FC1E8F">
        <w:rPr>
          <w:rFonts w:ascii="Times New Roman" w:hAnsi="Times New Roman" w:cs="Times New Roman"/>
        </w:rPr>
        <w:t xml:space="preserve">.  DNA sequencing was supported by J. W. Sites Jr. and the department of biology at Brigham Young University.  </w:t>
      </w:r>
      <w:r w:rsidRPr="00FC1E8F">
        <w:rPr>
          <w:rStyle w:val="SC1667"/>
          <w:rFonts w:ascii="Times New Roman" w:hAnsi="Times New Roman" w:cs="Times New Roman"/>
          <w:color w:val="auto"/>
          <w:sz w:val="24"/>
          <w:szCs w:val="24"/>
        </w:rPr>
        <w:t>Field work for EQSH in Malaysia was partially supported by the USM Fellowship Scheme.</w:t>
      </w:r>
    </w:p>
    <w:p w14:paraId="7CCF2E02" w14:textId="77777777" w:rsidR="0024203C" w:rsidRPr="004F3A97" w:rsidRDefault="0024203C" w:rsidP="004F3A97">
      <w:pPr>
        <w:spacing w:line="276" w:lineRule="auto"/>
        <w:rPr>
          <w:rFonts w:ascii="Times New Roman" w:hAnsi="Times New Roman" w:cs="Times New Roman"/>
          <w:b/>
        </w:rPr>
      </w:pPr>
    </w:p>
    <w:p w14:paraId="3324F0CC" w14:textId="77777777"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14:paraId="2B369582" w14:textId="77777777" w:rsidR="00971A9B" w:rsidRPr="004F3A97" w:rsidDel="00A441C8" w:rsidRDefault="00971A9B" w:rsidP="00A441C8">
      <w:pPr>
        <w:spacing w:line="276" w:lineRule="auto"/>
        <w:ind w:left="720" w:hanging="720"/>
        <w:rPr>
          <w:del w:id="287" w:author="Kin Onn Chan." w:date="2013-11-21T13:27:00Z"/>
          <w:rFonts w:ascii="Times New Roman" w:hAnsi="Times New Roman" w:cs="Times New Roman"/>
        </w:rPr>
      </w:pPr>
      <w:del w:id="288" w:author="Kin Onn Chan." w:date="2013-11-21T13:27:00Z">
        <w:r w:rsidRPr="004F3A97" w:rsidDel="00A441C8">
          <w:rPr>
            <w:rFonts w:ascii="Times New Roman" w:hAnsi="Times New Roman" w:cs="Times New Roman"/>
          </w:rPr>
          <w:lastRenderedPageBreak/>
          <w:delText>Bickford, D., Lohman, D.J., Sodhi, N.S., Ng, P.K.L.,</w:delText>
        </w:r>
        <w:r w:rsidR="00C4330D" w:rsidDel="00A441C8">
          <w:rPr>
            <w:rFonts w:ascii="Times New Roman" w:hAnsi="Times New Roman" w:cs="Times New Roman"/>
          </w:rPr>
          <w:delText xml:space="preserve"> Meier, R., Winder, K., Ingram, </w:delText>
        </w:r>
        <w:r w:rsidRPr="004F3A97" w:rsidDel="00A441C8">
          <w:rPr>
            <w:rFonts w:ascii="Times New Roman" w:hAnsi="Times New Roman" w:cs="Times New Roman"/>
          </w:rPr>
          <w:delText xml:space="preserve">K.K. &amp; Das, I. (2007) Cryptic species as a window on diversity and conservation. </w:delText>
        </w:r>
        <w:r w:rsidRPr="004F3A97" w:rsidDel="00A441C8">
          <w:rPr>
            <w:rFonts w:ascii="Times New Roman" w:hAnsi="Times New Roman" w:cs="Times New Roman"/>
            <w:i/>
          </w:rPr>
          <w:delText>Trends in Ecology and Evolution</w:delText>
        </w:r>
        <w:r w:rsidRPr="004F3A97" w:rsidDel="00A441C8">
          <w:rPr>
            <w:rFonts w:ascii="Times New Roman" w:hAnsi="Times New Roman" w:cs="Times New Roman"/>
          </w:rPr>
          <w:delText>, 22(3), 148–155.</w:delText>
        </w:r>
      </w:del>
    </w:p>
    <w:p w14:paraId="68125612" w14:textId="77777777" w:rsidR="00ED0C5D" w:rsidRPr="004F3A97" w:rsidDel="00A441C8" w:rsidRDefault="00ED0C5D" w:rsidP="00A441C8">
      <w:pPr>
        <w:spacing w:line="276" w:lineRule="auto"/>
        <w:ind w:left="720" w:hanging="720"/>
        <w:rPr>
          <w:del w:id="289" w:author="Kin Onn Chan." w:date="2013-11-21T13:26:00Z"/>
          <w:rFonts w:ascii="Times New Roman" w:hAnsi="Times New Roman" w:cs="Times New Roman"/>
        </w:rPr>
      </w:pPr>
      <w:del w:id="290" w:author="Kin Onn Chan." w:date="2013-11-21T13:26:00Z">
        <w:r w:rsidRPr="004F3A97" w:rsidDel="00A441C8">
          <w:rPr>
            <w:rFonts w:ascii="Times New Roman" w:hAnsi="Times New Roman" w:cs="Times New Roman"/>
          </w:rPr>
          <w:delText xml:space="preserve">Dayrat, B. (2005) Towards integrative taxonomy. </w:delText>
        </w:r>
        <w:r w:rsidRPr="004F3A97" w:rsidDel="00A441C8">
          <w:rPr>
            <w:rFonts w:ascii="Times New Roman" w:hAnsi="Times New Roman" w:cs="Times New Roman"/>
            <w:i/>
          </w:rPr>
          <w:delText>Biological Journal of the Linnaean Society</w:delText>
        </w:r>
        <w:r w:rsidRPr="004F3A97" w:rsidDel="00A441C8">
          <w:rPr>
            <w:rFonts w:ascii="Times New Roman" w:hAnsi="Times New Roman" w:cs="Times New Roman"/>
          </w:rPr>
          <w:delText xml:space="preserve">, 85, 407–415. </w:delText>
        </w:r>
      </w:del>
    </w:p>
    <w:p w14:paraId="227CD312" w14:textId="77777777" w:rsidR="003F6F21" w:rsidRPr="004F3A97" w:rsidRDefault="003F6F21" w:rsidP="00A441C8">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xml:space="preserve">, K. (2005) A </w:t>
      </w:r>
      <w:r w:rsidR="00550B03">
        <w:rPr>
          <w:rFonts w:ascii="Times New Roman" w:hAnsi="Times New Roman" w:cs="Times New Roman"/>
        </w:rPr>
        <w:t>Unified Concept of Species and its consequences for the future of t</w:t>
      </w:r>
      <w:r w:rsidRPr="004F3A97">
        <w:rPr>
          <w:rFonts w:ascii="Times New Roman" w:hAnsi="Times New Roman" w:cs="Times New Roman"/>
        </w:rPr>
        <w:t>axonomy.</w:t>
      </w:r>
      <w:proofErr w:type="gramEnd"/>
      <w:r w:rsidRPr="004F3A97">
        <w:rPr>
          <w:rFonts w:ascii="Times New Roman" w:hAnsi="Times New Roman" w:cs="Times New Roman"/>
        </w:rPr>
        <w:t xml:space="preserve"> </w:t>
      </w:r>
      <w:proofErr w:type="spellStart"/>
      <w:proofErr w:type="gram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roofErr w:type="gramEnd"/>
    </w:p>
    <w:p w14:paraId="29BA2DE9" w14:textId="77777777" w:rsidR="004F3A97" w:rsidRPr="004F3A97" w:rsidRDefault="00414618" w:rsidP="00A441C8">
      <w:pPr>
        <w:spacing w:line="276" w:lineRule="auto"/>
        <w:ind w:left="720" w:hanging="720"/>
        <w:rPr>
          <w:rFonts w:ascii="Times New Roman" w:hAnsi="Times New Roman" w:cs="Times New Roman"/>
        </w:rPr>
      </w:pPr>
      <w:proofErr w:type="spellStart"/>
      <w:r w:rsidRPr="004F3A97">
        <w:rPr>
          <w:rStyle w:val="SC16481"/>
          <w:rFonts w:ascii="Times New Roman" w:hAnsi="Times New Roman" w:cs="Times New Roman"/>
          <w:sz w:val="24"/>
          <w:szCs w:val="24"/>
        </w:rPr>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proofErr w:type="gramStart"/>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roofErr w:type="gramEnd"/>
    </w:p>
    <w:p w14:paraId="66800B59" w14:textId="77777777" w:rsidR="004F3A97" w:rsidRPr="004F3A97" w:rsidRDefault="005D6037">
      <w:pPr>
        <w:spacing w:line="276" w:lineRule="auto"/>
        <w:ind w:left="720" w:right="360" w:hanging="720"/>
        <w:rPr>
          <w:rStyle w:val="Hyperlink"/>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14:paraId="59404F04" w14:textId="77777777" w:rsidR="004F3A97" w:rsidRPr="004F3A97" w:rsidRDefault="005D6037">
      <w:pPr>
        <w:spacing w:line="276" w:lineRule="auto"/>
        <w:ind w:left="720" w:right="360" w:hanging="720"/>
        <w:rPr>
          <w:rStyle w:val="Hyperlink"/>
          <w:rFonts w:ascii="Times New Roman" w:hAnsi="Times New Roman" w:cs="Times New Roman"/>
          <w:color w:val="auto"/>
          <w:u w:val="none"/>
        </w:rPr>
      </w:pPr>
      <w:proofErr w:type="gramStart"/>
      <w:r w:rsidRPr="004F3A97">
        <w:rPr>
          <w:rFonts w:ascii="Times New Roman" w:hAnsi="Times New Roman" w:cs="Times New Roman"/>
        </w:rPr>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M.</w:t>
      </w:r>
      <w:r w:rsidR="00C4330D">
        <w:rPr>
          <w:rFonts w:ascii="Times New Roman" w:hAnsi="Times New Roman" w:cs="Times New Roman"/>
        </w:rPr>
        <w:t xml:space="preserve">A., </w:t>
      </w:r>
      <w:proofErr w:type="spellStart"/>
      <w:r w:rsidR="00C4330D">
        <w:rPr>
          <w:rFonts w:ascii="Times New Roman" w:hAnsi="Times New Roman" w:cs="Times New Roman"/>
        </w:rPr>
        <w:t>Xie</w:t>
      </w:r>
      <w:proofErr w:type="spellEnd"/>
      <w:r w:rsidR="00C4330D">
        <w:rPr>
          <w:rFonts w:ascii="Times New Roman" w:hAnsi="Times New Roman" w:cs="Times New Roman"/>
        </w:rPr>
        <w:t xml:space="preserve">, D., </w:t>
      </w:r>
      <w:proofErr w:type="spellStart"/>
      <w:r w:rsidR="00C4330D">
        <w:rPr>
          <w:rFonts w:ascii="Times New Roman" w:hAnsi="Times New Roman" w:cs="Times New Roman"/>
        </w:rPr>
        <w:t>Rambaut</w:t>
      </w:r>
      <w:proofErr w:type="spellEnd"/>
      <w:r w:rsidR="00C4330D">
        <w:rPr>
          <w:rFonts w:ascii="Times New Roman" w:hAnsi="Times New Roman" w:cs="Times New Roman"/>
        </w:rPr>
        <w:t>, A. (2012)</w:t>
      </w:r>
      <w:r w:rsidRPr="004F3A97">
        <w:rPr>
          <w:rFonts w:ascii="Times New Roman" w:hAnsi="Times New Roman" w:cs="Times New Roman"/>
        </w:rPr>
        <w:t xml:space="preserve"> 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14:paraId="132425B2" w14:textId="77777777" w:rsidR="004F3A97" w:rsidRPr="0069381B" w:rsidRDefault="005D6037" w:rsidP="00A441C8">
      <w:pPr>
        <w:spacing w:line="276" w:lineRule="auto"/>
        <w:ind w:left="720" w:right="360" w:hanging="720"/>
        <w:rPr>
          <w:ins w:id="291" w:author="Kin Onn Chan." w:date="2013-12-09T11:59:00Z"/>
          <w:rFonts w:ascii="Times New Roman" w:hAnsi="Times New Roman" w:cs="Times New Roman"/>
        </w:rPr>
      </w:pPr>
      <w:r w:rsidRPr="000D4E3B">
        <w:rPr>
          <w:rFonts w:ascii="Times New Roman" w:hAnsi="Times New Roman" w:cs="Times New Roman"/>
        </w:rPr>
        <w:t xml:space="preserve">Edgar, R. (2004) MUSCLE: multiple sequence alignment with high accuracy and high throughput. </w:t>
      </w:r>
      <w:r w:rsidRPr="0069381B">
        <w:rPr>
          <w:rFonts w:ascii="Times New Roman" w:hAnsi="Times New Roman" w:cs="Times New Roman"/>
          <w:i/>
        </w:rPr>
        <w:t>Nucleic Acids Research</w:t>
      </w:r>
      <w:r w:rsidR="00550B03" w:rsidRPr="0069381B">
        <w:rPr>
          <w:rFonts w:ascii="Times New Roman" w:hAnsi="Times New Roman" w:cs="Times New Roman"/>
        </w:rPr>
        <w:t>, 32,</w:t>
      </w:r>
      <w:r w:rsidRPr="0069381B">
        <w:rPr>
          <w:rFonts w:ascii="Times New Roman" w:hAnsi="Times New Roman" w:cs="Times New Roman"/>
        </w:rPr>
        <w:t xml:space="preserve"> 1792–1797.</w:t>
      </w:r>
    </w:p>
    <w:p w14:paraId="6CC6DDF3" w14:textId="77777777" w:rsidR="000D4E3B" w:rsidRPr="000D4E3B" w:rsidRDefault="000D4E3B" w:rsidP="00A441C8">
      <w:pPr>
        <w:spacing w:line="276" w:lineRule="auto"/>
        <w:ind w:left="720" w:right="360" w:hanging="720"/>
        <w:rPr>
          <w:rFonts w:ascii="Times New Roman" w:hAnsi="Times New Roman" w:cs="Times New Roman"/>
        </w:rPr>
      </w:pPr>
      <w:ins w:id="292" w:author="Kin Onn Chan." w:date="2013-12-09T11:59:00Z">
        <w:r w:rsidRPr="0069381B">
          <w:rPr>
            <w:rFonts w:ascii="Times New Roman" w:hAnsi="Times New Roman" w:cs="Times New Roman"/>
          </w:rPr>
          <w:t xml:space="preserve">Frost, D.R. (2013) Amphibian Species of the World: an Online Reference. </w:t>
        </w:r>
        <w:proofErr w:type="gramStart"/>
        <w:r w:rsidRPr="0069381B">
          <w:rPr>
            <w:rFonts w:ascii="Times New Roman" w:hAnsi="Times New Roman" w:cs="Times New Roman"/>
          </w:rPr>
          <w:t>Version 5.6 (9 January 2013).</w:t>
        </w:r>
        <w:proofErr w:type="gramEnd"/>
        <w:r w:rsidRPr="0069381B">
          <w:rPr>
            <w:rFonts w:ascii="Times New Roman" w:hAnsi="Times New Roman" w:cs="Times New Roman"/>
          </w:rPr>
          <w:t xml:space="preserve"> </w:t>
        </w:r>
        <w:proofErr w:type="gramStart"/>
        <w:r w:rsidRPr="0069381B">
          <w:rPr>
            <w:rFonts w:ascii="Times New Roman" w:hAnsi="Times New Roman" w:cs="Times New Roman"/>
          </w:rPr>
          <w:t xml:space="preserve">Electronic Database accessible at </w:t>
        </w:r>
      </w:ins>
      <w:ins w:id="293" w:author="Kin Onn Chan." w:date="2013-12-09T12:00:00Z">
        <w:r w:rsidRPr="000D4E3B">
          <w:rPr>
            <w:rFonts w:ascii="Times New Roman" w:hAnsi="Times New Roman" w:cs="Times New Roman"/>
            <w:rPrChange w:id="294" w:author="Kin Onn Chan." w:date="2013-12-09T12:00:00Z">
              <w:rPr>
                <w:rFonts w:ascii="Helvetica Neue" w:hAnsi="Helvetica Neue" w:cs="Helvetica Neue"/>
                <w:sz w:val="26"/>
                <w:szCs w:val="26"/>
              </w:rPr>
            </w:rPrChange>
          </w:rPr>
          <w:t>http://research.amnh.org/herpetology/amphibia/index.html.</w:t>
        </w:r>
        <w:proofErr w:type="gramEnd"/>
        <w:r w:rsidRPr="000D4E3B">
          <w:rPr>
            <w:rFonts w:ascii="Times New Roman" w:hAnsi="Times New Roman" w:cs="Times New Roman"/>
            <w:rPrChange w:id="295" w:author="Kin Onn Chan." w:date="2013-12-09T12:00:00Z">
              <w:rPr>
                <w:rFonts w:ascii="Helvetica Neue" w:hAnsi="Helvetica Neue" w:cs="Helvetica Neue"/>
                <w:sz w:val="26"/>
                <w:szCs w:val="26"/>
              </w:rPr>
            </w:rPrChange>
          </w:rPr>
          <w:t xml:space="preserve"> American Museum of Natural History, New York, USA.</w:t>
        </w:r>
      </w:ins>
    </w:p>
    <w:p w14:paraId="243DADA3" w14:textId="77777777" w:rsidR="00A26C72" w:rsidRPr="0069381B" w:rsidRDefault="00A26C72" w:rsidP="00A441C8">
      <w:pPr>
        <w:widowControl w:val="0"/>
        <w:autoSpaceDE w:val="0"/>
        <w:autoSpaceDN w:val="0"/>
        <w:adjustRightInd w:val="0"/>
        <w:spacing w:line="276" w:lineRule="auto"/>
        <w:ind w:left="720" w:hanging="720"/>
        <w:rPr>
          <w:rFonts w:ascii="Times New Roman" w:hAnsi="Times New Roman" w:cs="Times New Roman"/>
        </w:rPr>
      </w:pPr>
      <w:r w:rsidRPr="0069381B">
        <w:rPr>
          <w:rFonts w:ascii="Times New Roman" w:hAnsi="Times New Roman" w:cs="Times New Roman"/>
        </w:rPr>
        <w:t xml:space="preserve">Fu, J. (2000) Toward the phylogeny of family </w:t>
      </w:r>
      <w:proofErr w:type="spellStart"/>
      <w:r w:rsidRPr="0069381B">
        <w:rPr>
          <w:rFonts w:ascii="Times New Roman" w:hAnsi="Times New Roman" w:cs="Times New Roman"/>
        </w:rPr>
        <w:t>Lacertidae</w:t>
      </w:r>
      <w:proofErr w:type="spellEnd"/>
      <w:r w:rsidRPr="0069381B">
        <w:rPr>
          <w:rFonts w:ascii="Times New Roman" w:hAnsi="Times New Roman" w:cs="Times New Roman"/>
        </w:rPr>
        <w:t xml:space="preserve">: why 4708 base pairs of </w:t>
      </w:r>
      <w:proofErr w:type="spellStart"/>
      <w:r w:rsidRPr="0069381B">
        <w:rPr>
          <w:rFonts w:ascii="Times New Roman" w:hAnsi="Times New Roman" w:cs="Times New Roman"/>
        </w:rPr>
        <w:t>mtDNA</w:t>
      </w:r>
      <w:proofErr w:type="spellEnd"/>
      <w:r w:rsidRPr="0069381B">
        <w:rPr>
          <w:rFonts w:ascii="Times New Roman" w:hAnsi="Times New Roman" w:cs="Times New Roman"/>
        </w:rPr>
        <w:t xml:space="preserve"> sequences cannot draw the picture. </w:t>
      </w:r>
      <w:proofErr w:type="gramStart"/>
      <w:r w:rsidRPr="0069381B">
        <w:rPr>
          <w:rFonts w:ascii="Times New Roman" w:hAnsi="Times New Roman" w:cs="Times New Roman"/>
          <w:i/>
        </w:rPr>
        <w:t xml:space="preserve">Biological Journal of the </w:t>
      </w:r>
      <w:proofErr w:type="spellStart"/>
      <w:r w:rsidRPr="0069381B">
        <w:rPr>
          <w:rFonts w:ascii="Times New Roman" w:hAnsi="Times New Roman" w:cs="Times New Roman"/>
          <w:i/>
        </w:rPr>
        <w:t>Linnean</w:t>
      </w:r>
      <w:proofErr w:type="spellEnd"/>
      <w:r w:rsidRPr="0069381B">
        <w:rPr>
          <w:rFonts w:ascii="Times New Roman" w:hAnsi="Times New Roman" w:cs="Times New Roman"/>
        </w:rPr>
        <w:t xml:space="preserve"> Society, 71, 203–217.</w:t>
      </w:r>
      <w:proofErr w:type="gramEnd"/>
    </w:p>
    <w:p w14:paraId="6D3B1184" w14:textId="77777777" w:rsidR="008E7C59" w:rsidRPr="0069381B" w:rsidDel="00A441C8" w:rsidRDefault="00550B03">
      <w:pPr>
        <w:spacing w:line="276" w:lineRule="auto"/>
        <w:ind w:left="720" w:hanging="720"/>
        <w:rPr>
          <w:del w:id="296" w:author="Kin Onn Chan." w:date="2013-11-21T13:26:00Z"/>
          <w:rFonts w:ascii="Times New Roman" w:hAnsi="Times New Roman" w:cs="Times New Roman"/>
        </w:rPr>
      </w:pPr>
      <w:del w:id="297" w:author="Kin Onn Chan." w:date="2013-11-21T13:26:00Z">
        <w:r w:rsidRPr="0069381B" w:rsidDel="00A441C8">
          <w:rPr>
            <w:rFonts w:ascii="Times New Roman" w:hAnsi="Times New Roman" w:cs="Times New Roman"/>
          </w:rPr>
          <w:delText>Fujita, M.</w:delText>
        </w:r>
        <w:r w:rsidR="00BC4635" w:rsidRPr="0069381B" w:rsidDel="00A441C8">
          <w:rPr>
            <w:rFonts w:ascii="Times New Roman" w:hAnsi="Times New Roman" w:cs="Times New Roman"/>
          </w:rPr>
          <w:delText>K.</w:delText>
        </w:r>
        <w:r w:rsidR="001F29E0" w:rsidRPr="0069381B" w:rsidDel="00A441C8">
          <w:rPr>
            <w:rFonts w:ascii="Times New Roman" w:hAnsi="Times New Roman" w:cs="Times New Roman"/>
          </w:rPr>
          <w:delText xml:space="preserve">, Leaché, A.D., Burbrink, F.T., McGuire, J.A. &amp; Moritz, C. (2012) Coalescent-based species delimitation in an integrative taxonomy. </w:delText>
        </w:r>
        <w:r w:rsidR="001F29E0" w:rsidRPr="0069381B" w:rsidDel="00A441C8">
          <w:rPr>
            <w:rFonts w:ascii="Times New Roman" w:hAnsi="Times New Roman" w:cs="Times New Roman"/>
            <w:i/>
          </w:rPr>
          <w:delText>Trends in Ecology and Evolution</w:delText>
        </w:r>
        <w:r w:rsidR="001F29E0" w:rsidRPr="0069381B" w:rsidDel="00A441C8">
          <w:rPr>
            <w:rFonts w:ascii="Times New Roman" w:hAnsi="Times New Roman" w:cs="Times New Roman"/>
          </w:rPr>
          <w:delText>, 27(9), 480–488.</w:delText>
        </w:r>
      </w:del>
    </w:p>
    <w:p w14:paraId="0E1BE3DA" w14:textId="77777777" w:rsidR="008E7C59" w:rsidRPr="0069381B" w:rsidRDefault="008E7C59">
      <w:pPr>
        <w:spacing w:line="276" w:lineRule="auto"/>
        <w:ind w:left="720" w:hanging="720"/>
        <w:rPr>
          <w:rFonts w:ascii="Times New Roman" w:hAnsi="Times New Roman" w:cs="Times New Roman"/>
        </w:rPr>
      </w:pPr>
      <w:proofErr w:type="spellStart"/>
      <w:proofErr w:type="gramStart"/>
      <w:r w:rsidRPr="0069381B">
        <w:rPr>
          <w:rFonts w:ascii="Times New Roman" w:hAnsi="Times New Roman" w:cs="Times New Roman"/>
        </w:rPr>
        <w:t>Grismer</w:t>
      </w:r>
      <w:proofErr w:type="spellEnd"/>
      <w:r w:rsidRPr="0069381B">
        <w:rPr>
          <w:rFonts w:ascii="Times New Roman" w:hAnsi="Times New Roman" w:cs="Times New Roman"/>
        </w:rPr>
        <w:t xml:space="preserve">, L.L. (2006) A new species of </w:t>
      </w:r>
      <w:r w:rsidRPr="0069381B">
        <w:rPr>
          <w:rFonts w:ascii="Times New Roman" w:hAnsi="Times New Roman" w:cs="Times New Roman"/>
          <w:i/>
        </w:rPr>
        <w:t>Ansonia</w:t>
      </w:r>
      <w:r w:rsidRPr="0069381B">
        <w:rPr>
          <w:rFonts w:ascii="Times New Roman" w:hAnsi="Times New Roman" w:cs="Times New Roman"/>
        </w:rPr>
        <w:t xml:space="preserve"> </w:t>
      </w:r>
      <w:proofErr w:type="spellStart"/>
      <w:r w:rsidRPr="0069381B">
        <w:rPr>
          <w:rFonts w:ascii="Times New Roman" w:hAnsi="Times New Roman" w:cs="Times New Roman"/>
        </w:rPr>
        <w:t>Stoliczka</w:t>
      </w:r>
      <w:proofErr w:type="spellEnd"/>
      <w:r w:rsidRPr="0069381B">
        <w:rPr>
          <w:rFonts w:ascii="Times New Roman" w:hAnsi="Times New Roman" w:cs="Times New Roman"/>
        </w:rPr>
        <w:t xml:space="preserve"> 1872 (</w:t>
      </w:r>
      <w:proofErr w:type="spellStart"/>
      <w:r w:rsidRPr="0069381B">
        <w:rPr>
          <w:rFonts w:ascii="Times New Roman" w:hAnsi="Times New Roman" w:cs="Times New Roman"/>
        </w:rPr>
        <w:t>Anura</w:t>
      </w:r>
      <w:proofErr w:type="spellEnd"/>
      <w:r w:rsidRPr="0069381B">
        <w:rPr>
          <w:rFonts w:ascii="Times New Roman" w:hAnsi="Times New Roman" w:cs="Times New Roman"/>
        </w:rPr>
        <w:t xml:space="preserve">: </w:t>
      </w:r>
      <w:proofErr w:type="spellStart"/>
      <w:r w:rsidRPr="0069381B">
        <w:rPr>
          <w:rFonts w:ascii="Times New Roman" w:hAnsi="Times New Roman" w:cs="Times New Roman"/>
        </w:rPr>
        <w:t>Bufonidae</w:t>
      </w:r>
      <w:proofErr w:type="spellEnd"/>
      <w:r w:rsidRPr="0069381B">
        <w:rPr>
          <w:rFonts w:ascii="Times New Roman" w:hAnsi="Times New Roman" w:cs="Times New Roman"/>
        </w:rPr>
        <w:t xml:space="preserve">) from central Peninsular Malaysia and a revised taxonomy for </w:t>
      </w:r>
      <w:r w:rsidRPr="0069381B">
        <w:rPr>
          <w:rFonts w:ascii="Times New Roman" w:hAnsi="Times New Roman" w:cs="Times New Roman"/>
          <w:i/>
        </w:rPr>
        <w:t>Ansonia</w:t>
      </w:r>
      <w:r w:rsidRPr="0069381B">
        <w:rPr>
          <w:rFonts w:ascii="Times New Roman" w:hAnsi="Times New Roman" w:cs="Times New Roman"/>
        </w:rPr>
        <w:t xml:space="preserve"> from the Malaya Peninsula.</w:t>
      </w:r>
      <w:proofErr w:type="gramEnd"/>
      <w:r w:rsidRPr="0069381B">
        <w:rPr>
          <w:rFonts w:ascii="Times New Roman" w:hAnsi="Times New Roman" w:cs="Times New Roman"/>
        </w:rPr>
        <w:t xml:space="preserve"> </w:t>
      </w:r>
      <w:proofErr w:type="spellStart"/>
      <w:r w:rsidRPr="0069381B">
        <w:rPr>
          <w:rFonts w:ascii="Times New Roman" w:hAnsi="Times New Roman" w:cs="Times New Roman"/>
          <w:i/>
        </w:rPr>
        <w:t>Zootaxa</w:t>
      </w:r>
      <w:proofErr w:type="spellEnd"/>
      <w:r w:rsidRPr="0069381B">
        <w:rPr>
          <w:rFonts w:ascii="Times New Roman" w:hAnsi="Times New Roman" w:cs="Times New Roman"/>
        </w:rPr>
        <w:t>, 1327, 1–21.</w:t>
      </w:r>
    </w:p>
    <w:p w14:paraId="5F00CF13" w14:textId="77777777" w:rsidR="008E7C59" w:rsidRPr="0069381B" w:rsidDel="00A441C8" w:rsidRDefault="008E7C59" w:rsidP="00A441C8">
      <w:pPr>
        <w:spacing w:line="276" w:lineRule="auto"/>
        <w:ind w:left="720" w:hanging="720"/>
        <w:rPr>
          <w:del w:id="298" w:author="Kin Onn Chan." w:date="2013-11-21T13:28:00Z"/>
          <w:rFonts w:ascii="Times New Roman" w:hAnsi="Times New Roman" w:cs="Times New Roman"/>
        </w:rPr>
      </w:pPr>
      <w:del w:id="299" w:author="Kin Onn Chan." w:date="2013-11-21T13:28:00Z">
        <w:r w:rsidRPr="0069381B" w:rsidDel="00A441C8">
          <w:rPr>
            <w:rFonts w:ascii="Times New Roman" w:hAnsi="Times New Roman" w:cs="Times New Roman"/>
          </w:rPr>
          <w:delText xml:space="preserve">Grismer, L.L., Wood, P.L.Jr. &amp; Lim, K.K.P. (2012a) </w:delText>
        </w:r>
        <w:r w:rsidRPr="0069381B" w:rsidDel="00A441C8">
          <w:rPr>
            <w:rFonts w:ascii="Times New Roman" w:hAnsi="Times New Roman" w:cs="Times New Roman"/>
            <w:i/>
          </w:rPr>
          <w:delText>Cyrtodactylus majulah</w:delText>
        </w:r>
        <w:r w:rsidRPr="0069381B" w:rsidDel="00A441C8">
          <w:rPr>
            <w:rFonts w:ascii="Times New Roman" w:hAnsi="Times New Roman" w:cs="Times New Roman"/>
          </w:rPr>
          <w:delText xml:space="preserve">, a new species of Bent-toed Gecko (Reptilia: Squamata: Gekkonidae) from Singapore and the Riau Archipelago. </w:delText>
        </w:r>
        <w:r w:rsidRPr="0069381B" w:rsidDel="00A441C8">
          <w:rPr>
            <w:rFonts w:ascii="Times New Roman" w:hAnsi="Times New Roman" w:cs="Times New Roman"/>
            <w:i/>
          </w:rPr>
          <w:delText>Raffles Bulletin of Zoology</w:delText>
        </w:r>
        <w:r w:rsidRPr="0069381B" w:rsidDel="00A441C8">
          <w:rPr>
            <w:rFonts w:ascii="Times New Roman" w:hAnsi="Times New Roman" w:cs="Times New Roman"/>
          </w:rPr>
          <w:delText>, 60, 487–499.</w:delText>
        </w:r>
      </w:del>
    </w:p>
    <w:p w14:paraId="3D15048A" w14:textId="77777777" w:rsidR="00BC4635" w:rsidRPr="0069381B" w:rsidDel="00A441C8" w:rsidRDefault="008E7C59" w:rsidP="00A441C8">
      <w:pPr>
        <w:spacing w:line="276" w:lineRule="auto"/>
        <w:ind w:left="720" w:hanging="720"/>
        <w:rPr>
          <w:del w:id="300" w:author="Kin Onn Chan." w:date="2013-11-21T13:28:00Z"/>
          <w:rFonts w:ascii="Times New Roman" w:hAnsi="Times New Roman" w:cs="Times New Roman"/>
        </w:rPr>
      </w:pPr>
      <w:del w:id="301" w:author="Kin Onn Chan." w:date="2013-11-21T13:28:00Z">
        <w:r w:rsidRPr="0069381B" w:rsidDel="00A441C8">
          <w:rPr>
            <w:rFonts w:ascii="Times New Roman" w:hAnsi="Times New Roman" w:cs="Times New Roman"/>
          </w:rPr>
          <w:delText xml:space="preserve">Grismer, L.L., Wood, P.L.Jr., Quah, E.S.H., Anuar, S., Muin, M.A., Sumontha, M., Ahmad, N., Bauer, A.M., Wangkulangkul, S., Grismer, J.L. &amp; Pauwels, O.S.G. (2012b) A phylogeny and taxonomy of the Thai-Malay Peninsula Bent-toed Geckos of the </w:delText>
        </w:r>
        <w:r w:rsidRPr="0069381B" w:rsidDel="00A441C8">
          <w:rPr>
            <w:rFonts w:ascii="Times New Roman" w:hAnsi="Times New Roman" w:cs="Times New Roman"/>
            <w:i/>
          </w:rPr>
          <w:delText>Cyrtodactylus pulchellus</w:delText>
        </w:r>
        <w:r w:rsidRPr="0069381B" w:rsidDel="00A441C8">
          <w:rPr>
            <w:rFonts w:ascii="Times New Roman" w:hAnsi="Times New Roman" w:cs="Times New Roman"/>
          </w:rPr>
          <w:delText xml:space="preserve"> complex (Squamata: Gekkonidae): combined morphological and molecular analyses with descriptions of seven new species. </w:delText>
        </w:r>
        <w:r w:rsidRPr="0069381B" w:rsidDel="00A441C8">
          <w:rPr>
            <w:rFonts w:ascii="Times New Roman" w:hAnsi="Times New Roman" w:cs="Times New Roman"/>
            <w:i/>
          </w:rPr>
          <w:delText>Zootaxa</w:delText>
        </w:r>
        <w:r w:rsidRPr="0069381B" w:rsidDel="00A441C8">
          <w:rPr>
            <w:rFonts w:ascii="Times New Roman" w:hAnsi="Times New Roman" w:cs="Times New Roman"/>
          </w:rPr>
          <w:delText>, 3520, 1–55.</w:delText>
        </w:r>
      </w:del>
    </w:p>
    <w:p w14:paraId="6A5BE68A" w14:textId="77777777" w:rsidR="00A26C72" w:rsidRDefault="00E245BA" w:rsidP="0097240F">
      <w:pPr>
        <w:spacing w:line="276" w:lineRule="auto"/>
        <w:ind w:left="720" w:hanging="720"/>
        <w:rPr>
          <w:ins w:id="302" w:author="Kin Onn Chan." w:date="2013-12-09T14:29:00Z"/>
          <w:rFonts w:ascii="Times New Roman" w:hAnsi="Times New Roman" w:cs="Times New Roman"/>
        </w:rPr>
      </w:pPr>
      <w:proofErr w:type="spellStart"/>
      <w:r w:rsidRPr="0069381B">
        <w:rPr>
          <w:rFonts w:ascii="Times New Roman" w:hAnsi="Times New Roman" w:cs="Times New Roman"/>
        </w:rPr>
        <w:t>Grismer</w:t>
      </w:r>
      <w:proofErr w:type="spellEnd"/>
      <w:r w:rsidRPr="0069381B">
        <w:rPr>
          <w:rFonts w:ascii="Times New Roman" w:hAnsi="Times New Roman" w:cs="Times New Roman"/>
        </w:rPr>
        <w:t xml:space="preserve">, L.L., </w:t>
      </w:r>
      <w:proofErr w:type="spellStart"/>
      <w:r w:rsidRPr="0069381B">
        <w:rPr>
          <w:rFonts w:ascii="Times New Roman" w:hAnsi="Times New Roman" w:cs="Times New Roman"/>
        </w:rPr>
        <w:t>Anuar</w:t>
      </w:r>
      <w:proofErr w:type="spellEnd"/>
      <w:r w:rsidRPr="0069381B">
        <w:rPr>
          <w:rFonts w:ascii="Times New Roman" w:hAnsi="Times New Roman" w:cs="Times New Roman"/>
        </w:rPr>
        <w:t xml:space="preserve">, S., </w:t>
      </w:r>
      <w:proofErr w:type="spellStart"/>
      <w:r w:rsidRPr="0069381B">
        <w:rPr>
          <w:rFonts w:ascii="Times New Roman" w:hAnsi="Times New Roman" w:cs="Times New Roman"/>
        </w:rPr>
        <w:t>Muin</w:t>
      </w:r>
      <w:proofErr w:type="spellEnd"/>
      <w:r w:rsidRPr="0069381B">
        <w:rPr>
          <w:rFonts w:ascii="Times New Roman" w:hAnsi="Times New Roman" w:cs="Times New Roman"/>
        </w:rPr>
        <w:t xml:space="preserve">, M.A., </w:t>
      </w:r>
      <w:proofErr w:type="spellStart"/>
      <w:r w:rsidRPr="0069381B">
        <w:rPr>
          <w:rFonts w:ascii="Times New Roman" w:hAnsi="Times New Roman" w:cs="Times New Roman"/>
        </w:rPr>
        <w:t>Quah</w:t>
      </w:r>
      <w:proofErr w:type="spellEnd"/>
      <w:r w:rsidRPr="0069381B">
        <w:rPr>
          <w:rFonts w:ascii="Times New Roman" w:hAnsi="Times New Roman" w:cs="Times New Roman"/>
        </w:rPr>
        <w:t xml:space="preserve">, E.S.H. &amp; Wood, </w:t>
      </w:r>
      <w:proofErr w:type="spellStart"/>
      <w:r w:rsidRPr="0069381B">
        <w:rPr>
          <w:rFonts w:ascii="Times New Roman" w:hAnsi="Times New Roman" w:cs="Times New Roman"/>
        </w:rPr>
        <w:t>P.L.Jr</w:t>
      </w:r>
      <w:proofErr w:type="spellEnd"/>
      <w:r w:rsidRPr="0069381B">
        <w:rPr>
          <w:rFonts w:ascii="Times New Roman" w:hAnsi="Times New Roman" w:cs="Times New Roman"/>
        </w:rPr>
        <w:t>. (2013</w:t>
      </w:r>
      <w:r w:rsidRPr="004F3A97">
        <w:rPr>
          <w:rFonts w:ascii="Times New Roman" w:hAnsi="Times New Roman" w:cs="Times New Roman"/>
        </w:rPr>
        <w:t>) Phylogenetic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14:paraId="4B38812E" w14:textId="1823727E" w:rsidR="00027BD6" w:rsidRPr="00027BD6" w:rsidRDefault="00027BD6" w:rsidP="0097240F">
      <w:pPr>
        <w:spacing w:line="276" w:lineRule="auto"/>
        <w:ind w:left="720" w:hanging="720"/>
        <w:rPr>
          <w:rFonts w:ascii="Times New Roman" w:hAnsi="Times New Roman" w:cs="Times New Roman"/>
        </w:rPr>
      </w:pPr>
      <w:proofErr w:type="gramStart"/>
      <w:ins w:id="303" w:author="Kin Onn Chan." w:date="2013-12-09T14:29:00Z">
        <w:r>
          <w:rPr>
            <w:rFonts w:ascii="Times New Roman" w:hAnsi="Times New Roman" w:cs="Times New Roman"/>
          </w:rPr>
          <w:t xml:space="preserve">Grossmann, W. &amp; </w:t>
        </w:r>
        <w:proofErr w:type="spellStart"/>
        <w:r>
          <w:rPr>
            <w:rFonts w:ascii="Times New Roman" w:hAnsi="Times New Roman" w:cs="Times New Roman"/>
          </w:rPr>
          <w:t>Tillack</w:t>
        </w:r>
        <w:proofErr w:type="spellEnd"/>
        <w:r>
          <w:rPr>
            <w:rFonts w:ascii="Times New Roman" w:hAnsi="Times New Roman" w:cs="Times New Roman"/>
          </w:rPr>
          <w:t xml:space="preserve">, F. (2001) </w:t>
        </w:r>
        <w:proofErr w:type="spellStart"/>
        <w:r>
          <w:rPr>
            <w:rFonts w:ascii="Times New Roman" w:hAnsi="Times New Roman" w:cs="Times New Roman"/>
          </w:rPr>
          <w:t>Bemerkungen</w:t>
        </w:r>
        <w:proofErr w:type="spellEnd"/>
        <w:r>
          <w:rPr>
            <w:rFonts w:ascii="Times New Roman" w:hAnsi="Times New Roman" w:cs="Times New Roman"/>
          </w:rPr>
          <w:t xml:space="preserve"> </w:t>
        </w:r>
        <w:proofErr w:type="spellStart"/>
        <w:r>
          <w:rPr>
            <w:rFonts w:ascii="Times New Roman" w:hAnsi="Times New Roman" w:cs="Times New Roman"/>
          </w:rPr>
          <w:t>zur</w:t>
        </w:r>
        <w:proofErr w:type="spellEnd"/>
        <w:r>
          <w:rPr>
            <w:rFonts w:ascii="Times New Roman" w:hAnsi="Times New Roman" w:cs="Times New Roman"/>
          </w:rPr>
          <w:t xml:space="preserve"> </w:t>
        </w:r>
        <w:proofErr w:type="spellStart"/>
        <w:r>
          <w:rPr>
            <w:rFonts w:ascii="Times New Roman" w:hAnsi="Times New Roman" w:cs="Times New Roman"/>
          </w:rPr>
          <w:t>Herpetofauna</w:t>
        </w:r>
        <w:proofErr w:type="spellEnd"/>
        <w:r>
          <w:rPr>
            <w:rFonts w:ascii="Times New Roman" w:hAnsi="Times New Roman" w:cs="Times New Roman"/>
          </w:rPr>
          <w:t xml:space="preserve"> des </w:t>
        </w:r>
        <w:proofErr w:type="spellStart"/>
        <w:r>
          <w:rPr>
            <w:rFonts w:ascii="Times New Roman" w:hAnsi="Times New Roman" w:cs="Times New Roman"/>
          </w:rPr>
          <w:t>Khao</w:t>
        </w:r>
        <w:proofErr w:type="spellEnd"/>
        <w:r>
          <w:rPr>
            <w:rFonts w:ascii="Times New Roman" w:hAnsi="Times New Roman" w:cs="Times New Roman"/>
          </w:rPr>
          <w:t xml:space="preserve"> </w:t>
        </w:r>
        <w:proofErr w:type="spellStart"/>
        <w:r>
          <w:rPr>
            <w:rFonts w:ascii="Times New Roman" w:hAnsi="Times New Roman" w:cs="Times New Roman"/>
          </w:rPr>
          <w:t>Lak</w:t>
        </w:r>
        <w:proofErr w:type="spellEnd"/>
        <w:r>
          <w:rPr>
            <w:rFonts w:ascii="Times New Roman" w:hAnsi="Times New Roman" w:cs="Times New Roman"/>
          </w:rPr>
          <w:t xml:space="preserve">, </w:t>
        </w:r>
        <w:proofErr w:type="spellStart"/>
        <w:r>
          <w:rPr>
            <w:rFonts w:ascii="Times New Roman" w:hAnsi="Times New Roman" w:cs="Times New Roman"/>
          </w:rPr>
          <w:t>Phang</w:t>
        </w:r>
        <w:proofErr w:type="spellEnd"/>
        <w:r>
          <w:rPr>
            <w:rFonts w:ascii="Times New Roman" w:hAnsi="Times New Roman" w:cs="Times New Roman"/>
          </w:rPr>
          <w:t xml:space="preserve"> </w:t>
        </w:r>
        <w:proofErr w:type="spellStart"/>
        <w:r>
          <w:rPr>
            <w:rFonts w:ascii="Times New Roman" w:hAnsi="Times New Roman" w:cs="Times New Roman"/>
          </w:rPr>
          <w:t>Nga</w:t>
        </w:r>
        <w:proofErr w:type="spellEnd"/>
        <w:r>
          <w:rPr>
            <w:rFonts w:ascii="Times New Roman" w:hAnsi="Times New Roman" w:cs="Times New Roman"/>
          </w:rPr>
          <w:t xml:space="preserve">, </w:t>
        </w:r>
        <w:proofErr w:type="spellStart"/>
        <w:r>
          <w:rPr>
            <w:rFonts w:ascii="Times New Roman" w:hAnsi="Times New Roman" w:cs="Times New Roman"/>
          </w:rPr>
          <w:t>thailandische</w:t>
        </w:r>
        <w:proofErr w:type="spellEnd"/>
        <w:r>
          <w:rPr>
            <w:rFonts w:ascii="Times New Roman" w:hAnsi="Times New Roman" w:cs="Times New Roman"/>
          </w:rPr>
          <w:t xml:space="preserve"> </w:t>
        </w:r>
        <w:proofErr w:type="spellStart"/>
        <w:r>
          <w:rPr>
            <w:rFonts w:ascii="Times New Roman" w:hAnsi="Times New Roman" w:cs="Times New Roman"/>
          </w:rPr>
          <w:t>halbinsel</w:t>
        </w:r>
        <w:proofErr w:type="spellEnd"/>
        <w:r>
          <w:rPr>
            <w:rFonts w:ascii="Times New Roman" w:hAnsi="Times New Roman" w:cs="Times New Roman"/>
          </w:rPr>
          <w:t>.</w:t>
        </w:r>
        <w:proofErr w:type="gramEnd"/>
        <w:r>
          <w:rPr>
            <w:rFonts w:ascii="Times New Roman" w:hAnsi="Times New Roman" w:cs="Times New Roman"/>
          </w:rPr>
          <w:t xml:space="preserve"> </w:t>
        </w:r>
      </w:ins>
      <w:proofErr w:type="spellStart"/>
      <w:ins w:id="304" w:author="Kin Onn Chan." w:date="2013-12-09T14:31:00Z">
        <w:r>
          <w:rPr>
            <w:rFonts w:ascii="Times New Roman" w:hAnsi="Times New Roman" w:cs="Times New Roman"/>
          </w:rPr>
          <w:t>Tiel</w:t>
        </w:r>
        <w:proofErr w:type="spellEnd"/>
        <w:r>
          <w:rPr>
            <w:rFonts w:ascii="Times New Roman" w:hAnsi="Times New Roman" w:cs="Times New Roman"/>
          </w:rPr>
          <w:t xml:space="preserve"> III: </w:t>
        </w:r>
        <w:proofErr w:type="spellStart"/>
        <w:r>
          <w:rPr>
            <w:rFonts w:ascii="Times New Roman" w:hAnsi="Times New Roman" w:cs="Times New Roman"/>
          </w:rPr>
          <w:t>ergenbnisse</w:t>
        </w:r>
        <w:proofErr w:type="spellEnd"/>
        <w:r>
          <w:rPr>
            <w:rFonts w:ascii="Times New Roman" w:hAnsi="Times New Roman" w:cs="Times New Roman"/>
          </w:rPr>
          <w:t xml:space="preserve"> der </w:t>
        </w:r>
        <w:proofErr w:type="spellStart"/>
        <w:r>
          <w:rPr>
            <w:rFonts w:ascii="Times New Roman" w:hAnsi="Times New Roman" w:cs="Times New Roman"/>
          </w:rPr>
          <w:t>Jahre</w:t>
        </w:r>
        <w:proofErr w:type="spellEnd"/>
        <w:r>
          <w:rPr>
            <w:rFonts w:ascii="Times New Roman" w:hAnsi="Times New Roman" w:cs="Times New Roman"/>
          </w:rPr>
          <w:t xml:space="preserve"> 1999 und 2000. </w:t>
        </w:r>
        <w:proofErr w:type="spellStart"/>
        <w:r>
          <w:rPr>
            <w:rFonts w:ascii="Times New Roman" w:hAnsi="Times New Roman" w:cs="Times New Roman"/>
            <w:i/>
          </w:rPr>
          <w:t>Sauria</w:t>
        </w:r>
        <w:proofErr w:type="spellEnd"/>
        <w:r>
          <w:rPr>
            <w:rFonts w:ascii="Times New Roman" w:hAnsi="Times New Roman" w:cs="Times New Roman"/>
          </w:rPr>
          <w:t>, 23, 21–34.</w:t>
        </w:r>
      </w:ins>
    </w:p>
    <w:p w14:paraId="62A8361D" w14:textId="77777777" w:rsidR="004F3A97" w:rsidRPr="004F3A97" w:rsidRDefault="00A26C72" w:rsidP="00A441C8">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14:paraId="6A30EBA5" w14:textId="77777777" w:rsidR="000460C1" w:rsidRPr="004F3A97" w:rsidRDefault="005D6037" w:rsidP="004F3A97">
      <w:pPr>
        <w:spacing w:line="276" w:lineRule="auto"/>
        <w:contextualSpacing/>
        <w:rPr>
          <w:rFonts w:ascii="Times New Roman" w:hAnsi="Times New Roman" w:cs="Times New Roman"/>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w:t>
      </w:r>
      <w:r w:rsidR="00C4330D">
        <w:rPr>
          <w:rFonts w:ascii="Times New Roman" w:hAnsi="Times New Roman" w:cs="Times New Roman"/>
          <w:bCs/>
        </w:rPr>
        <w:t>F. (</w:t>
      </w:r>
      <w:r w:rsidRPr="004F3A97">
        <w:rPr>
          <w:rFonts w:ascii="Times New Roman" w:hAnsi="Times New Roman" w:cs="Times New Roman"/>
          <w:bCs/>
        </w:rPr>
        <w:t>2001</w:t>
      </w:r>
      <w:proofErr w:type="gramStart"/>
      <w:r w:rsidR="00C4330D">
        <w:rPr>
          <w:rFonts w:ascii="Times New Roman" w:hAnsi="Times New Roman" w:cs="Times New Roman"/>
          <w:bCs/>
        </w:rPr>
        <w:t>)</w:t>
      </w:r>
      <w:r w:rsidRPr="004F3A97">
        <w:rPr>
          <w:rFonts w:ascii="Times New Roman" w:hAnsi="Times New Roman" w:cs="Times New Roman"/>
          <w:bCs/>
        </w:rPr>
        <w:t xml:space="preserve">  MRBAYES</w:t>
      </w:r>
      <w:proofErr w:type="gramEnd"/>
      <w:r w:rsidRPr="004F3A97">
        <w:rPr>
          <w:rFonts w:ascii="Times New Roman" w:hAnsi="Times New Roman" w:cs="Times New Roman"/>
          <w:bCs/>
        </w:rPr>
        <w:t>: Bay</w:t>
      </w:r>
      <w:r w:rsidR="00C4330D">
        <w:rPr>
          <w:rFonts w:ascii="Times New Roman" w:hAnsi="Times New Roman" w:cs="Times New Roman"/>
          <w:bCs/>
        </w:rPr>
        <w:t xml:space="preserve">esian inference of </w:t>
      </w:r>
      <w:r w:rsidR="00C4330D">
        <w:rPr>
          <w:rFonts w:ascii="Times New Roman" w:hAnsi="Times New Roman" w:cs="Times New Roman"/>
          <w:bCs/>
        </w:rPr>
        <w:tab/>
        <w:t xml:space="preserve">phylogeny. </w:t>
      </w:r>
      <w:proofErr w:type="gramStart"/>
      <w:r w:rsidRPr="004F3A97">
        <w:rPr>
          <w:rFonts w:ascii="Times New Roman" w:hAnsi="Times New Roman" w:cs="Times New Roman"/>
          <w:bCs/>
          <w:i/>
        </w:rPr>
        <w:t>Bioinformatics,</w:t>
      </w:r>
      <w:r w:rsidRPr="004F3A97">
        <w:rPr>
          <w:rFonts w:ascii="Times New Roman" w:hAnsi="Times New Roman" w:cs="Times New Roman"/>
          <w:bCs/>
        </w:rPr>
        <w:t xml:space="preserve"> 17, 754–755.</w:t>
      </w:r>
      <w:proofErr w:type="gramEnd"/>
    </w:p>
    <w:p w14:paraId="71CD1578" w14:textId="77777777" w:rsidR="00CA149F" w:rsidRDefault="00CA149F" w:rsidP="00A441C8">
      <w:pPr>
        <w:spacing w:line="276" w:lineRule="auto"/>
        <w:ind w:left="720" w:hanging="720"/>
        <w:rPr>
          <w:ins w:id="305" w:author="Kin Onn Chan." w:date="2013-12-11T10:17:00Z"/>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14:paraId="0D332AC1" w14:textId="23F36DFB" w:rsidR="001417C7" w:rsidRPr="001417C7" w:rsidRDefault="001417C7" w:rsidP="00A441C8">
      <w:pPr>
        <w:spacing w:line="276" w:lineRule="auto"/>
        <w:ind w:left="720" w:hanging="720"/>
        <w:rPr>
          <w:rFonts w:ascii="Times New Roman" w:hAnsi="Times New Roman" w:cs="Times New Roman"/>
        </w:rPr>
      </w:pPr>
      <w:proofErr w:type="spellStart"/>
      <w:ins w:id="306" w:author="Kin Onn Chan." w:date="2013-12-11T10:17:00Z">
        <w:r>
          <w:rPr>
            <w:rFonts w:ascii="Times New Roman" w:hAnsi="Times New Roman" w:cs="Times New Roman"/>
          </w:rPr>
          <w:t>Inger</w:t>
        </w:r>
        <w:proofErr w:type="spellEnd"/>
        <w:r>
          <w:rPr>
            <w:rFonts w:ascii="Times New Roman" w:hAnsi="Times New Roman" w:cs="Times New Roman"/>
          </w:rPr>
          <w:t xml:space="preserve">, R.F. (1992) Variation of </w:t>
        </w:r>
        <w:proofErr w:type="spellStart"/>
        <w:r>
          <w:rPr>
            <w:rFonts w:ascii="Times New Roman" w:hAnsi="Times New Roman" w:cs="Times New Roman"/>
          </w:rPr>
          <w:t>apomorphic</w:t>
        </w:r>
        <w:proofErr w:type="spellEnd"/>
        <w:r>
          <w:rPr>
            <w:rFonts w:ascii="Times New Roman" w:hAnsi="Times New Roman" w:cs="Times New Roman"/>
          </w:rPr>
          <w:t xml:space="preserve"> characters in stream-dwelling tadpoles of the </w:t>
        </w:r>
        <w:proofErr w:type="spellStart"/>
        <w:r>
          <w:rPr>
            <w:rFonts w:ascii="Times New Roman" w:hAnsi="Times New Roman" w:cs="Times New Roman"/>
          </w:rPr>
          <w:t>bufonid</w:t>
        </w:r>
        <w:proofErr w:type="spellEnd"/>
        <w:r>
          <w:rPr>
            <w:rFonts w:ascii="Times New Roman" w:hAnsi="Times New Roman" w:cs="Times New Roman"/>
          </w:rPr>
          <w:t xml:space="preserve"> genus </w:t>
        </w:r>
        <w:r>
          <w:rPr>
            <w:rFonts w:ascii="Times New Roman" w:hAnsi="Times New Roman" w:cs="Times New Roman"/>
            <w:i/>
          </w:rPr>
          <w:t>Ansonia</w:t>
        </w:r>
        <w:r>
          <w:rPr>
            <w:rFonts w:ascii="Times New Roman" w:hAnsi="Times New Roman" w:cs="Times New Roman"/>
          </w:rPr>
          <w:t xml:space="preserve"> (</w:t>
        </w:r>
        <w:proofErr w:type="spellStart"/>
        <w:r>
          <w:rPr>
            <w:rFonts w:ascii="Times New Roman" w:hAnsi="Times New Roman" w:cs="Times New Roman"/>
          </w:rPr>
          <w:t>Amphibia</w:t>
        </w:r>
        <w:proofErr w:type="gramStart"/>
        <w:r>
          <w:rPr>
            <w:rFonts w:ascii="Times New Roman" w:hAnsi="Times New Roman" w:cs="Times New Roman"/>
          </w:rPr>
          <w:t>:Anura</w:t>
        </w:r>
        <w:proofErr w:type="spellEnd"/>
        <w:proofErr w:type="gramEnd"/>
        <w:r>
          <w:rPr>
            <w:rFonts w:ascii="Times New Roman" w:hAnsi="Times New Roman" w:cs="Times New Roman"/>
          </w:rPr>
          <w:t xml:space="preserve">). </w:t>
        </w:r>
        <w:proofErr w:type="gramStart"/>
        <w:r>
          <w:rPr>
            <w:rFonts w:ascii="Times New Roman" w:hAnsi="Times New Roman" w:cs="Times New Roman"/>
            <w:i/>
          </w:rPr>
          <w:t>Zoological Journal of the Linnaean Society</w:t>
        </w:r>
      </w:ins>
      <w:ins w:id="307" w:author="Kin Onn Chan." w:date="2013-12-11T10:18:00Z">
        <w:r>
          <w:rPr>
            <w:rFonts w:ascii="Times New Roman" w:hAnsi="Times New Roman" w:cs="Times New Roman"/>
          </w:rPr>
          <w:t>, 105, 225–237.</w:t>
        </w:r>
      </w:ins>
      <w:proofErr w:type="gramEnd"/>
    </w:p>
    <w:p w14:paraId="63BD9873" w14:textId="77777777" w:rsidR="000460C1" w:rsidRPr="004F3A97" w:rsidDel="00A441C8" w:rsidRDefault="00971A9B" w:rsidP="00A441C8">
      <w:pPr>
        <w:spacing w:line="276" w:lineRule="auto"/>
        <w:ind w:left="720" w:hanging="720"/>
        <w:rPr>
          <w:del w:id="308" w:author="Kin Onn Chan." w:date="2013-11-21T13:28:00Z"/>
          <w:rFonts w:ascii="Times New Roman" w:hAnsi="Times New Roman" w:cs="Times New Roman"/>
        </w:rPr>
      </w:pPr>
      <w:del w:id="309" w:author="Kin Onn Chan." w:date="2013-11-21T13:28:00Z">
        <w:r w:rsidRPr="004F3A97" w:rsidDel="00A441C8">
          <w:rPr>
            <w:rFonts w:ascii="Times New Roman" w:hAnsi="Times New Roman" w:cs="Times New Roman"/>
          </w:rPr>
          <w:lastRenderedPageBreak/>
          <w:delText xml:space="preserve">Johnson, C.B., Quah, E.S.H., Anuar, S., Muin, M.A., Wood, P.L.Jr., Grismer, J.L., Greer, L.F., Chan, K.O., </w:delText>
        </w:r>
        <w:r w:rsidR="00C4330D" w:rsidDel="00A441C8">
          <w:rPr>
            <w:rFonts w:ascii="Times New Roman" w:hAnsi="Times New Roman" w:cs="Times New Roman"/>
          </w:rPr>
          <w:delText>Norhayati, A.,</w:delText>
        </w:r>
        <w:r w:rsidRPr="004F3A97" w:rsidDel="00A441C8">
          <w:rPr>
            <w:rFonts w:ascii="Times New Roman" w:hAnsi="Times New Roman" w:cs="Times New Roman"/>
          </w:rPr>
          <w:delText xml:space="preserve"> Bauer, A. &amp; Grismer, L.L. (2012) Phylogeography, geographic variation and taxonomy of the Bent-toed Gecko </w:delText>
        </w:r>
        <w:r w:rsidRPr="004F3A97" w:rsidDel="00A441C8">
          <w:rPr>
            <w:rFonts w:ascii="Times New Roman" w:hAnsi="Times New Roman" w:cs="Times New Roman"/>
            <w:i/>
          </w:rPr>
          <w:delText>Cyrtodactylus</w:delText>
        </w:r>
        <w:r w:rsidRPr="004F3A97" w:rsidDel="00A441C8">
          <w:rPr>
            <w:rFonts w:ascii="Times New Roman" w:hAnsi="Times New Roman" w:cs="Times New Roman"/>
          </w:rPr>
          <w:delText xml:space="preserve"> </w:delText>
        </w:r>
        <w:r w:rsidRPr="004F3A97" w:rsidDel="00A441C8">
          <w:rPr>
            <w:rFonts w:ascii="Times New Roman" w:hAnsi="Times New Roman" w:cs="Times New Roman"/>
            <w:i/>
          </w:rPr>
          <w:delText>quadrivirgatus</w:delText>
        </w:r>
        <w:r w:rsidRPr="004F3A97" w:rsidDel="00A441C8">
          <w:rPr>
            <w:rFonts w:ascii="Times New Roman" w:hAnsi="Times New Roman" w:cs="Times New Roman"/>
          </w:rPr>
          <w:delText xml:space="preserve"> Taylor, 1962 from Peninsular Malaysia with the description of a new swamp dwelling species. </w:delText>
        </w:r>
        <w:r w:rsidRPr="004F3A97" w:rsidDel="00A441C8">
          <w:rPr>
            <w:rFonts w:ascii="Times New Roman" w:hAnsi="Times New Roman" w:cs="Times New Roman"/>
            <w:i/>
          </w:rPr>
          <w:delText>Zootaxa</w:delText>
        </w:r>
        <w:r w:rsidRPr="004F3A97" w:rsidDel="00A441C8">
          <w:rPr>
            <w:rFonts w:ascii="Times New Roman" w:hAnsi="Times New Roman" w:cs="Times New Roman"/>
          </w:rPr>
          <w:delText xml:space="preserve">, </w:delText>
        </w:r>
        <w:r w:rsidR="000460C1" w:rsidRPr="004F3A97" w:rsidDel="00A441C8">
          <w:rPr>
            <w:rFonts w:ascii="Times New Roman" w:hAnsi="Times New Roman" w:cs="Times New Roman"/>
          </w:rPr>
          <w:delText>3406, 39–58.</w:delText>
        </w:r>
      </w:del>
    </w:p>
    <w:p w14:paraId="7B8E575B" w14:textId="4E1AF6B9" w:rsidR="004F3A97" w:rsidRDefault="00C4330D">
      <w:pPr>
        <w:spacing w:line="276" w:lineRule="auto"/>
        <w:ind w:left="720" w:hanging="720"/>
        <w:rPr>
          <w:ins w:id="310" w:author="Kin Onn Chan." w:date="2013-12-09T14:34:00Z"/>
          <w:rFonts w:ascii="Times New Roman" w:hAnsi="Times New Roman" w:cs="Times New Roman"/>
        </w:rPr>
      </w:pPr>
      <w:proofErr w:type="spellStart"/>
      <w:r>
        <w:rPr>
          <w:rFonts w:ascii="Times New Roman" w:hAnsi="Times New Roman" w:cs="Times New Roman"/>
        </w:rPr>
        <w:t>Maddison</w:t>
      </w:r>
      <w:proofErr w:type="spellEnd"/>
      <w:r>
        <w:rPr>
          <w:rFonts w:ascii="Times New Roman" w:hAnsi="Times New Roman" w:cs="Times New Roman"/>
        </w:rPr>
        <w:t xml:space="preserve">, D.R. &amp; </w:t>
      </w:r>
      <w:proofErr w:type="spellStart"/>
      <w:r>
        <w:rPr>
          <w:rFonts w:ascii="Times New Roman" w:hAnsi="Times New Roman" w:cs="Times New Roman"/>
        </w:rPr>
        <w:t>Maddison</w:t>
      </w:r>
      <w:proofErr w:type="spellEnd"/>
      <w:r>
        <w:rPr>
          <w:rFonts w:ascii="Times New Roman" w:hAnsi="Times New Roman" w:cs="Times New Roman"/>
        </w:rPr>
        <w:t>, W.</w:t>
      </w:r>
      <w:r w:rsidR="005D6037" w:rsidRPr="004F3A97">
        <w:rPr>
          <w:rFonts w:ascii="Times New Roman" w:hAnsi="Times New Roman" w:cs="Times New Roman"/>
        </w:rPr>
        <w:t xml:space="preserve">P. (2005) </w:t>
      </w:r>
      <w:proofErr w:type="spellStart"/>
      <w:r w:rsidR="005D6037" w:rsidRPr="004F3A97">
        <w:rPr>
          <w:rFonts w:ascii="Times New Roman" w:hAnsi="Times New Roman" w:cs="Times New Roman"/>
        </w:rPr>
        <w:t>Mac</w:t>
      </w:r>
      <w:r>
        <w:rPr>
          <w:rFonts w:ascii="Times New Roman" w:hAnsi="Times New Roman" w:cs="Times New Roman"/>
        </w:rPr>
        <w:t>C</w:t>
      </w:r>
      <w:r w:rsidR="005D6037" w:rsidRPr="004F3A97">
        <w:rPr>
          <w:rFonts w:ascii="Times New Roman" w:hAnsi="Times New Roman" w:cs="Times New Roman"/>
        </w:rPr>
        <w:t>lade</w:t>
      </w:r>
      <w:proofErr w:type="spellEnd"/>
      <w:r w:rsidR="005D6037" w:rsidRPr="004F3A97">
        <w:rPr>
          <w:rFonts w:ascii="Times New Roman" w:hAnsi="Times New Roman" w:cs="Times New Roman"/>
        </w:rPr>
        <w:t xml:space="preserve"> 4: Analysis of Phylogeny and Character Evolution.  Version 4.08a.  </w:t>
      </w:r>
      <w:r w:rsidR="00BD6B63" w:rsidRPr="00AB2087">
        <w:rPr>
          <w:rFonts w:ascii="Times New Roman" w:hAnsi="Times New Roman" w:cs="Times New Roman"/>
          <w:rPrChange w:id="311" w:author="Kin Onn Chan." w:date="2013-12-10T14:11:00Z">
            <w:rPr>
              <w:rStyle w:val="Hyperlink"/>
              <w:rFonts w:ascii="Times New Roman" w:hAnsi="Times New Roman" w:cs="Times New Roman"/>
            </w:rPr>
          </w:rPrChange>
        </w:rPr>
        <w:t>http://Macclade.Org</w:t>
      </w:r>
    </w:p>
    <w:p w14:paraId="598C739E" w14:textId="245A3685" w:rsidR="009D707B" w:rsidRPr="009D707B" w:rsidRDefault="009D707B">
      <w:pPr>
        <w:spacing w:line="276" w:lineRule="auto"/>
        <w:ind w:left="720" w:hanging="720"/>
        <w:rPr>
          <w:ins w:id="312" w:author="Kin Onn Chan." w:date="2013-12-09T14:21:00Z"/>
          <w:rFonts w:ascii="Times New Roman" w:hAnsi="Times New Roman" w:cs="Times New Roman"/>
        </w:rPr>
      </w:pPr>
      <w:ins w:id="313" w:author="Kin Onn Chan." w:date="2013-12-09T14:34:00Z">
        <w:r>
          <w:rPr>
            <w:rFonts w:ascii="Times New Roman" w:hAnsi="Times New Roman" w:cs="Times New Roman"/>
          </w:rPr>
          <w:t xml:space="preserve">Matsui, M., </w:t>
        </w:r>
        <w:proofErr w:type="spellStart"/>
        <w:r>
          <w:rPr>
            <w:rFonts w:ascii="Times New Roman" w:hAnsi="Times New Roman" w:cs="Times New Roman"/>
          </w:rPr>
          <w:t>Nabhitabhata</w:t>
        </w:r>
        <w:proofErr w:type="spellEnd"/>
        <w:r>
          <w:rPr>
            <w:rFonts w:ascii="Times New Roman" w:hAnsi="Times New Roman" w:cs="Times New Roman"/>
          </w:rPr>
          <w:t xml:space="preserve">, J. &amp; </w:t>
        </w:r>
        <w:proofErr w:type="spellStart"/>
        <w:r>
          <w:rPr>
            <w:rFonts w:ascii="Times New Roman" w:hAnsi="Times New Roman" w:cs="Times New Roman"/>
          </w:rPr>
          <w:t>Panha</w:t>
        </w:r>
        <w:proofErr w:type="spellEnd"/>
        <w:r>
          <w:rPr>
            <w:rFonts w:ascii="Times New Roman" w:hAnsi="Times New Roman" w:cs="Times New Roman"/>
          </w:rPr>
          <w:t xml:space="preserve">, S. (1998) A new </w:t>
        </w:r>
      </w:ins>
      <w:ins w:id="314" w:author="Kin Onn Chan." w:date="2013-12-09T14:35:00Z">
        <w:r>
          <w:rPr>
            <w:rFonts w:ascii="Times New Roman" w:hAnsi="Times New Roman" w:cs="Times New Roman"/>
            <w:i/>
          </w:rPr>
          <w:t>Ansonia</w:t>
        </w:r>
        <w:r>
          <w:rPr>
            <w:rFonts w:ascii="Times New Roman" w:hAnsi="Times New Roman" w:cs="Times New Roman"/>
          </w:rPr>
          <w:t xml:space="preserve"> from northern Thailand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Bufonidae</w:t>
        </w:r>
        <w:proofErr w:type="spellEnd"/>
        <w:r>
          <w:rPr>
            <w:rFonts w:ascii="Times New Roman" w:hAnsi="Times New Roman" w:cs="Times New Roman"/>
          </w:rPr>
          <w:t xml:space="preserve">). </w:t>
        </w:r>
        <w:proofErr w:type="spellStart"/>
        <w:r>
          <w:rPr>
            <w:rFonts w:ascii="Times New Roman" w:hAnsi="Times New Roman" w:cs="Times New Roman"/>
            <w:i/>
          </w:rPr>
          <w:t>Herpetologica</w:t>
        </w:r>
        <w:proofErr w:type="spellEnd"/>
        <w:r>
          <w:rPr>
            <w:rFonts w:ascii="Times New Roman" w:hAnsi="Times New Roman" w:cs="Times New Roman"/>
          </w:rPr>
          <w:t>, 54, 448–454.</w:t>
        </w:r>
      </w:ins>
    </w:p>
    <w:p w14:paraId="597564E3" w14:textId="56965124" w:rsidR="00BD6B63" w:rsidRPr="00027BD6" w:rsidRDefault="00BD6B63">
      <w:pPr>
        <w:spacing w:line="276" w:lineRule="auto"/>
        <w:ind w:left="720" w:hanging="720"/>
        <w:rPr>
          <w:rFonts w:ascii="Times New Roman" w:hAnsi="Times New Roman" w:cs="Times New Roman"/>
        </w:rPr>
      </w:pPr>
      <w:proofErr w:type="gramStart"/>
      <w:ins w:id="315" w:author="Kin Onn Chan." w:date="2013-12-09T14:21:00Z">
        <w:r>
          <w:rPr>
            <w:rFonts w:ascii="Times New Roman" w:hAnsi="Times New Roman" w:cs="Times New Roman"/>
          </w:rPr>
          <w:t xml:space="preserve">Matsui, M., </w:t>
        </w:r>
        <w:proofErr w:type="spellStart"/>
        <w:r>
          <w:rPr>
            <w:rFonts w:ascii="Times New Roman" w:hAnsi="Times New Roman" w:cs="Times New Roman"/>
          </w:rPr>
          <w:t>Khonsue</w:t>
        </w:r>
        <w:proofErr w:type="spellEnd"/>
        <w:r>
          <w:rPr>
            <w:rFonts w:ascii="Times New Roman" w:hAnsi="Times New Roman" w:cs="Times New Roman"/>
          </w:rPr>
          <w:t xml:space="preserve">, W. &amp; </w:t>
        </w:r>
        <w:proofErr w:type="spellStart"/>
        <w:r>
          <w:rPr>
            <w:rFonts w:ascii="Times New Roman" w:hAnsi="Times New Roman" w:cs="Times New Roman"/>
          </w:rPr>
          <w:t>Nabhitabhata</w:t>
        </w:r>
        <w:proofErr w:type="spellEnd"/>
        <w:r>
          <w:rPr>
            <w:rFonts w:ascii="Times New Roman" w:hAnsi="Times New Roman" w:cs="Times New Roman"/>
          </w:rPr>
          <w:t>, J.</w:t>
        </w:r>
      </w:ins>
      <w:ins w:id="316" w:author="Kin Onn Chan." w:date="2013-12-09T14:22:00Z">
        <w:r>
          <w:rPr>
            <w:rFonts w:ascii="Times New Roman" w:hAnsi="Times New Roman" w:cs="Times New Roman"/>
          </w:rPr>
          <w:t xml:space="preserve"> (2005)</w:t>
        </w:r>
        <w:r w:rsidR="00027BD6">
          <w:rPr>
            <w:rFonts w:ascii="Times New Roman" w:hAnsi="Times New Roman" w:cs="Times New Roman"/>
          </w:rPr>
          <w:t xml:space="preserve"> A new </w:t>
        </w:r>
        <w:r w:rsidR="00027BD6">
          <w:rPr>
            <w:rFonts w:ascii="Times New Roman" w:hAnsi="Times New Roman" w:cs="Times New Roman"/>
            <w:i/>
          </w:rPr>
          <w:t>Ansonia</w:t>
        </w:r>
        <w:r w:rsidR="00027BD6">
          <w:rPr>
            <w:rFonts w:ascii="Times New Roman" w:hAnsi="Times New Roman" w:cs="Times New Roman"/>
          </w:rPr>
          <w:t xml:space="preserve"> from the Isthmus of </w:t>
        </w:r>
        <w:proofErr w:type="spellStart"/>
        <w:r w:rsidR="00027BD6">
          <w:rPr>
            <w:rFonts w:ascii="Times New Roman" w:hAnsi="Times New Roman" w:cs="Times New Roman"/>
          </w:rPr>
          <w:t>Kra</w:t>
        </w:r>
        <w:proofErr w:type="spellEnd"/>
        <w:r w:rsidR="00027BD6">
          <w:rPr>
            <w:rFonts w:ascii="Times New Roman" w:hAnsi="Times New Roman" w:cs="Times New Roman"/>
          </w:rPr>
          <w:t>, Thailand (</w:t>
        </w:r>
        <w:proofErr w:type="spellStart"/>
        <w:r w:rsidR="00027BD6">
          <w:rPr>
            <w:rFonts w:ascii="Times New Roman" w:hAnsi="Times New Roman" w:cs="Times New Roman"/>
          </w:rPr>
          <w:t>Amphibia</w:t>
        </w:r>
        <w:proofErr w:type="spellEnd"/>
        <w:r w:rsidR="00027BD6">
          <w:rPr>
            <w:rFonts w:ascii="Times New Roman" w:hAnsi="Times New Roman" w:cs="Times New Roman"/>
          </w:rPr>
          <w:t xml:space="preserve">, </w:t>
        </w:r>
        <w:proofErr w:type="spellStart"/>
        <w:r w:rsidR="00027BD6">
          <w:rPr>
            <w:rFonts w:ascii="Times New Roman" w:hAnsi="Times New Roman" w:cs="Times New Roman"/>
          </w:rPr>
          <w:t>Anura</w:t>
        </w:r>
        <w:proofErr w:type="spellEnd"/>
        <w:r w:rsidR="00027BD6">
          <w:rPr>
            <w:rFonts w:ascii="Times New Roman" w:hAnsi="Times New Roman" w:cs="Times New Roman"/>
          </w:rPr>
          <w:t xml:space="preserve">, </w:t>
        </w:r>
        <w:proofErr w:type="spellStart"/>
        <w:r w:rsidR="00027BD6">
          <w:rPr>
            <w:rFonts w:ascii="Times New Roman" w:hAnsi="Times New Roman" w:cs="Times New Roman"/>
          </w:rPr>
          <w:t>Bufonidae</w:t>
        </w:r>
        <w:proofErr w:type="spellEnd"/>
        <w:r w:rsidR="00027BD6">
          <w:rPr>
            <w:rFonts w:ascii="Times New Roman" w:hAnsi="Times New Roman" w:cs="Times New Roman"/>
          </w:rPr>
          <w:t>).</w:t>
        </w:r>
        <w:proofErr w:type="gramEnd"/>
        <w:r w:rsidR="00027BD6">
          <w:rPr>
            <w:rFonts w:ascii="Times New Roman" w:hAnsi="Times New Roman" w:cs="Times New Roman"/>
          </w:rPr>
          <w:t xml:space="preserve"> </w:t>
        </w:r>
        <w:proofErr w:type="gramStart"/>
        <w:r w:rsidR="00027BD6">
          <w:rPr>
            <w:rFonts w:ascii="Times New Roman" w:hAnsi="Times New Roman" w:cs="Times New Roman"/>
            <w:i/>
          </w:rPr>
          <w:t>Zoological Science</w:t>
        </w:r>
        <w:r w:rsidR="00027BD6">
          <w:rPr>
            <w:rFonts w:ascii="Times New Roman" w:hAnsi="Times New Roman" w:cs="Times New Roman"/>
          </w:rPr>
          <w:t>, 22, 809</w:t>
        </w:r>
      </w:ins>
      <w:ins w:id="317" w:author="Kin Onn Chan." w:date="2013-12-09T14:23:00Z">
        <w:r w:rsidR="00027BD6">
          <w:rPr>
            <w:rFonts w:ascii="Times New Roman" w:hAnsi="Times New Roman" w:cs="Times New Roman"/>
          </w:rPr>
          <w:t>–</w:t>
        </w:r>
      </w:ins>
      <w:ins w:id="318" w:author="Kin Onn Chan." w:date="2013-12-09T14:22:00Z">
        <w:r w:rsidR="00027BD6">
          <w:rPr>
            <w:rFonts w:ascii="Times New Roman" w:hAnsi="Times New Roman" w:cs="Times New Roman"/>
          </w:rPr>
          <w:t>814.</w:t>
        </w:r>
      </w:ins>
      <w:proofErr w:type="gramEnd"/>
    </w:p>
    <w:p w14:paraId="1EBA2743" w14:textId="77777777" w:rsidR="005D6037" w:rsidRPr="004F3A97" w:rsidRDefault="005D6037" w:rsidP="00A441C8">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A., Liu, W</w:t>
      </w:r>
      <w:r w:rsidR="00C4330D">
        <w:rPr>
          <w:rFonts w:ascii="Times New Roman" w:hAnsi="Times New Roman" w:cs="Times New Roman"/>
        </w:rPr>
        <w:t xml:space="preserve">., </w:t>
      </w:r>
      <w:proofErr w:type="spellStart"/>
      <w:r w:rsidR="00C4330D">
        <w:rPr>
          <w:rFonts w:ascii="Times New Roman" w:hAnsi="Times New Roman" w:cs="Times New Roman"/>
        </w:rPr>
        <w:t>Khonsue</w:t>
      </w:r>
      <w:proofErr w:type="spellEnd"/>
      <w:r w:rsidR="00C4330D">
        <w:rPr>
          <w:rFonts w:ascii="Times New Roman" w:hAnsi="Times New Roman" w:cs="Times New Roman"/>
        </w:rPr>
        <w:t xml:space="preserve">, W., </w:t>
      </w:r>
      <w:proofErr w:type="spellStart"/>
      <w:r w:rsidR="00C4330D">
        <w:rPr>
          <w:rFonts w:ascii="Times New Roman" w:hAnsi="Times New Roman" w:cs="Times New Roman"/>
        </w:rPr>
        <w:t>Grismer</w:t>
      </w:r>
      <w:proofErr w:type="spellEnd"/>
      <w:r w:rsidR="00C4330D">
        <w:rPr>
          <w:rFonts w:ascii="Times New Roman" w:hAnsi="Times New Roman" w:cs="Times New Roman"/>
        </w:rPr>
        <w:t xml:space="preserve">, L.L., </w:t>
      </w:r>
      <w:proofErr w:type="spellStart"/>
      <w:r w:rsidR="00C4330D">
        <w:rPr>
          <w:rFonts w:ascii="Times New Roman" w:hAnsi="Times New Roman" w:cs="Times New Roman"/>
        </w:rPr>
        <w:t>Diesmos</w:t>
      </w:r>
      <w:proofErr w:type="spellEnd"/>
      <w:r w:rsidR="00C4330D">
        <w:rPr>
          <w:rFonts w:ascii="Times New Roman" w:hAnsi="Times New Roman" w:cs="Times New Roman"/>
        </w:rPr>
        <w:t>, A.</w:t>
      </w:r>
      <w:r w:rsidRPr="004F3A97">
        <w:rPr>
          <w:rFonts w:ascii="Times New Roman" w:hAnsi="Times New Roman" w:cs="Times New Roman"/>
        </w:rPr>
        <w:t xml:space="preserve">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P., Yong</w:t>
      </w:r>
      <w:r w:rsidR="00C4330D">
        <w:rPr>
          <w:rFonts w:ascii="Times New Roman" w:hAnsi="Times New Roman" w:cs="Times New Roman"/>
        </w:rPr>
        <w:t xml:space="preserve">, H., </w:t>
      </w:r>
      <w:proofErr w:type="spellStart"/>
      <w:r w:rsidR="00C4330D">
        <w:rPr>
          <w:rFonts w:ascii="Times New Roman" w:hAnsi="Times New Roman" w:cs="Times New Roman"/>
        </w:rPr>
        <w:t>Sukumaran</w:t>
      </w:r>
      <w:proofErr w:type="spellEnd"/>
      <w:r w:rsidR="00C4330D">
        <w:rPr>
          <w:rFonts w:ascii="Times New Roman" w:hAnsi="Times New Roman" w:cs="Times New Roman"/>
        </w:rPr>
        <w:t>, J. &amp; Brown, R.</w:t>
      </w:r>
      <w:r w:rsidRPr="004F3A97">
        <w:rPr>
          <w:rFonts w:ascii="Times New Roman" w:hAnsi="Times New Roman" w:cs="Times New Roman"/>
        </w:rPr>
        <w:t xml:space="preserve">M. (2010) Phylogenetic </w:t>
      </w:r>
      <w:r w:rsidR="0097240F">
        <w:rPr>
          <w:rFonts w:ascii="Times New Roman" w:hAnsi="Times New Roman" w:cs="Times New Roman"/>
        </w:rPr>
        <w:t>r</w:t>
      </w:r>
      <w:r w:rsidR="0097240F" w:rsidRPr="004F3A97">
        <w:rPr>
          <w:rFonts w:ascii="Times New Roman" w:hAnsi="Times New Roman" w:cs="Times New Roman"/>
        </w:rPr>
        <w:t xml:space="preserve">elationships </w:t>
      </w:r>
      <w:r w:rsidRPr="004F3A97">
        <w:rPr>
          <w:rFonts w:ascii="Times New Roman" w:hAnsi="Times New Roman" w:cs="Times New Roman"/>
        </w:rPr>
        <w:t xml:space="preserve">of </w:t>
      </w:r>
      <w:r w:rsidRPr="00C4330D">
        <w:rPr>
          <w:rFonts w:ascii="Times New Roman" w:hAnsi="Times New Roman" w:cs="Times New Roman"/>
          <w:i/>
        </w:rPr>
        <w:t>Ansonia</w:t>
      </w:r>
      <w:r w:rsidRPr="004F3A97">
        <w:rPr>
          <w:rFonts w:ascii="Times New Roman" w:hAnsi="Times New Roman" w:cs="Times New Roman"/>
        </w:rPr>
        <w:t xml:space="preserve"> from Southeast Asia </w:t>
      </w:r>
      <w:r w:rsidR="0097240F">
        <w:rPr>
          <w:rFonts w:ascii="Times New Roman" w:hAnsi="Times New Roman" w:cs="Times New Roman"/>
        </w:rPr>
        <w:t>i</w:t>
      </w:r>
      <w:r w:rsidR="0097240F" w:rsidRPr="004F3A97">
        <w:rPr>
          <w:rFonts w:ascii="Times New Roman" w:hAnsi="Times New Roman" w:cs="Times New Roman"/>
        </w:rPr>
        <w:t xml:space="preserve">nferred </w:t>
      </w:r>
      <w:r w:rsidRPr="004F3A97">
        <w:rPr>
          <w:rFonts w:ascii="Times New Roman" w:hAnsi="Times New Roman" w:cs="Times New Roman"/>
        </w:rPr>
        <w:t xml:space="preserve">from </w:t>
      </w:r>
      <w:r w:rsidR="0097240F">
        <w:rPr>
          <w:rFonts w:ascii="Times New Roman" w:hAnsi="Times New Roman" w:cs="Times New Roman"/>
        </w:rPr>
        <w:t>m</w:t>
      </w:r>
      <w:r w:rsidR="0097240F" w:rsidRPr="004F3A97">
        <w:rPr>
          <w:rFonts w:ascii="Times New Roman" w:hAnsi="Times New Roman" w:cs="Times New Roman"/>
        </w:rPr>
        <w:t xml:space="preserve">itochondrial </w:t>
      </w:r>
      <w:r w:rsidRPr="004F3A97">
        <w:rPr>
          <w:rFonts w:ascii="Times New Roman" w:hAnsi="Times New Roman" w:cs="Times New Roman"/>
        </w:rPr>
        <w:t xml:space="preserve">DNA </w:t>
      </w:r>
      <w:r w:rsidR="0097240F">
        <w:rPr>
          <w:rFonts w:ascii="Times New Roman" w:hAnsi="Times New Roman" w:cs="Times New Roman"/>
        </w:rPr>
        <w:t>s</w:t>
      </w:r>
      <w:r w:rsidR="0097240F" w:rsidRPr="004F3A97">
        <w:rPr>
          <w:rFonts w:ascii="Times New Roman" w:hAnsi="Times New Roman" w:cs="Times New Roman"/>
        </w:rPr>
        <w:t>equences</w:t>
      </w:r>
      <w:r w:rsidRPr="004F3A97">
        <w:rPr>
          <w:rFonts w:ascii="Times New Roman" w:hAnsi="Times New Roman" w:cs="Times New Roman"/>
        </w:rPr>
        <w:t xml:space="preserve">: Systematic and </w:t>
      </w:r>
      <w:r w:rsidR="0097240F">
        <w:rPr>
          <w:rFonts w:ascii="Times New Roman" w:hAnsi="Times New Roman" w:cs="Times New Roman"/>
        </w:rPr>
        <w:t>b</w:t>
      </w:r>
      <w:r w:rsidR="0097240F" w:rsidRPr="004F3A97">
        <w:rPr>
          <w:rFonts w:ascii="Times New Roman" w:hAnsi="Times New Roman" w:cs="Times New Roman"/>
        </w:rPr>
        <w:t xml:space="preserve">iogeographic </w:t>
      </w:r>
      <w:r w:rsidR="0097240F">
        <w:rPr>
          <w:rFonts w:ascii="Times New Roman" w:hAnsi="Times New Roman" w:cs="Times New Roman"/>
        </w:rPr>
        <w:t>i</w:t>
      </w:r>
      <w:r w:rsidR="0097240F" w:rsidRPr="004F3A97">
        <w:rPr>
          <w:rFonts w:ascii="Times New Roman" w:hAnsi="Times New Roman" w:cs="Times New Roman"/>
        </w:rPr>
        <w:t xml:space="preserve">mplications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w:t>
      </w:r>
      <w:r w:rsidR="0002252B">
        <w:rPr>
          <w:rFonts w:ascii="Times New Roman" w:hAnsi="Times New Roman" w:cs="Times New Roman"/>
        </w:rPr>
        <w:t>–</w:t>
      </w:r>
      <w:r w:rsidRPr="004F3A97">
        <w:rPr>
          <w:rFonts w:ascii="Times New Roman" w:hAnsi="Times New Roman" w:cs="Times New Roman"/>
        </w:rPr>
        <w:t>570.</w:t>
      </w:r>
    </w:p>
    <w:p w14:paraId="6680E9B6" w14:textId="77777777" w:rsidR="005D6037" w:rsidRPr="004F3A97" w:rsidDel="00A441C8" w:rsidRDefault="00BC4635" w:rsidP="00A441C8">
      <w:pPr>
        <w:spacing w:line="276" w:lineRule="auto"/>
        <w:ind w:left="720" w:hanging="720"/>
        <w:rPr>
          <w:del w:id="319" w:author="Kin Onn Chan." w:date="2013-11-21T13:26:00Z"/>
          <w:rFonts w:ascii="Times New Roman" w:hAnsi="Times New Roman" w:cs="Times New Roman"/>
        </w:rPr>
      </w:pPr>
      <w:del w:id="320" w:author="Kin Onn Chan." w:date="2013-11-21T13:26:00Z">
        <w:r w:rsidRPr="004F3A97" w:rsidDel="00A441C8">
          <w:rPr>
            <w:rFonts w:ascii="Times New Roman" w:hAnsi="Times New Roman" w:cs="Times New Roman"/>
          </w:rPr>
          <w:delText>Riedel, A., Sagata, K., Suhardjono, Y.R., T</w:delText>
        </w:r>
        <w:r w:rsidRPr="004F3A97" w:rsidDel="00A441C8">
          <w:rPr>
            <w:rFonts w:ascii="Times New Roman" w:hAnsi="Times New Roman" w:cs="Times New Roman"/>
            <w:bCs/>
          </w:rPr>
          <w:delText xml:space="preserve">änzler, R. &amp; Balke, M. (2013) Integrative taxonomy on the fast track – towards more sustainability in biodiversity research. </w:delText>
        </w:r>
        <w:r w:rsidRPr="004F3A97" w:rsidDel="00A441C8">
          <w:rPr>
            <w:rFonts w:ascii="Times New Roman" w:hAnsi="Times New Roman" w:cs="Times New Roman"/>
            <w:bCs/>
            <w:i/>
          </w:rPr>
          <w:delText>Frontiers in Zoology</w:delText>
        </w:r>
        <w:r w:rsidRPr="004F3A97" w:rsidDel="00A441C8">
          <w:rPr>
            <w:rFonts w:ascii="Times New Roman" w:hAnsi="Times New Roman" w:cs="Times New Roman"/>
            <w:bCs/>
          </w:rPr>
          <w:delText xml:space="preserve">, 10, 15. </w:delText>
        </w:r>
      </w:del>
    </w:p>
    <w:p w14:paraId="7A92EA0B" w14:textId="77777777" w:rsidR="005D6037" w:rsidRPr="004F3A97" w:rsidRDefault="005D6037" w:rsidP="004F3A97">
      <w:pPr>
        <w:spacing w:line="276" w:lineRule="auto"/>
        <w:contextualSpacing/>
        <w:rPr>
          <w:rFonts w:ascii="Times New Roman" w:hAnsi="Times New Roman" w:cs="Times New Roman"/>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w:t>
      </w:r>
      <w:r w:rsidR="00C4330D">
        <w:rPr>
          <w:rFonts w:ascii="Times New Roman" w:hAnsi="Times New Roman" w:cs="Times New Roman"/>
          <w:bCs/>
        </w:rPr>
        <w:t>J.</w:t>
      </w:r>
      <w:r w:rsidR="00C4330D" w:rsidRPr="004F3A97">
        <w:rPr>
          <w:rFonts w:ascii="Times New Roman" w:hAnsi="Times New Roman" w:cs="Times New Roman"/>
          <w:bCs/>
        </w:rPr>
        <w:t xml:space="preserve">P. </w:t>
      </w:r>
      <w:r w:rsidR="00C4330D">
        <w:rPr>
          <w:rFonts w:ascii="Times New Roman" w:hAnsi="Times New Roman" w:cs="Times New Roman"/>
          <w:bCs/>
        </w:rPr>
        <w:t>(2003</w:t>
      </w:r>
      <w:proofErr w:type="gramStart"/>
      <w:r w:rsidR="00C4330D">
        <w:rPr>
          <w:rFonts w:ascii="Times New Roman" w:hAnsi="Times New Roman" w:cs="Times New Roman"/>
          <w:bCs/>
        </w:rPr>
        <w:t>)</w:t>
      </w:r>
      <w:r w:rsidRPr="004F3A97">
        <w:rPr>
          <w:rFonts w:ascii="Times New Roman" w:hAnsi="Times New Roman" w:cs="Times New Roman"/>
          <w:bCs/>
        </w:rPr>
        <w:t xml:space="preserve">  MRBAYES</w:t>
      </w:r>
      <w:proofErr w:type="gramEnd"/>
      <w:r w:rsidRPr="004F3A97">
        <w:rPr>
          <w:rFonts w:ascii="Times New Roman" w:hAnsi="Times New Roman" w:cs="Times New Roman"/>
          <w:bCs/>
        </w:rPr>
        <w:t xml:space="preserve"> 3: Bayesian phylogenetic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w:t>
      </w:r>
      <w:r w:rsidR="0002252B">
        <w:rPr>
          <w:rFonts w:ascii="Times New Roman" w:hAnsi="Times New Roman" w:cs="Times New Roman"/>
          <w:bCs/>
        </w:rPr>
        <w:t xml:space="preserve">, </w:t>
      </w:r>
      <w:r w:rsidRPr="004F3A97">
        <w:rPr>
          <w:rFonts w:ascii="Times New Roman" w:hAnsi="Times New Roman" w:cs="Times New Roman"/>
          <w:bCs/>
        </w:rPr>
        <w:t>1572–1574.</w:t>
      </w:r>
    </w:p>
    <w:p w14:paraId="71299CA8" w14:textId="77777777" w:rsidR="004F3A97" w:rsidRPr="004F3A97" w:rsidRDefault="004F3A97" w:rsidP="00A441C8">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R.W. (1997) Digital webbing formulae for anurans: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14:paraId="646BD230" w14:textId="77777777" w:rsidR="00BC4635" w:rsidRPr="004F3A97" w:rsidDel="00A441C8" w:rsidRDefault="00BC4635" w:rsidP="00A441C8">
      <w:pPr>
        <w:spacing w:line="276" w:lineRule="auto"/>
        <w:ind w:left="720" w:hanging="720"/>
        <w:rPr>
          <w:del w:id="321" w:author="Kin Onn Chan." w:date="2013-11-21T13:26:00Z"/>
          <w:rFonts w:ascii="Times New Roman" w:hAnsi="Times New Roman" w:cs="Times New Roman"/>
        </w:rPr>
      </w:pPr>
      <w:del w:id="322" w:author="Kin Onn Chan." w:date="2013-11-21T13:26:00Z">
        <w:r w:rsidRPr="004F3A97" w:rsidDel="00A441C8">
          <w:rPr>
            <w:rFonts w:ascii="Times New Roman" w:hAnsi="Times New Roman" w:cs="Times New Roman"/>
          </w:rPr>
          <w:delText xml:space="preserve">Schlick-Steiner, B.C., Steiner, F.M., Seifert, B., Stauffer, C., Christian, E. &amp; Crozier, R.H. (2010) Integrative Taxonomy: A Multisource Approach to Exploring Biodiversity. </w:delText>
        </w:r>
        <w:r w:rsidRPr="004F3A97" w:rsidDel="00A441C8">
          <w:rPr>
            <w:rFonts w:ascii="Times New Roman" w:hAnsi="Times New Roman" w:cs="Times New Roman"/>
            <w:i/>
          </w:rPr>
          <w:delText>Annual Review of Entomology</w:delText>
        </w:r>
        <w:r w:rsidRPr="004F3A97" w:rsidDel="00A441C8">
          <w:rPr>
            <w:rFonts w:ascii="Times New Roman" w:hAnsi="Times New Roman" w:cs="Times New Roman"/>
          </w:rPr>
          <w:delText>, 55, 421–438.</w:delText>
        </w:r>
      </w:del>
    </w:p>
    <w:p w14:paraId="176B70B4" w14:textId="77777777" w:rsidR="005D6037" w:rsidRPr="004F3A97" w:rsidRDefault="005D6037" w:rsidP="00A441C8">
      <w:pPr>
        <w:spacing w:line="276" w:lineRule="auto"/>
        <w:ind w:left="720" w:hanging="720"/>
        <w:contextualSpacing/>
        <w:rPr>
          <w:rFonts w:ascii="Times New Roman" w:hAnsi="Times New Roman" w:cs="Times New Roman"/>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w:t>
      </w:r>
      <w:r w:rsidR="0002252B">
        <w:rPr>
          <w:rFonts w:ascii="Times New Roman" w:hAnsi="Times New Roman" w:cs="Times New Roman"/>
          <w:noProof/>
        </w:rPr>
        <w:t>,</w:t>
      </w:r>
      <w:r w:rsidRPr="004F3A97">
        <w:rPr>
          <w:rFonts w:ascii="Times New Roman" w:hAnsi="Times New Roman" w:cs="Times New Roman"/>
          <w:noProof/>
        </w:rPr>
        <w:t xml:space="preserve"> 758–771.</w:t>
      </w:r>
    </w:p>
    <w:p w14:paraId="0FCF6723" w14:textId="77777777" w:rsidR="00A26C72" w:rsidRDefault="005D6037" w:rsidP="0097240F">
      <w:pPr>
        <w:spacing w:line="276" w:lineRule="auto"/>
        <w:ind w:left="720" w:hanging="720"/>
        <w:contextualSpacing/>
        <w:rPr>
          <w:rFonts w:ascii="Times New Roman" w:hAnsi="Times New Roman" w:cs="Times New Roman"/>
        </w:rPr>
      </w:pPr>
      <w:r w:rsidRPr="004F3A97">
        <w:rPr>
          <w:rFonts w:ascii="Times New Roman" w:hAnsi="Times New Roman" w:cs="Times New Roman"/>
        </w:rPr>
        <w:t>Tamura</w:t>
      </w:r>
      <w:r w:rsidR="00C4330D">
        <w:rPr>
          <w:rFonts w:ascii="Times New Roman" w:hAnsi="Times New Roman" w:cs="Times New Roman"/>
        </w:rPr>
        <w:t>,</w:t>
      </w:r>
      <w:r w:rsidRPr="004F3A97">
        <w:rPr>
          <w:rFonts w:ascii="Times New Roman" w:hAnsi="Times New Roman" w:cs="Times New Roman"/>
        </w:rPr>
        <w:t xml:space="preserve"> K., Peterson</w:t>
      </w:r>
      <w:r w:rsidR="00C4330D">
        <w:rPr>
          <w:rFonts w:ascii="Times New Roman" w:hAnsi="Times New Roman" w:cs="Times New Roman"/>
        </w:rPr>
        <w:t>,</w:t>
      </w:r>
      <w:r w:rsidRPr="004F3A97">
        <w:rPr>
          <w:rFonts w:ascii="Times New Roman" w:hAnsi="Times New Roman" w:cs="Times New Roman"/>
        </w:rPr>
        <w:t xml:space="preserve"> D., Peterson</w:t>
      </w:r>
      <w:r w:rsidR="00C4330D">
        <w:rPr>
          <w:rFonts w:ascii="Times New Roman" w:hAnsi="Times New Roman" w:cs="Times New Roman"/>
        </w:rPr>
        <w:t>,</w:t>
      </w:r>
      <w:r w:rsidRPr="004F3A97">
        <w:rPr>
          <w:rFonts w:ascii="Times New Roman" w:hAnsi="Times New Roman" w:cs="Times New Roman"/>
        </w:rPr>
        <w:t xml:space="preserve"> N., </w:t>
      </w:r>
      <w:proofErr w:type="spellStart"/>
      <w:r w:rsidRPr="004F3A97">
        <w:rPr>
          <w:rFonts w:ascii="Times New Roman" w:hAnsi="Times New Roman" w:cs="Times New Roman"/>
        </w:rPr>
        <w:t>Stecher</w:t>
      </w:r>
      <w:proofErr w:type="spellEnd"/>
      <w:r w:rsidR="00C4330D">
        <w:rPr>
          <w:rFonts w:ascii="Times New Roman" w:hAnsi="Times New Roman" w:cs="Times New Roman"/>
        </w:rPr>
        <w:t>,</w:t>
      </w:r>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00C4330D">
        <w:rPr>
          <w:rFonts w:ascii="Times New Roman" w:hAnsi="Times New Roman" w:cs="Times New Roman"/>
        </w:rPr>
        <w:t>,</w:t>
      </w:r>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00C4330D">
        <w:rPr>
          <w:rFonts w:ascii="Times New Roman" w:hAnsi="Times New Roman" w:cs="Times New Roman"/>
          <w:i/>
        </w:rPr>
        <w:t>,</w:t>
      </w:r>
      <w:r w:rsidRPr="004F3A97">
        <w:rPr>
          <w:rFonts w:ascii="Times New Roman" w:hAnsi="Times New Roman" w:cs="Times New Roman"/>
        </w:rPr>
        <w:t xml:space="preserve"> 28</w:t>
      </w:r>
      <w:r w:rsidR="0002252B">
        <w:rPr>
          <w:rFonts w:ascii="Times New Roman" w:hAnsi="Times New Roman" w:cs="Times New Roman"/>
        </w:rPr>
        <w:t>,</w:t>
      </w:r>
      <w:r w:rsidR="0002252B" w:rsidRPr="004F3A97">
        <w:rPr>
          <w:rFonts w:ascii="Times New Roman" w:hAnsi="Times New Roman" w:cs="Times New Roman"/>
        </w:rPr>
        <w:t xml:space="preserve"> </w:t>
      </w:r>
      <w:r w:rsidRPr="004F3A97">
        <w:rPr>
          <w:rFonts w:ascii="Times New Roman" w:hAnsi="Times New Roman" w:cs="Times New Roman"/>
        </w:rPr>
        <w:t>2731–2739.</w:t>
      </w:r>
    </w:p>
    <w:p w14:paraId="22B4509B" w14:textId="77777777" w:rsidR="00A26C72" w:rsidRPr="004F3A97" w:rsidRDefault="00A26C72" w:rsidP="00A441C8">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Phylogenetic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14:paraId="7A850832" w14:textId="77777777" w:rsidR="005D6037" w:rsidRPr="004F3A97" w:rsidDel="00A441C8" w:rsidRDefault="00ED0C5D" w:rsidP="00A441C8">
      <w:pPr>
        <w:spacing w:line="276" w:lineRule="auto"/>
        <w:ind w:left="720" w:hanging="720"/>
        <w:rPr>
          <w:del w:id="323" w:author="Kin Onn Chan." w:date="2013-11-21T13:26:00Z"/>
          <w:rFonts w:ascii="Times New Roman" w:hAnsi="Times New Roman" w:cs="Times New Roman"/>
        </w:rPr>
      </w:pPr>
      <w:del w:id="324" w:author="Kin Onn Chan." w:date="2013-11-21T13:26:00Z">
        <w:r w:rsidRPr="004F3A97" w:rsidDel="00A441C8">
          <w:rPr>
            <w:rFonts w:ascii="Times New Roman" w:hAnsi="Times New Roman" w:cs="Times New Roman"/>
          </w:rPr>
          <w:delText xml:space="preserve">Wake, M.H. (2003) What is ‘Integrative Biology’? </w:delText>
        </w:r>
        <w:r w:rsidRPr="004F3A97" w:rsidDel="00A441C8">
          <w:rPr>
            <w:rFonts w:ascii="Times New Roman" w:hAnsi="Times New Roman" w:cs="Times New Roman"/>
            <w:i/>
          </w:rPr>
          <w:delText>Journal of Integrative and Comparative Biology</w:delText>
        </w:r>
        <w:r w:rsidRPr="004F3A97" w:rsidDel="00A441C8">
          <w:rPr>
            <w:rFonts w:ascii="Times New Roman" w:hAnsi="Times New Roman" w:cs="Times New Roman"/>
          </w:rPr>
          <w:delText xml:space="preserve">, 43, 239–241. </w:delText>
        </w:r>
      </w:del>
    </w:p>
    <w:p w14:paraId="5C9867B7" w14:textId="77777777" w:rsidR="004F3A97" w:rsidRPr="004F3A97" w:rsidRDefault="00C4330D" w:rsidP="0097240F">
      <w:pPr>
        <w:spacing w:line="276" w:lineRule="auto"/>
        <w:ind w:left="720" w:hanging="720"/>
        <w:contextualSpacing/>
        <w:rPr>
          <w:rFonts w:ascii="Times New Roman" w:hAnsi="Times New Roman" w:cs="Times New Roman"/>
          <w:noProof/>
        </w:rPr>
      </w:pPr>
      <w:r>
        <w:rPr>
          <w:rFonts w:ascii="Times New Roman" w:hAnsi="Times New Roman" w:cs="Times New Roman"/>
        </w:rPr>
        <w:t xml:space="preserve">Wilcox, T.P., </w:t>
      </w:r>
      <w:proofErr w:type="spellStart"/>
      <w:r>
        <w:rPr>
          <w:rFonts w:ascii="Times New Roman" w:hAnsi="Times New Roman" w:cs="Times New Roman"/>
        </w:rPr>
        <w:t>Zwickl</w:t>
      </w:r>
      <w:proofErr w:type="spellEnd"/>
      <w:r>
        <w:rPr>
          <w:rFonts w:ascii="Times New Roman" w:hAnsi="Times New Roman" w:cs="Times New Roman"/>
        </w:rPr>
        <w:t>, D.</w:t>
      </w:r>
      <w:r w:rsidR="005D6037" w:rsidRPr="004F3A97">
        <w:rPr>
          <w:rFonts w:ascii="Times New Roman" w:hAnsi="Times New Roman" w:cs="Times New Roman"/>
        </w:rPr>
        <w:t xml:space="preserve">J., Heath, </w:t>
      </w:r>
      <w:r>
        <w:rPr>
          <w:rFonts w:ascii="Times New Roman" w:hAnsi="Times New Roman" w:cs="Times New Roman"/>
        </w:rPr>
        <w:t>T.</w:t>
      </w:r>
      <w:r w:rsidR="005D6037" w:rsidRPr="004F3A97">
        <w:rPr>
          <w:rFonts w:ascii="Times New Roman" w:hAnsi="Times New Roman" w:cs="Times New Roman"/>
        </w:rPr>
        <w:t xml:space="preserve">A., </w:t>
      </w:r>
      <w:r w:rsidR="0002252B">
        <w:rPr>
          <w:rFonts w:ascii="Times New Roman" w:hAnsi="Times New Roman" w:cs="Times New Roman"/>
        </w:rPr>
        <w:t xml:space="preserve">&amp; </w:t>
      </w:r>
      <w:proofErr w:type="spellStart"/>
      <w:r>
        <w:rPr>
          <w:rFonts w:ascii="Times New Roman" w:hAnsi="Times New Roman" w:cs="Times New Roman"/>
        </w:rPr>
        <w:t>Hillis</w:t>
      </w:r>
      <w:proofErr w:type="spellEnd"/>
      <w:r>
        <w:rPr>
          <w:rFonts w:ascii="Times New Roman" w:hAnsi="Times New Roman" w:cs="Times New Roman"/>
        </w:rPr>
        <w:t>, D.</w:t>
      </w:r>
      <w:r w:rsidR="005D6037" w:rsidRPr="004F3A97">
        <w:rPr>
          <w:rFonts w:ascii="Times New Roman" w:hAnsi="Times New Roman" w:cs="Times New Roman"/>
        </w:rPr>
        <w:t xml:space="preserve">M. (2002) Phylogenetic relationships of the dwarf Boas and a comparison of Bayesian and bootstrap measures of phylogenetic support. </w:t>
      </w:r>
      <w:r w:rsidR="005D6037" w:rsidRPr="004F3A97">
        <w:rPr>
          <w:rFonts w:ascii="Times New Roman" w:hAnsi="Times New Roman" w:cs="Times New Roman"/>
          <w:i/>
        </w:rPr>
        <w:t xml:space="preserve">Molecular </w:t>
      </w:r>
      <w:proofErr w:type="spellStart"/>
      <w:r w:rsidR="005D6037" w:rsidRPr="004F3A97">
        <w:rPr>
          <w:rFonts w:ascii="Times New Roman" w:hAnsi="Times New Roman" w:cs="Times New Roman"/>
          <w:i/>
        </w:rPr>
        <w:t>Phylogenetics</w:t>
      </w:r>
      <w:proofErr w:type="spellEnd"/>
      <w:r w:rsidR="005D6037" w:rsidRPr="004F3A97">
        <w:rPr>
          <w:rFonts w:ascii="Times New Roman" w:hAnsi="Times New Roman" w:cs="Times New Roman"/>
          <w:i/>
        </w:rPr>
        <w:t xml:space="preserve"> and Evolution</w:t>
      </w:r>
      <w:r w:rsidR="005D6037" w:rsidRPr="004F3A97">
        <w:rPr>
          <w:rFonts w:ascii="Times New Roman" w:hAnsi="Times New Roman" w:cs="Times New Roman"/>
        </w:rPr>
        <w:t>, 25</w:t>
      </w:r>
      <w:r w:rsidR="0002252B">
        <w:rPr>
          <w:rFonts w:ascii="Times New Roman" w:hAnsi="Times New Roman" w:cs="Times New Roman"/>
        </w:rPr>
        <w:t xml:space="preserve">, </w:t>
      </w:r>
      <w:r w:rsidR="005D6037" w:rsidRPr="004F3A97">
        <w:rPr>
          <w:rFonts w:ascii="Times New Roman" w:hAnsi="Times New Roman" w:cs="Times New Roman"/>
        </w:rPr>
        <w:t>361– 371.</w:t>
      </w:r>
    </w:p>
    <w:p w14:paraId="5DCFB391" w14:textId="77777777" w:rsidR="00BC4635" w:rsidRDefault="005D6037" w:rsidP="00A441C8">
      <w:pPr>
        <w:spacing w:line="276" w:lineRule="auto"/>
        <w:ind w:left="720" w:hanging="720"/>
        <w:rPr>
          <w:rFonts w:ascii="Times New Roman" w:hAnsi="Times New Roman" w:cs="Times New Roman"/>
        </w:rPr>
      </w:pPr>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w:t>
      </w:r>
      <w:r w:rsidR="0002252B">
        <w:rPr>
          <w:rFonts w:ascii="Times New Roman" w:hAnsi="Times New Roman" w:cs="Times New Roman"/>
        </w:rPr>
        <w:t>,</w:t>
      </w:r>
      <w:r w:rsidRPr="004F3A97">
        <w:rPr>
          <w:rFonts w:ascii="Times New Roman" w:hAnsi="Times New Roman" w:cs="Times New Roman"/>
        </w:rPr>
        <w:t xml:space="preserve"> 54–68.</w:t>
      </w:r>
    </w:p>
    <w:p w14:paraId="0428A496" w14:textId="77777777" w:rsidR="002E7ED9" w:rsidRPr="002E7ED9" w:rsidRDefault="00C4330D" w:rsidP="00A441C8">
      <w:pPr>
        <w:spacing w:line="276" w:lineRule="auto"/>
        <w:ind w:left="720" w:hanging="720"/>
        <w:rPr>
          <w:rFonts w:ascii="Times New Roman" w:hAnsi="Times New Roman" w:cs="Times New Roman"/>
        </w:rPr>
      </w:pPr>
      <w:r>
        <w:rPr>
          <w:rFonts w:ascii="Times New Roman" w:hAnsi="Times New Roman" w:cs="Times New Roman"/>
        </w:rPr>
        <w:t xml:space="preserve">Wood, </w:t>
      </w:r>
      <w:proofErr w:type="spellStart"/>
      <w:r>
        <w:rPr>
          <w:rFonts w:ascii="Times New Roman" w:hAnsi="Times New Roman" w:cs="Times New Roman"/>
        </w:rPr>
        <w:t>P.L.Jr</w:t>
      </w:r>
      <w:proofErr w:type="spellEnd"/>
      <w:r>
        <w:rPr>
          <w:rFonts w:ascii="Times New Roman" w:hAnsi="Times New Roman" w:cs="Times New Roman"/>
        </w:rPr>
        <w:t xml:space="preserve">., </w:t>
      </w:r>
      <w:proofErr w:type="spellStart"/>
      <w:r>
        <w:rPr>
          <w:rFonts w:ascii="Times New Roman" w:hAnsi="Times New Roman" w:cs="Times New Roman"/>
        </w:rPr>
        <w:t>Grismer</w:t>
      </w:r>
      <w:proofErr w:type="spellEnd"/>
      <w:r>
        <w:rPr>
          <w:rFonts w:ascii="Times New Roman" w:hAnsi="Times New Roman" w:cs="Times New Roman"/>
        </w:rPr>
        <w:t xml:space="preserve">, L.L., </w:t>
      </w:r>
      <w:proofErr w:type="spellStart"/>
      <w:r>
        <w:rPr>
          <w:rFonts w:ascii="Times New Roman" w:hAnsi="Times New Roman" w:cs="Times New Roman"/>
        </w:rPr>
        <w:t>Norhayati</w:t>
      </w:r>
      <w:proofErr w:type="spellEnd"/>
      <w:r>
        <w:rPr>
          <w:rFonts w:ascii="Times New Roman" w:hAnsi="Times New Roman" w:cs="Times New Roman"/>
        </w:rPr>
        <w:t xml:space="preserve">, A. &amp; </w:t>
      </w:r>
      <w:proofErr w:type="spellStart"/>
      <w:r>
        <w:rPr>
          <w:rFonts w:ascii="Times New Roman" w:hAnsi="Times New Roman" w:cs="Times New Roman"/>
        </w:rPr>
        <w:t>Senawi</w:t>
      </w:r>
      <w:proofErr w:type="spellEnd"/>
      <w:r>
        <w:rPr>
          <w:rFonts w:ascii="Times New Roman" w:hAnsi="Times New Roman" w:cs="Times New Roman"/>
        </w:rPr>
        <w:t xml:space="preserve">, J. (2008) Two new species of torrent-dwelling toads </w:t>
      </w:r>
      <w:r>
        <w:rPr>
          <w:rFonts w:ascii="Times New Roman" w:hAnsi="Times New Roman" w:cs="Times New Roman"/>
          <w:i/>
        </w:rPr>
        <w:t>Ansonia</w:t>
      </w:r>
      <w:r>
        <w:rPr>
          <w:rFonts w:ascii="Times New Roman" w:hAnsi="Times New Roman" w:cs="Times New Roman"/>
        </w:rPr>
        <w:t xml:space="preserve"> </w:t>
      </w:r>
      <w:proofErr w:type="spellStart"/>
      <w:r>
        <w:rPr>
          <w:rFonts w:ascii="Times New Roman" w:hAnsi="Times New Roman" w:cs="Times New Roman"/>
        </w:rPr>
        <w:t>Stoliczka</w:t>
      </w:r>
      <w:proofErr w:type="spellEnd"/>
      <w:r>
        <w:rPr>
          <w:rFonts w:ascii="Times New Roman" w:hAnsi="Times New Roman" w:cs="Times New Roman"/>
        </w:rPr>
        <w:t>, 1870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Bufonidae</w:t>
      </w:r>
      <w:proofErr w:type="spellEnd"/>
      <w:r>
        <w:rPr>
          <w:rFonts w:ascii="Times New Roman" w:hAnsi="Times New Roman" w:cs="Times New Roman"/>
        </w:rPr>
        <w:t xml:space="preserve">) from Peninsular Malaysia. </w:t>
      </w:r>
      <w:proofErr w:type="spellStart"/>
      <w:r>
        <w:rPr>
          <w:rFonts w:ascii="Times New Roman" w:hAnsi="Times New Roman" w:cs="Times New Roman"/>
          <w:i/>
        </w:rPr>
        <w:t>Herpetologica</w:t>
      </w:r>
      <w:proofErr w:type="spellEnd"/>
      <w:r>
        <w:rPr>
          <w:rFonts w:ascii="Times New Roman" w:hAnsi="Times New Roman" w:cs="Times New Roman"/>
        </w:rPr>
        <w:t xml:space="preserve">, </w:t>
      </w:r>
      <w:r w:rsidR="008E7C59">
        <w:rPr>
          <w:rFonts w:ascii="Times New Roman" w:hAnsi="Times New Roman" w:cs="Times New Roman"/>
        </w:rPr>
        <w:t>64(3), 321–340.</w:t>
      </w:r>
    </w:p>
    <w:p w14:paraId="263EB8FA" w14:textId="77777777" w:rsidR="00BC4635" w:rsidDel="00A441C8" w:rsidRDefault="00BC4635" w:rsidP="004F3A97">
      <w:pPr>
        <w:spacing w:line="276" w:lineRule="auto"/>
        <w:ind w:left="720" w:hanging="720"/>
        <w:rPr>
          <w:del w:id="325" w:author="Kin Onn Chan." w:date="2013-11-21T13:26:00Z"/>
          <w:rFonts w:ascii="Times New Roman" w:hAnsi="Times New Roman" w:cs="Times New Roman"/>
        </w:rPr>
      </w:pPr>
      <w:del w:id="326" w:author="Kin Onn Chan." w:date="2013-11-21T13:26:00Z">
        <w:r w:rsidRPr="004F3A97" w:rsidDel="00A441C8">
          <w:rPr>
            <w:rFonts w:ascii="Times New Roman" w:hAnsi="Times New Roman" w:cs="Times New Roman"/>
          </w:rPr>
          <w:delText xml:space="preserve">Yeates, D.K., Seago, A., Nelson, L., Cameron, S.L., Joseph, L. &amp; Trueman, J.W.H. (2011) Integrative taxonomy, or iterative taxonomy? </w:delText>
        </w:r>
        <w:r w:rsidRPr="004F3A97" w:rsidDel="00A441C8">
          <w:rPr>
            <w:rFonts w:ascii="Times New Roman" w:hAnsi="Times New Roman" w:cs="Times New Roman"/>
            <w:i/>
          </w:rPr>
          <w:delText>Systematic Entomology</w:delText>
        </w:r>
        <w:r w:rsidRPr="004F3A97" w:rsidDel="00A441C8">
          <w:rPr>
            <w:rFonts w:ascii="Times New Roman" w:hAnsi="Times New Roman" w:cs="Times New Roman"/>
          </w:rPr>
          <w:delText xml:space="preserve">, 36, 209–217. </w:delText>
        </w:r>
      </w:del>
    </w:p>
    <w:p w14:paraId="4F4B2849" w14:textId="77777777" w:rsidR="006D0715" w:rsidRDefault="006D0715" w:rsidP="00C4330D">
      <w:pPr>
        <w:spacing w:line="276" w:lineRule="auto"/>
        <w:rPr>
          <w:rFonts w:ascii="Times New Roman" w:hAnsi="Times New Roman" w:cs="Times New Roman"/>
        </w:rPr>
      </w:pPr>
    </w:p>
    <w:p w14:paraId="11554DB7" w14:textId="77777777" w:rsidR="00631586" w:rsidRPr="005400A4" w:rsidRDefault="005127F0" w:rsidP="00C4330D">
      <w:pPr>
        <w:spacing w:line="276" w:lineRule="auto"/>
        <w:rPr>
          <w:rFonts w:ascii="Times New Roman" w:hAnsi="Times New Roman" w:cs="Times New Roman"/>
          <w:b/>
        </w:rPr>
      </w:pPr>
      <w:r>
        <w:rPr>
          <w:rFonts w:ascii="Times New Roman" w:hAnsi="Times New Roman" w:cs="Times New Roman"/>
          <w:b/>
        </w:rPr>
        <w:t>Appendix</w:t>
      </w:r>
    </w:p>
    <w:p w14:paraId="10932D1D" w14:textId="77777777" w:rsidR="00631586" w:rsidRDefault="00631586" w:rsidP="00C4330D">
      <w:pPr>
        <w:spacing w:line="276" w:lineRule="auto"/>
        <w:rPr>
          <w:rFonts w:ascii="Times New Roman" w:hAnsi="Times New Roman" w:cs="Times New Roman"/>
        </w:rPr>
      </w:pPr>
      <w:r>
        <w:rPr>
          <w:rFonts w:ascii="Times New Roman" w:hAnsi="Times New Roman" w:cs="Times New Roman"/>
        </w:rPr>
        <w:t>Material examined</w:t>
      </w:r>
    </w:p>
    <w:p w14:paraId="79367DE2" w14:textId="77777777" w:rsidR="00631586" w:rsidRDefault="00631586" w:rsidP="00C4330D">
      <w:pPr>
        <w:spacing w:line="276" w:lineRule="auto"/>
        <w:rPr>
          <w:rFonts w:ascii="Times New Roman" w:hAnsi="Times New Roman" w:cs="Times New Roman"/>
        </w:rPr>
      </w:pPr>
      <w:r w:rsidRPr="005400A4">
        <w:rPr>
          <w:rFonts w:ascii="Times New Roman" w:hAnsi="Times New Roman" w:cs="Times New Roman"/>
          <w:i/>
        </w:rPr>
        <w:t xml:space="preserve">Ansonia </w:t>
      </w:r>
      <w:proofErr w:type="spellStart"/>
      <w:r w:rsidRPr="005400A4">
        <w:rPr>
          <w:rFonts w:ascii="Times New Roman" w:hAnsi="Times New Roman" w:cs="Times New Roman"/>
          <w:i/>
        </w:rPr>
        <w:t>jeetsukumarani</w:t>
      </w:r>
      <w:proofErr w:type="spellEnd"/>
      <w:r>
        <w:rPr>
          <w:rFonts w:ascii="Times New Roman" w:hAnsi="Times New Roman" w:cs="Times New Roman"/>
        </w:rPr>
        <w:t xml:space="preserve">. MALAYSIA: Kelantan,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Stong</w:t>
      </w:r>
      <w:proofErr w:type="spellEnd"/>
      <w:r>
        <w:rPr>
          <w:rFonts w:ascii="Times New Roman" w:hAnsi="Times New Roman" w:cs="Times New Roman"/>
        </w:rPr>
        <w:t xml:space="preserve">, LSUHC </w:t>
      </w:r>
      <w:r w:rsidR="005400A4">
        <w:rPr>
          <w:rFonts w:ascii="Times New Roman" w:hAnsi="Times New Roman" w:cs="Times New Roman"/>
        </w:rPr>
        <w:t>11122–</w:t>
      </w:r>
      <w:r>
        <w:rPr>
          <w:rFonts w:ascii="Times New Roman" w:hAnsi="Times New Roman" w:cs="Times New Roman"/>
        </w:rPr>
        <w:t>34; 11140–</w:t>
      </w:r>
      <w:r w:rsidR="005400A4">
        <w:rPr>
          <w:rFonts w:ascii="Times New Roman" w:hAnsi="Times New Roman" w:cs="Times New Roman"/>
        </w:rPr>
        <w:t>41.</w:t>
      </w:r>
      <w:r>
        <w:rPr>
          <w:rFonts w:ascii="Times New Roman" w:hAnsi="Times New Roman" w:cs="Times New Roman"/>
        </w:rPr>
        <w:t xml:space="preserve">   </w:t>
      </w:r>
    </w:p>
    <w:p w14:paraId="3A884AD3" w14:textId="77777777" w:rsidR="00631586" w:rsidRDefault="00631586" w:rsidP="00C4330D">
      <w:pPr>
        <w:spacing w:line="276" w:lineRule="auto"/>
        <w:rPr>
          <w:rFonts w:ascii="Times New Roman" w:hAnsi="Times New Roman" w:cs="Times New Roman"/>
        </w:rPr>
      </w:pPr>
    </w:p>
    <w:p w14:paraId="19AB6715" w14:textId="77777777" w:rsidR="005127F0" w:rsidRDefault="005127F0" w:rsidP="00C4330D">
      <w:pPr>
        <w:spacing w:line="276" w:lineRule="auto"/>
        <w:rPr>
          <w:rFonts w:ascii="Times New Roman" w:hAnsi="Times New Roman" w:cs="Times New Roman"/>
        </w:rPr>
      </w:pPr>
    </w:p>
    <w:p w14:paraId="5F9E4FB8" w14:textId="77777777" w:rsidR="005127F0" w:rsidRDefault="005127F0" w:rsidP="00C4330D">
      <w:pPr>
        <w:spacing w:line="276" w:lineRule="auto"/>
        <w:rPr>
          <w:rFonts w:ascii="Times New Roman" w:hAnsi="Times New Roman" w:cs="Times New Roman"/>
        </w:rPr>
      </w:pPr>
    </w:p>
    <w:p w14:paraId="57651D6F" w14:textId="77777777" w:rsidR="005127F0" w:rsidRDefault="005127F0" w:rsidP="00C4330D">
      <w:pPr>
        <w:spacing w:line="276" w:lineRule="auto"/>
        <w:rPr>
          <w:rFonts w:ascii="Times New Roman" w:hAnsi="Times New Roman" w:cs="Times New Roman"/>
        </w:rPr>
      </w:pPr>
    </w:p>
    <w:p w14:paraId="5D271220" w14:textId="77777777" w:rsidR="005127F0" w:rsidRDefault="005127F0" w:rsidP="00C4330D">
      <w:pPr>
        <w:spacing w:line="276" w:lineRule="auto"/>
        <w:rPr>
          <w:rFonts w:ascii="Times New Roman" w:hAnsi="Times New Roman" w:cs="Times New Roman"/>
        </w:rPr>
      </w:pPr>
    </w:p>
    <w:p w14:paraId="3EEF378F" w14:textId="77777777" w:rsidR="005127F0" w:rsidRDefault="005127F0" w:rsidP="00C4330D">
      <w:pPr>
        <w:spacing w:line="276" w:lineRule="auto"/>
        <w:rPr>
          <w:rFonts w:ascii="Times New Roman" w:hAnsi="Times New Roman" w:cs="Times New Roman"/>
        </w:rPr>
      </w:pPr>
    </w:p>
    <w:p w14:paraId="2ED5417F" w14:textId="77777777" w:rsidR="00EF2EC6" w:rsidRDefault="00EF2EC6" w:rsidP="00C4330D">
      <w:pPr>
        <w:spacing w:line="276" w:lineRule="auto"/>
        <w:rPr>
          <w:ins w:id="327" w:author="Kin Onn Chan." w:date="2013-12-09T14:42:00Z"/>
          <w:rFonts w:ascii="Times New Roman" w:hAnsi="Times New Roman" w:cs="Times New Roman"/>
        </w:rPr>
      </w:pPr>
    </w:p>
    <w:p w14:paraId="07DC7539" w14:textId="77777777" w:rsidR="006D0715" w:rsidRPr="0031171A" w:rsidRDefault="005127F0" w:rsidP="00EF2EC6">
      <w:pPr>
        <w:spacing w:line="276" w:lineRule="auto"/>
        <w:rPr>
          <w:rFonts w:ascii="Times New Roman" w:hAnsi="Times New Roman" w:cs="Times New Roman"/>
          <w:b/>
        </w:rPr>
        <w:pPrChange w:id="328" w:author="Kin Onn Chan." w:date="2013-12-09T14:42:00Z">
          <w:pPr>
            <w:spacing w:line="276" w:lineRule="auto"/>
            <w:ind w:left="720" w:hanging="720"/>
          </w:pPr>
        </w:pPrChange>
      </w:pPr>
      <w:r>
        <w:rPr>
          <w:rFonts w:ascii="Times New Roman" w:hAnsi="Times New Roman" w:cs="Times New Roman"/>
          <w:b/>
        </w:rPr>
        <w:t>Figures and Tables</w:t>
      </w:r>
    </w:p>
    <w:p w14:paraId="2F89BDEA" w14:textId="77777777" w:rsidR="006D0715" w:rsidRPr="0031171A" w:rsidRDefault="006D0715" w:rsidP="005127F0">
      <w:pPr>
        <w:spacing w:line="276" w:lineRule="auto"/>
        <w:rPr>
          <w:rFonts w:ascii="Times New Roman" w:hAnsi="Times New Roman" w:cs="Times New Roman"/>
          <w:color w:val="000000"/>
        </w:rPr>
      </w:pPr>
    </w:p>
    <w:p w14:paraId="524778F0" w14:textId="77777777" w:rsidR="006D0715" w:rsidRDefault="006D0715" w:rsidP="004F3A97">
      <w:pPr>
        <w:spacing w:line="276" w:lineRule="auto"/>
        <w:ind w:left="720" w:hanging="720"/>
        <w:rPr>
          <w:rFonts w:ascii="Times New Roman" w:hAnsi="Times New Roman" w:cs="Times New Roman"/>
        </w:rPr>
      </w:pPr>
      <w:r w:rsidRPr="0031171A">
        <w:rPr>
          <w:rFonts w:ascii="Times New Roman" w:hAnsi="Times New Roman" w:cs="Times New Roman"/>
          <w:color w:val="000000"/>
        </w:rPr>
        <w:t xml:space="preserve">Fig. 1.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12S,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w:t>
      </w:r>
      <w:proofErr w:type="spellStart"/>
      <w:r w:rsidR="0002252B">
        <w:rPr>
          <w:rFonts w:ascii="Times New Roman" w:hAnsi="Times New Roman" w:cs="Times New Roman"/>
        </w:rPr>
        <w:t>tRNA</w:t>
      </w:r>
      <w:proofErr w:type="spellEnd"/>
      <w:r w:rsidR="0002252B">
        <w:rPr>
          <w:rFonts w:ascii="Times New Roman" w:hAnsi="Times New Roman" w:cs="Times New Roman"/>
        </w:rPr>
        <w:t>-val</w:t>
      </w:r>
      <w:r w:rsidRPr="0031171A">
        <w:rPr>
          <w:rFonts w:ascii="Times New Roman" w:hAnsi="Times New Roman" w:cs="Times New Roman"/>
        </w:rPr>
        <w:t xml:space="preserve">.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14:paraId="1AF76FF6" w14:textId="77777777" w:rsidR="0031171A" w:rsidRDefault="0031171A" w:rsidP="004F3A97">
      <w:pPr>
        <w:spacing w:line="276" w:lineRule="auto"/>
        <w:ind w:left="720" w:hanging="720"/>
        <w:rPr>
          <w:rFonts w:ascii="Times New Roman" w:hAnsi="Times New Roman" w:cs="Times New Roman"/>
        </w:rPr>
      </w:pPr>
    </w:p>
    <w:p w14:paraId="218EE738"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Fig. 2</w:t>
      </w:r>
      <w:r w:rsidR="002E4175">
        <w:rPr>
          <w:rFonts w:ascii="Times New Roman" w:hAnsi="Times New Roman" w:cs="Times New Roman"/>
        </w:rPr>
        <w:t>.</w:t>
      </w:r>
      <w:r>
        <w:rPr>
          <w:rFonts w:ascii="Times New Roman" w:hAnsi="Times New Roman" w:cs="Times New Roman"/>
        </w:rPr>
        <w:t xml:space="preserve"> </w:t>
      </w:r>
      <w:commentRangeStart w:id="329"/>
      <w:r w:rsidR="00AA39EA">
        <w:rPr>
          <w:rFonts w:ascii="Times New Roman" w:hAnsi="Times New Roman" w:cs="Times New Roman"/>
        </w:rPr>
        <w:t xml:space="preserve">Live coloration of </w:t>
      </w:r>
      <w:del w:id="330" w:author="Kin Onn Chan." w:date="2013-12-06T11:37:00Z">
        <w:r w:rsidRPr="002E4175" w:rsidDel="00A01A10">
          <w:rPr>
            <w:rFonts w:ascii="Times New Roman" w:hAnsi="Times New Roman" w:cs="Times New Roman"/>
            <w:i/>
          </w:rPr>
          <w:delText>Ansonia lumut</w:delText>
        </w:r>
        <w:r w:rsidDel="00A01A10">
          <w:rPr>
            <w:rFonts w:ascii="Times New Roman" w:hAnsi="Times New Roman" w:cs="Times New Roman"/>
          </w:rPr>
          <w:delText xml:space="preserve"> from Gunung Tebu, Terengganu</w:delText>
        </w:r>
        <w:commentRangeEnd w:id="329"/>
        <w:r w:rsidR="00252E72" w:rsidDel="00A01A10">
          <w:rPr>
            <w:rStyle w:val="CommentReference"/>
          </w:rPr>
          <w:commentReference w:id="329"/>
        </w:r>
      </w:del>
      <w:ins w:id="331" w:author="Kin Onn Chan." w:date="2013-12-06T11:37:00Z">
        <w:r w:rsidR="00791B5F">
          <w:rPr>
            <w:rFonts w:ascii="Times New Roman" w:hAnsi="Times New Roman" w:cs="Times New Roman"/>
          </w:rPr>
          <w:t xml:space="preserve">female </w:t>
        </w:r>
        <w:proofErr w:type="spellStart"/>
        <w:r w:rsidR="00791B5F">
          <w:rPr>
            <w:rFonts w:ascii="Times New Roman" w:hAnsi="Times New Roman" w:cs="Times New Roman"/>
          </w:rPr>
          <w:t>paratype</w:t>
        </w:r>
        <w:proofErr w:type="spellEnd"/>
        <w:r w:rsidR="00791B5F">
          <w:rPr>
            <w:rFonts w:ascii="Times New Roman" w:hAnsi="Times New Roman" w:cs="Times New Roman"/>
          </w:rPr>
          <w:t xml:space="preserve"> </w:t>
        </w:r>
        <w:r w:rsidR="00A01A10">
          <w:rPr>
            <w:rFonts w:ascii="Times New Roman" w:hAnsi="Times New Roman" w:cs="Times New Roman"/>
          </w:rPr>
          <w:t>LSUHC 11211</w:t>
        </w:r>
      </w:ins>
      <w:r>
        <w:rPr>
          <w:rFonts w:ascii="Times New Roman" w:hAnsi="Times New Roman" w:cs="Times New Roman"/>
        </w:rPr>
        <w:t>.</w:t>
      </w:r>
    </w:p>
    <w:p w14:paraId="02490153" w14:textId="77777777" w:rsidR="0031171A" w:rsidRDefault="0031171A" w:rsidP="004F3A97">
      <w:pPr>
        <w:spacing w:line="276" w:lineRule="auto"/>
        <w:ind w:left="720" w:hanging="720"/>
        <w:rPr>
          <w:rFonts w:ascii="Times New Roman" w:hAnsi="Times New Roman" w:cs="Times New Roman"/>
        </w:rPr>
      </w:pPr>
    </w:p>
    <w:p w14:paraId="45C4868C" w14:textId="77777777" w:rsidR="002E4175" w:rsidRDefault="002E4175" w:rsidP="004F3A97">
      <w:pPr>
        <w:spacing w:line="276" w:lineRule="auto"/>
        <w:ind w:left="720" w:hanging="720"/>
        <w:rPr>
          <w:rFonts w:ascii="Times New Roman" w:hAnsi="Times New Roman" w:cs="Times New Roman"/>
        </w:rPr>
      </w:pPr>
      <w:r>
        <w:rPr>
          <w:rFonts w:ascii="Times New Roman" w:hAnsi="Times New Roman" w:cs="Times New Roman"/>
        </w:rPr>
        <w:t>Fig. 3</w:t>
      </w:r>
      <w:commentRangeStart w:id="332"/>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ins w:id="333" w:author="Kin Onn Chan." w:date="2013-12-04T10:07:00Z">
        <w:r w:rsidR="003120DA">
          <w:rPr>
            <w:rFonts w:ascii="Times New Roman" w:hAnsi="Times New Roman" w:cs="Times New Roman"/>
            <w:i/>
          </w:rPr>
          <w:t xml:space="preserve"> </w:t>
        </w:r>
        <w:r w:rsidR="003120DA">
          <w:rPr>
            <w:rFonts w:ascii="Times New Roman" w:hAnsi="Times New Roman" w:cs="Times New Roman"/>
          </w:rPr>
          <w:t xml:space="preserve">(ZRC </w:t>
        </w:r>
      </w:ins>
      <w:ins w:id="334" w:author="Kin Onn Chan." w:date="2013-12-06T11:37:00Z">
        <w:r w:rsidR="00A01A10">
          <w:rPr>
            <w:rFonts w:ascii="Times New Roman" w:hAnsi="Times New Roman" w:cs="Times New Roman"/>
          </w:rPr>
          <w:t>1.12503</w:t>
        </w:r>
      </w:ins>
      <w:ins w:id="335" w:author="Kin Onn Chan." w:date="2013-12-04T10:07:00Z">
        <w:r w:rsidR="003120DA">
          <w:rPr>
            <w:rFonts w:ascii="Times New Roman" w:hAnsi="Times New Roman" w:cs="Times New Roman"/>
          </w:rPr>
          <w:t>)</w:t>
        </w:r>
      </w:ins>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r w:rsidR="00AA39EA">
        <w:rPr>
          <w:rFonts w:ascii="Times New Roman" w:hAnsi="Times New Roman" w:cs="Times New Roman"/>
        </w:rPr>
        <w:t>.</w:t>
      </w:r>
      <w:commentRangeEnd w:id="332"/>
      <w:r w:rsidR="00252E72">
        <w:rPr>
          <w:rStyle w:val="CommentReference"/>
        </w:rPr>
        <w:commentReference w:id="332"/>
      </w:r>
    </w:p>
    <w:p w14:paraId="1F6A87F3" w14:textId="77777777" w:rsidR="0031171A" w:rsidRDefault="0031171A" w:rsidP="004F3A97">
      <w:pPr>
        <w:spacing w:line="276" w:lineRule="auto"/>
        <w:ind w:left="720" w:hanging="720"/>
        <w:rPr>
          <w:rFonts w:ascii="Times New Roman" w:hAnsi="Times New Roman" w:cs="Times New Roman"/>
        </w:rPr>
      </w:pPr>
    </w:p>
    <w:p w14:paraId="54EE2CA6"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 xml:space="preserve">Fig. 4. </w:t>
      </w:r>
      <w:proofErr w:type="gramStart"/>
      <w:r w:rsidR="00AA39EA">
        <w:rPr>
          <w:rFonts w:ascii="Times New Roman" w:hAnsi="Times New Roman" w:cs="Times New Roman"/>
        </w:rPr>
        <w:t>Distribution</w:t>
      </w:r>
      <w:r>
        <w:rPr>
          <w:rFonts w:ascii="Times New Roman" w:hAnsi="Times New Roman" w:cs="Times New Roman"/>
        </w:rPr>
        <w:t xml:space="preserve"> of </w:t>
      </w:r>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w:t>
      </w:r>
      <w:r w:rsidR="00AA39EA">
        <w:rPr>
          <w:rFonts w:ascii="Times New Roman" w:hAnsi="Times New Roman" w:cs="Times New Roman"/>
        </w:rPr>
        <w:t>Localities</w:t>
      </w:r>
      <w:r w:rsidR="00DD24D4">
        <w:rPr>
          <w:rFonts w:ascii="Times New Roman" w:hAnsi="Times New Roman" w:cs="Times New Roman"/>
        </w:rPr>
        <w:t xml:space="preserve"> are color coded </w:t>
      </w:r>
      <w:r w:rsidR="00AA39EA">
        <w:rPr>
          <w:rFonts w:ascii="Times New Roman" w:hAnsi="Times New Roman" w:cs="Times New Roman"/>
        </w:rPr>
        <w:t>to corresponding</w:t>
      </w:r>
      <w:r w:rsidR="00DD24D4">
        <w:rPr>
          <w:rFonts w:ascii="Times New Roman" w:hAnsi="Times New Roman" w:cs="Times New Roman"/>
        </w:rPr>
        <w:t xml:space="preserve">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circles denote members out</w:t>
      </w:r>
      <w:r w:rsidR="00AA39EA">
        <w:rPr>
          <w:rFonts w:ascii="Times New Roman" w:hAnsi="Times New Roman" w:cs="Times New Roman"/>
        </w:rPr>
        <w:t>side</w:t>
      </w:r>
      <w:r w:rsidR="00DD24D4">
        <w:rPr>
          <w:rFonts w:ascii="Times New Roman" w:hAnsi="Times New Roman" w:cs="Times New Roman"/>
        </w:rPr>
        <w:t xml:space="preserve">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w:t>
      </w:r>
    </w:p>
    <w:p w14:paraId="5033BF0F" w14:textId="77777777" w:rsidR="001655F1" w:rsidRDefault="001655F1" w:rsidP="004F3A97">
      <w:pPr>
        <w:spacing w:line="276" w:lineRule="auto"/>
        <w:ind w:left="720" w:hanging="720"/>
        <w:rPr>
          <w:rFonts w:ascii="Times New Roman" w:hAnsi="Times New Roman" w:cs="Times New Roman"/>
        </w:rPr>
      </w:pPr>
    </w:p>
    <w:p w14:paraId="6C358BB9" w14:textId="77777777" w:rsidR="001655F1" w:rsidRDefault="001655F1" w:rsidP="004F3A97">
      <w:pPr>
        <w:spacing w:line="276" w:lineRule="auto"/>
        <w:ind w:left="720" w:hanging="720"/>
        <w:rPr>
          <w:rFonts w:ascii="Times New Roman" w:hAnsi="Times New Roman" w:cs="Times New Roman"/>
        </w:rPr>
      </w:pPr>
      <w:r w:rsidRPr="00AA39EA">
        <w:rPr>
          <w:rFonts w:ascii="Times New Roman" w:hAnsi="Times New Roman" w:cs="Times New Roman"/>
        </w:rPr>
        <w:t>Fig. 5.</w:t>
      </w:r>
      <w:r>
        <w:rPr>
          <w:rFonts w:ascii="Times New Roman" w:hAnsi="Times New Roman" w:cs="Times New Roman"/>
        </w:rPr>
        <w:t xml:space="preserve"> </w:t>
      </w:r>
      <w:proofErr w:type="gramStart"/>
      <w:r w:rsidR="005127F0">
        <w:rPr>
          <w:rFonts w:ascii="Times New Roman" w:hAnsi="Times New Roman" w:cs="Times New Roman"/>
        </w:rPr>
        <w:t xml:space="preserve">Habitat of </w:t>
      </w:r>
      <w:r w:rsidR="005127F0" w:rsidRPr="005127F0">
        <w:rPr>
          <w:rFonts w:ascii="Times New Roman" w:hAnsi="Times New Roman" w:cs="Times New Roman"/>
          <w:i/>
        </w:rPr>
        <w:t xml:space="preserve">Ansonia </w:t>
      </w:r>
      <w:proofErr w:type="spellStart"/>
      <w:r w:rsidR="005127F0" w:rsidRPr="005127F0">
        <w:rPr>
          <w:rFonts w:ascii="Times New Roman" w:hAnsi="Times New Roman" w:cs="Times New Roman"/>
          <w:i/>
        </w:rPr>
        <w:t>lumut</w:t>
      </w:r>
      <w:proofErr w:type="spellEnd"/>
      <w:r w:rsidR="005127F0">
        <w:rPr>
          <w:rFonts w:ascii="Times New Roman" w:hAnsi="Times New Roman" w:cs="Times New Roman"/>
        </w:rPr>
        <w:t xml:space="preserve"> at </w:t>
      </w:r>
      <w:proofErr w:type="spellStart"/>
      <w:r w:rsidR="005127F0">
        <w:rPr>
          <w:rFonts w:ascii="Times New Roman" w:hAnsi="Times New Roman" w:cs="Times New Roman"/>
        </w:rPr>
        <w:t>Gunung</w:t>
      </w:r>
      <w:proofErr w:type="spellEnd"/>
      <w:r w:rsidR="005127F0">
        <w:rPr>
          <w:rFonts w:ascii="Times New Roman" w:hAnsi="Times New Roman" w:cs="Times New Roman"/>
        </w:rPr>
        <w:t xml:space="preserve"> </w:t>
      </w:r>
      <w:proofErr w:type="spellStart"/>
      <w:r w:rsidR="005127F0">
        <w:rPr>
          <w:rFonts w:ascii="Times New Roman" w:hAnsi="Times New Roman" w:cs="Times New Roman"/>
        </w:rPr>
        <w:t>Tebu</w:t>
      </w:r>
      <w:proofErr w:type="spellEnd"/>
      <w:r w:rsidR="005127F0">
        <w:rPr>
          <w:rFonts w:ascii="Times New Roman" w:hAnsi="Times New Roman" w:cs="Times New Roman"/>
        </w:rPr>
        <w:t>, Terengganu.</w:t>
      </w:r>
      <w:proofErr w:type="gramEnd"/>
    </w:p>
    <w:p w14:paraId="5D3E19E9" w14:textId="77777777" w:rsidR="00FC1E8F" w:rsidRDefault="00FC1E8F" w:rsidP="004F3A97">
      <w:pPr>
        <w:spacing w:line="276" w:lineRule="auto"/>
        <w:ind w:left="720" w:hanging="720"/>
        <w:rPr>
          <w:rFonts w:ascii="Times New Roman" w:hAnsi="Times New Roman" w:cs="Times New Roman"/>
        </w:rPr>
      </w:pPr>
    </w:p>
    <w:p w14:paraId="3274FA74" w14:textId="77777777" w:rsidR="00A26C72" w:rsidRDefault="00FC1E8F" w:rsidP="004F3A97">
      <w:pPr>
        <w:spacing w:line="276" w:lineRule="auto"/>
        <w:ind w:left="720" w:hanging="720"/>
        <w:rPr>
          <w:rFonts w:ascii="Times New Roman" w:hAnsi="Times New Roman" w:cs="Times New Roman"/>
        </w:rPr>
      </w:pPr>
      <w:r>
        <w:rPr>
          <w:rFonts w:ascii="Times New Roman" w:hAnsi="Times New Roman" w:cs="Times New Roman"/>
        </w:rPr>
        <w:t xml:space="preserve"> </w:t>
      </w:r>
    </w:p>
    <w:p w14:paraId="4CB902D1" w14:textId="77777777" w:rsidR="00A26C72" w:rsidRDefault="00A26C72" w:rsidP="004F3A97">
      <w:pPr>
        <w:spacing w:line="276" w:lineRule="auto"/>
        <w:ind w:left="720" w:hanging="720"/>
        <w:rPr>
          <w:rFonts w:ascii="Times New Roman" w:hAnsi="Times New Roman" w:cs="Times New Roman"/>
        </w:rPr>
      </w:pPr>
    </w:p>
    <w:p w14:paraId="70ADDB1F" w14:textId="77777777" w:rsidR="005127F0" w:rsidRDefault="005127F0" w:rsidP="004F3A97">
      <w:pPr>
        <w:spacing w:line="276" w:lineRule="auto"/>
        <w:ind w:left="720" w:hanging="720"/>
        <w:rPr>
          <w:rFonts w:ascii="Times New Roman" w:hAnsi="Times New Roman" w:cs="Times New Roman"/>
        </w:rPr>
      </w:pPr>
    </w:p>
    <w:p w14:paraId="58BC343D" w14:textId="77777777" w:rsidR="005127F0" w:rsidRDefault="005127F0" w:rsidP="004F3A97">
      <w:pPr>
        <w:spacing w:line="276" w:lineRule="auto"/>
        <w:ind w:left="720" w:hanging="720"/>
        <w:rPr>
          <w:rFonts w:ascii="Times New Roman" w:hAnsi="Times New Roman" w:cs="Times New Roman"/>
        </w:rPr>
      </w:pPr>
    </w:p>
    <w:p w14:paraId="472CEB4A" w14:textId="77777777" w:rsidR="005127F0" w:rsidRDefault="005127F0" w:rsidP="004F3A97">
      <w:pPr>
        <w:spacing w:line="276" w:lineRule="auto"/>
        <w:ind w:left="720" w:hanging="720"/>
        <w:rPr>
          <w:rFonts w:ascii="Times New Roman" w:hAnsi="Times New Roman" w:cs="Times New Roman"/>
        </w:rPr>
      </w:pPr>
    </w:p>
    <w:p w14:paraId="214B5BA3" w14:textId="77777777" w:rsidR="005127F0" w:rsidRDefault="005127F0" w:rsidP="004F3A97">
      <w:pPr>
        <w:spacing w:line="276" w:lineRule="auto"/>
        <w:ind w:left="720" w:hanging="720"/>
        <w:rPr>
          <w:rFonts w:ascii="Times New Roman" w:hAnsi="Times New Roman" w:cs="Times New Roman"/>
        </w:rPr>
      </w:pPr>
    </w:p>
    <w:p w14:paraId="63074950" w14:textId="77777777" w:rsidR="005127F0" w:rsidRDefault="005127F0" w:rsidP="004F3A97">
      <w:pPr>
        <w:spacing w:line="276" w:lineRule="auto"/>
        <w:ind w:left="720" w:hanging="720"/>
        <w:rPr>
          <w:rFonts w:ascii="Times New Roman" w:hAnsi="Times New Roman" w:cs="Times New Roman"/>
        </w:rPr>
      </w:pPr>
    </w:p>
    <w:p w14:paraId="29947EBF" w14:textId="77777777" w:rsidR="005127F0" w:rsidRDefault="005127F0" w:rsidP="004F3A97">
      <w:pPr>
        <w:spacing w:line="276" w:lineRule="auto"/>
        <w:ind w:left="720" w:hanging="720"/>
        <w:rPr>
          <w:rFonts w:ascii="Times New Roman" w:hAnsi="Times New Roman" w:cs="Times New Roman"/>
        </w:rPr>
      </w:pPr>
    </w:p>
    <w:p w14:paraId="40CF2274" w14:textId="77777777" w:rsidR="005127F0" w:rsidRDefault="005127F0" w:rsidP="004F3A97">
      <w:pPr>
        <w:spacing w:line="276" w:lineRule="auto"/>
        <w:ind w:left="720" w:hanging="720"/>
        <w:rPr>
          <w:rFonts w:ascii="Times New Roman" w:hAnsi="Times New Roman" w:cs="Times New Roman"/>
        </w:rPr>
      </w:pPr>
    </w:p>
    <w:p w14:paraId="65699767" w14:textId="77777777" w:rsidR="005127F0" w:rsidRDefault="005127F0" w:rsidP="004F3A97">
      <w:pPr>
        <w:spacing w:line="276" w:lineRule="auto"/>
        <w:ind w:left="720" w:hanging="720"/>
        <w:rPr>
          <w:rFonts w:ascii="Times New Roman" w:hAnsi="Times New Roman" w:cs="Times New Roman"/>
        </w:rPr>
      </w:pPr>
    </w:p>
    <w:p w14:paraId="1EE22D67" w14:textId="77777777" w:rsidR="005127F0" w:rsidRDefault="005127F0" w:rsidP="004F3A97">
      <w:pPr>
        <w:spacing w:line="276" w:lineRule="auto"/>
        <w:ind w:left="720" w:hanging="720"/>
        <w:rPr>
          <w:rFonts w:ascii="Times New Roman" w:hAnsi="Times New Roman" w:cs="Times New Roman"/>
        </w:rPr>
      </w:pPr>
    </w:p>
    <w:p w14:paraId="65F479DE" w14:textId="77777777" w:rsidR="005127F0" w:rsidRDefault="005127F0" w:rsidP="004F3A97">
      <w:pPr>
        <w:spacing w:line="276" w:lineRule="auto"/>
        <w:ind w:left="720" w:hanging="720"/>
        <w:rPr>
          <w:rFonts w:ascii="Times New Roman" w:hAnsi="Times New Roman" w:cs="Times New Roman"/>
        </w:rPr>
      </w:pPr>
    </w:p>
    <w:p w14:paraId="6EF4355A" w14:textId="77777777" w:rsidR="005127F0" w:rsidRDefault="005127F0" w:rsidP="004F3A97">
      <w:pPr>
        <w:spacing w:line="276" w:lineRule="auto"/>
        <w:ind w:left="720" w:hanging="720"/>
        <w:rPr>
          <w:rFonts w:ascii="Times New Roman" w:hAnsi="Times New Roman" w:cs="Times New Roman"/>
        </w:rPr>
      </w:pPr>
    </w:p>
    <w:p w14:paraId="29AFB9A1" w14:textId="77777777" w:rsidR="005127F0" w:rsidRDefault="005127F0" w:rsidP="004F3A97">
      <w:pPr>
        <w:spacing w:line="276" w:lineRule="auto"/>
        <w:ind w:left="720" w:hanging="720"/>
        <w:rPr>
          <w:ins w:id="336" w:author="Kin Onn Chan." w:date="2013-12-09T14:42:00Z"/>
          <w:rFonts w:ascii="Times New Roman" w:hAnsi="Times New Roman" w:cs="Times New Roman"/>
        </w:rPr>
      </w:pPr>
    </w:p>
    <w:p w14:paraId="463E64E7" w14:textId="77777777" w:rsidR="00EF2EC6" w:rsidRDefault="00EF2EC6" w:rsidP="004F3A97">
      <w:pPr>
        <w:spacing w:line="276" w:lineRule="auto"/>
        <w:ind w:left="720" w:hanging="720"/>
        <w:rPr>
          <w:ins w:id="337" w:author="Kin Onn Chan." w:date="2013-12-09T14:42:00Z"/>
          <w:rFonts w:ascii="Times New Roman" w:hAnsi="Times New Roman" w:cs="Times New Roman"/>
        </w:rPr>
      </w:pPr>
    </w:p>
    <w:p w14:paraId="62B1BB7F" w14:textId="77777777" w:rsidR="00EF2EC6" w:rsidRDefault="00EF2EC6" w:rsidP="004F3A97">
      <w:pPr>
        <w:spacing w:line="276" w:lineRule="auto"/>
        <w:ind w:left="720" w:hanging="720"/>
        <w:rPr>
          <w:ins w:id="338" w:author="Kin Onn Chan." w:date="2013-12-09T14:42:00Z"/>
          <w:rFonts w:ascii="Times New Roman" w:hAnsi="Times New Roman" w:cs="Times New Roman"/>
        </w:rPr>
      </w:pPr>
    </w:p>
    <w:p w14:paraId="5772DF36" w14:textId="77777777" w:rsidR="00EF2EC6" w:rsidRDefault="00EF2EC6" w:rsidP="004F3A97">
      <w:pPr>
        <w:spacing w:line="276" w:lineRule="auto"/>
        <w:ind w:left="720" w:hanging="720"/>
        <w:rPr>
          <w:ins w:id="339" w:author="Kin Onn Chan." w:date="2013-12-09T14:42:00Z"/>
          <w:rFonts w:ascii="Times New Roman" w:hAnsi="Times New Roman" w:cs="Times New Roman"/>
        </w:rPr>
      </w:pPr>
    </w:p>
    <w:p w14:paraId="6CE9FFEB" w14:textId="77777777" w:rsidR="00EF2EC6" w:rsidRDefault="00EF2EC6" w:rsidP="004F3A97">
      <w:pPr>
        <w:spacing w:line="276" w:lineRule="auto"/>
        <w:ind w:left="720" w:hanging="720"/>
        <w:rPr>
          <w:ins w:id="340" w:author="Kin Onn Chan." w:date="2013-12-09T14:42:00Z"/>
          <w:rFonts w:ascii="Times New Roman" w:hAnsi="Times New Roman" w:cs="Times New Roman"/>
        </w:rPr>
      </w:pPr>
    </w:p>
    <w:p w14:paraId="680BCA63" w14:textId="77777777" w:rsidR="00EF2EC6" w:rsidRDefault="00EF2EC6" w:rsidP="004F3A97">
      <w:pPr>
        <w:spacing w:line="276" w:lineRule="auto"/>
        <w:ind w:left="720" w:hanging="720"/>
        <w:rPr>
          <w:ins w:id="341" w:author="Kin Onn Chan." w:date="2013-12-09T14:42:00Z"/>
          <w:rFonts w:ascii="Times New Roman" w:hAnsi="Times New Roman" w:cs="Times New Roman"/>
        </w:rPr>
      </w:pPr>
    </w:p>
    <w:p w14:paraId="27602716" w14:textId="77777777" w:rsidR="00EF2EC6" w:rsidRDefault="00EF2EC6" w:rsidP="004F3A97">
      <w:pPr>
        <w:spacing w:line="276" w:lineRule="auto"/>
        <w:ind w:left="720" w:hanging="720"/>
        <w:rPr>
          <w:rFonts w:ascii="Times New Roman" w:hAnsi="Times New Roman" w:cs="Times New Roman"/>
        </w:rPr>
      </w:pPr>
    </w:p>
    <w:p w14:paraId="11112572" w14:textId="77777777" w:rsidR="00965090" w:rsidRDefault="00965090" w:rsidP="004F3A97">
      <w:pPr>
        <w:spacing w:line="276" w:lineRule="auto"/>
        <w:ind w:left="720" w:hanging="720"/>
        <w:rPr>
          <w:ins w:id="342" w:author="Kin Onn Chan." w:date="2013-12-09T14:00:00Z"/>
          <w:rFonts w:ascii="Times New Roman" w:hAnsi="Times New Roman" w:cs="Times New Roman"/>
        </w:rPr>
      </w:pPr>
    </w:p>
    <w:p w14:paraId="7CD528AE" w14:textId="77777777" w:rsidR="00A26C72" w:rsidRPr="0031171A" w:rsidRDefault="00A26C72" w:rsidP="00965090">
      <w:pPr>
        <w:spacing w:line="276" w:lineRule="auto"/>
        <w:rPr>
          <w:rFonts w:ascii="Times New Roman" w:hAnsi="Times New Roman" w:cs="Times New Roman"/>
          <w:color w:val="000000"/>
        </w:rPr>
        <w:pPrChange w:id="343" w:author="Kin Onn Chan." w:date="2013-12-09T14:00:00Z">
          <w:pPr>
            <w:spacing w:line="276" w:lineRule="auto"/>
            <w:ind w:left="720" w:hanging="720"/>
          </w:pPr>
        </w:pPrChange>
      </w:pPr>
      <w:r w:rsidRPr="0031171A">
        <w:rPr>
          <w:rFonts w:ascii="Times New Roman" w:hAnsi="Times New Roman" w:cs="Times New Roman"/>
        </w:rPr>
        <w:t xml:space="preserve">Table 1. </w:t>
      </w:r>
      <w:r w:rsidRPr="0031171A">
        <w:rPr>
          <w:rFonts w:ascii="Times New Roman" w:hAnsi="Times New Roman" w:cs="Times New Roman"/>
          <w:color w:val="000000"/>
        </w:rPr>
        <w:t>Primers used in this study for PCR amplification and sequencing reactions.</w:t>
      </w:r>
    </w:p>
    <w:p w14:paraId="18868F47" w14:textId="77777777" w:rsidR="00A26C72" w:rsidRPr="0031171A" w:rsidRDefault="00A26C72" w:rsidP="004F3A97">
      <w:pPr>
        <w:spacing w:line="276" w:lineRule="auto"/>
        <w:ind w:left="720" w:hanging="720"/>
        <w:rPr>
          <w:rFonts w:ascii="Times New Roman" w:hAnsi="Times New Roman" w:cs="Times New Roman"/>
        </w:rPr>
      </w:pPr>
    </w:p>
    <w:tbl>
      <w:tblPr>
        <w:tblW w:w="8745" w:type="dxa"/>
        <w:tblInd w:w="93" w:type="dxa"/>
        <w:tblLayout w:type="fixed"/>
        <w:tblLook w:val="04A0" w:firstRow="1" w:lastRow="0" w:firstColumn="1" w:lastColumn="0" w:noHBand="0" w:noVBand="1"/>
      </w:tblPr>
      <w:tblGrid>
        <w:gridCol w:w="1420"/>
        <w:gridCol w:w="1000"/>
        <w:gridCol w:w="3985"/>
        <w:gridCol w:w="2340"/>
      </w:tblGrid>
      <w:tr w:rsidR="00A26C72" w:rsidRPr="00A26C72" w14:paraId="2E122EAA" w14:textId="77777777" w:rsidTr="00A26C72">
        <w:trPr>
          <w:trHeight w:val="300"/>
        </w:trPr>
        <w:tc>
          <w:tcPr>
            <w:tcW w:w="1420" w:type="dxa"/>
            <w:tcBorders>
              <w:top w:val="single" w:sz="4" w:space="0" w:color="auto"/>
              <w:left w:val="nil"/>
              <w:bottom w:val="single" w:sz="4" w:space="0" w:color="auto"/>
              <w:right w:val="nil"/>
            </w:tcBorders>
            <w:shd w:val="clear" w:color="auto" w:fill="auto"/>
            <w:noWrap/>
            <w:vAlign w:val="bottom"/>
            <w:hideMark/>
          </w:tcPr>
          <w:p w14:paraId="7D335834"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 xml:space="preserve">Primer </w:t>
            </w:r>
          </w:p>
        </w:tc>
        <w:tc>
          <w:tcPr>
            <w:tcW w:w="1000" w:type="dxa"/>
            <w:tcBorders>
              <w:top w:val="single" w:sz="4" w:space="0" w:color="auto"/>
              <w:left w:val="nil"/>
              <w:bottom w:val="single" w:sz="4" w:space="0" w:color="auto"/>
              <w:right w:val="nil"/>
            </w:tcBorders>
            <w:shd w:val="clear" w:color="auto" w:fill="auto"/>
            <w:noWrap/>
            <w:vAlign w:val="bottom"/>
            <w:hideMark/>
          </w:tcPr>
          <w:p w14:paraId="35CBB2AF"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Location</w:t>
            </w:r>
          </w:p>
        </w:tc>
        <w:tc>
          <w:tcPr>
            <w:tcW w:w="3985" w:type="dxa"/>
            <w:tcBorders>
              <w:top w:val="single" w:sz="4" w:space="0" w:color="auto"/>
              <w:left w:val="nil"/>
              <w:bottom w:val="single" w:sz="4" w:space="0" w:color="auto"/>
              <w:right w:val="nil"/>
            </w:tcBorders>
            <w:shd w:val="clear" w:color="auto" w:fill="auto"/>
            <w:noWrap/>
            <w:vAlign w:val="bottom"/>
            <w:hideMark/>
          </w:tcPr>
          <w:p w14:paraId="6292BDB6"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Primer sequence 5'–3'</w:t>
            </w:r>
          </w:p>
        </w:tc>
        <w:tc>
          <w:tcPr>
            <w:tcW w:w="2340" w:type="dxa"/>
            <w:tcBorders>
              <w:top w:val="single" w:sz="4" w:space="0" w:color="auto"/>
              <w:left w:val="nil"/>
              <w:bottom w:val="single" w:sz="4" w:space="0" w:color="auto"/>
              <w:right w:val="nil"/>
            </w:tcBorders>
            <w:shd w:val="clear" w:color="auto" w:fill="auto"/>
            <w:noWrap/>
            <w:vAlign w:val="bottom"/>
            <w:hideMark/>
          </w:tcPr>
          <w:p w14:paraId="3284DCAA" w14:textId="77777777" w:rsidR="00A26C72" w:rsidRPr="00A26C72" w:rsidRDefault="00A26C72" w:rsidP="00A26C72">
            <w:pPr>
              <w:jc w:val="center"/>
              <w:rPr>
                <w:rFonts w:ascii="Times New Roman" w:eastAsia="Times New Roman" w:hAnsi="Times New Roman" w:cs="Times New Roman"/>
                <w:b/>
                <w:bCs/>
                <w:color w:val="000000"/>
                <w:sz w:val="20"/>
                <w:szCs w:val="20"/>
              </w:rPr>
            </w:pPr>
            <w:r w:rsidRPr="00A26C72">
              <w:rPr>
                <w:rFonts w:ascii="Times New Roman" w:eastAsia="Times New Roman" w:hAnsi="Times New Roman" w:cs="Times New Roman"/>
                <w:b/>
                <w:bCs/>
                <w:color w:val="000000"/>
                <w:sz w:val="20"/>
                <w:szCs w:val="20"/>
              </w:rPr>
              <w:t>Primer reference</w:t>
            </w:r>
          </w:p>
        </w:tc>
      </w:tr>
      <w:tr w:rsidR="00A26C72" w:rsidRPr="00A26C72" w14:paraId="13AC20CC" w14:textId="77777777" w:rsidTr="00A26C72">
        <w:trPr>
          <w:trHeight w:val="300"/>
        </w:trPr>
        <w:tc>
          <w:tcPr>
            <w:tcW w:w="1420" w:type="dxa"/>
            <w:tcBorders>
              <w:top w:val="single" w:sz="4" w:space="0" w:color="auto"/>
              <w:left w:val="nil"/>
              <w:bottom w:val="nil"/>
              <w:right w:val="nil"/>
            </w:tcBorders>
            <w:shd w:val="clear" w:color="auto" w:fill="auto"/>
            <w:noWrap/>
            <w:vAlign w:val="bottom"/>
            <w:hideMark/>
          </w:tcPr>
          <w:p w14:paraId="0A94FF7C" w14:textId="77777777" w:rsidR="00A26C72" w:rsidRPr="00A26C72" w:rsidRDefault="00A26C72" w:rsidP="00A26C72">
            <w:pPr>
              <w:rPr>
                <w:rFonts w:ascii="Times New Roman" w:eastAsia="Times New Roman" w:hAnsi="Times New Roman" w:cs="Times New Roman"/>
                <w:color w:val="000000"/>
                <w:sz w:val="20"/>
                <w:szCs w:val="20"/>
              </w:rPr>
            </w:pPr>
            <w:proofErr w:type="spellStart"/>
            <w:r w:rsidRPr="00A26C72">
              <w:rPr>
                <w:rFonts w:ascii="Times New Roman" w:eastAsia="Times New Roman" w:hAnsi="Times New Roman" w:cs="Times New Roman"/>
                <w:color w:val="000000"/>
                <w:sz w:val="20"/>
                <w:szCs w:val="20"/>
              </w:rPr>
              <w:t>ThrLm</w:t>
            </w:r>
            <w:proofErr w:type="spellEnd"/>
          </w:p>
        </w:tc>
        <w:tc>
          <w:tcPr>
            <w:tcW w:w="1000" w:type="dxa"/>
            <w:tcBorders>
              <w:top w:val="single" w:sz="4" w:space="0" w:color="auto"/>
              <w:left w:val="nil"/>
              <w:bottom w:val="nil"/>
              <w:right w:val="nil"/>
            </w:tcBorders>
            <w:shd w:val="clear" w:color="auto" w:fill="auto"/>
            <w:noWrap/>
            <w:vAlign w:val="bottom"/>
            <w:hideMark/>
          </w:tcPr>
          <w:p w14:paraId="1119F5B7"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External</w:t>
            </w:r>
          </w:p>
        </w:tc>
        <w:tc>
          <w:tcPr>
            <w:tcW w:w="3985" w:type="dxa"/>
            <w:tcBorders>
              <w:top w:val="single" w:sz="4" w:space="0" w:color="auto"/>
              <w:left w:val="nil"/>
              <w:bottom w:val="nil"/>
              <w:right w:val="nil"/>
            </w:tcBorders>
            <w:shd w:val="clear" w:color="auto" w:fill="auto"/>
            <w:noWrap/>
            <w:vAlign w:val="bottom"/>
            <w:hideMark/>
          </w:tcPr>
          <w:p w14:paraId="2BF433C4"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AAARCATKGGTCTTGTAARCC</w:t>
            </w:r>
          </w:p>
        </w:tc>
        <w:tc>
          <w:tcPr>
            <w:tcW w:w="2340" w:type="dxa"/>
            <w:tcBorders>
              <w:top w:val="single" w:sz="4" w:space="0" w:color="auto"/>
              <w:left w:val="nil"/>
              <w:bottom w:val="nil"/>
              <w:right w:val="nil"/>
            </w:tcBorders>
            <w:shd w:val="clear" w:color="auto" w:fill="auto"/>
            <w:noWrap/>
            <w:vAlign w:val="bottom"/>
            <w:hideMark/>
          </w:tcPr>
          <w:p w14:paraId="5272A837"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1B010834" w14:textId="77777777" w:rsidTr="00A26C72">
        <w:trPr>
          <w:trHeight w:val="300"/>
        </w:trPr>
        <w:tc>
          <w:tcPr>
            <w:tcW w:w="1420" w:type="dxa"/>
            <w:tcBorders>
              <w:top w:val="nil"/>
              <w:left w:val="nil"/>
              <w:bottom w:val="nil"/>
              <w:right w:val="nil"/>
            </w:tcBorders>
            <w:shd w:val="clear" w:color="auto" w:fill="auto"/>
            <w:noWrap/>
            <w:vAlign w:val="bottom"/>
            <w:hideMark/>
          </w:tcPr>
          <w:p w14:paraId="4D72EB47"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Hedges16H1</w:t>
            </w:r>
          </w:p>
        </w:tc>
        <w:tc>
          <w:tcPr>
            <w:tcW w:w="1000" w:type="dxa"/>
            <w:tcBorders>
              <w:top w:val="nil"/>
              <w:left w:val="nil"/>
              <w:bottom w:val="nil"/>
              <w:right w:val="nil"/>
            </w:tcBorders>
            <w:shd w:val="clear" w:color="auto" w:fill="auto"/>
            <w:noWrap/>
            <w:vAlign w:val="bottom"/>
            <w:hideMark/>
          </w:tcPr>
          <w:p w14:paraId="4CB8F356"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External</w:t>
            </w:r>
          </w:p>
        </w:tc>
        <w:tc>
          <w:tcPr>
            <w:tcW w:w="3985" w:type="dxa"/>
            <w:tcBorders>
              <w:top w:val="nil"/>
              <w:left w:val="nil"/>
              <w:bottom w:val="nil"/>
              <w:right w:val="nil"/>
            </w:tcBorders>
            <w:shd w:val="clear" w:color="auto" w:fill="auto"/>
            <w:noWrap/>
            <w:vAlign w:val="bottom"/>
            <w:hideMark/>
          </w:tcPr>
          <w:p w14:paraId="6E5BFD56"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CTCCGGTCTGAACTCAGATCACGTAGG</w:t>
            </w:r>
          </w:p>
        </w:tc>
        <w:tc>
          <w:tcPr>
            <w:tcW w:w="2340" w:type="dxa"/>
            <w:tcBorders>
              <w:top w:val="nil"/>
              <w:left w:val="nil"/>
              <w:bottom w:val="nil"/>
              <w:right w:val="nil"/>
            </w:tcBorders>
            <w:shd w:val="clear" w:color="auto" w:fill="auto"/>
            <w:noWrap/>
            <w:vAlign w:val="bottom"/>
            <w:hideMark/>
          </w:tcPr>
          <w:p w14:paraId="5A12B6F0"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(Hedges &amp; </w:t>
            </w:r>
            <w:proofErr w:type="spellStart"/>
            <w:r w:rsidRPr="00A26C72">
              <w:rPr>
                <w:rFonts w:ascii="Times New Roman" w:eastAsia="Times New Roman" w:hAnsi="Times New Roman" w:cs="Times New Roman"/>
                <w:color w:val="000000"/>
                <w:sz w:val="20"/>
                <w:szCs w:val="20"/>
              </w:rPr>
              <w:t>Maxson</w:t>
            </w:r>
            <w:proofErr w:type="spellEnd"/>
            <w:r w:rsidRPr="00A26C72">
              <w:rPr>
                <w:rFonts w:ascii="Times New Roman" w:eastAsia="Times New Roman" w:hAnsi="Times New Roman" w:cs="Times New Roman"/>
                <w:color w:val="000000"/>
                <w:sz w:val="20"/>
                <w:szCs w:val="20"/>
              </w:rPr>
              <w:t xml:space="preserve"> 1993)</w:t>
            </w:r>
          </w:p>
        </w:tc>
      </w:tr>
      <w:tr w:rsidR="00A26C72" w:rsidRPr="00A26C72" w14:paraId="50BC330C" w14:textId="77777777" w:rsidTr="00A26C72">
        <w:trPr>
          <w:trHeight w:val="300"/>
        </w:trPr>
        <w:tc>
          <w:tcPr>
            <w:tcW w:w="1420" w:type="dxa"/>
            <w:tcBorders>
              <w:top w:val="nil"/>
              <w:left w:val="nil"/>
              <w:bottom w:val="nil"/>
              <w:right w:val="nil"/>
            </w:tcBorders>
            <w:shd w:val="clear" w:color="auto" w:fill="auto"/>
            <w:noWrap/>
            <w:vAlign w:val="bottom"/>
            <w:hideMark/>
          </w:tcPr>
          <w:p w14:paraId="11A485C4"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12S-3H</w:t>
            </w:r>
          </w:p>
        </w:tc>
        <w:tc>
          <w:tcPr>
            <w:tcW w:w="1000" w:type="dxa"/>
            <w:tcBorders>
              <w:top w:val="nil"/>
              <w:left w:val="nil"/>
              <w:bottom w:val="nil"/>
              <w:right w:val="nil"/>
            </w:tcBorders>
            <w:shd w:val="clear" w:color="auto" w:fill="auto"/>
            <w:noWrap/>
            <w:vAlign w:val="bottom"/>
            <w:hideMark/>
          </w:tcPr>
          <w:p w14:paraId="6FAC5FA1"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42DDA2D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CAAGTCCTTTGAGTTTTAAGCT</w:t>
            </w:r>
          </w:p>
        </w:tc>
        <w:tc>
          <w:tcPr>
            <w:tcW w:w="2340" w:type="dxa"/>
            <w:tcBorders>
              <w:top w:val="nil"/>
              <w:left w:val="nil"/>
              <w:bottom w:val="nil"/>
              <w:right w:val="nil"/>
            </w:tcBorders>
            <w:shd w:val="clear" w:color="auto" w:fill="auto"/>
            <w:noWrap/>
            <w:vAlign w:val="bottom"/>
            <w:hideMark/>
          </w:tcPr>
          <w:p w14:paraId="4BBDF065"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3375E2C6" w14:textId="77777777" w:rsidTr="00A26C72">
        <w:trPr>
          <w:trHeight w:val="300"/>
        </w:trPr>
        <w:tc>
          <w:tcPr>
            <w:tcW w:w="1420" w:type="dxa"/>
            <w:tcBorders>
              <w:top w:val="nil"/>
              <w:left w:val="nil"/>
              <w:bottom w:val="nil"/>
              <w:right w:val="nil"/>
            </w:tcBorders>
            <w:shd w:val="clear" w:color="auto" w:fill="auto"/>
            <w:noWrap/>
            <w:vAlign w:val="bottom"/>
            <w:hideMark/>
          </w:tcPr>
          <w:p w14:paraId="5EFF43D3"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12SL1091</w:t>
            </w:r>
          </w:p>
        </w:tc>
        <w:tc>
          <w:tcPr>
            <w:tcW w:w="1000" w:type="dxa"/>
            <w:tcBorders>
              <w:top w:val="nil"/>
              <w:left w:val="nil"/>
              <w:bottom w:val="nil"/>
              <w:right w:val="nil"/>
            </w:tcBorders>
            <w:shd w:val="clear" w:color="auto" w:fill="auto"/>
            <w:noWrap/>
            <w:vAlign w:val="bottom"/>
            <w:hideMark/>
          </w:tcPr>
          <w:p w14:paraId="01D9E826"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1FAB9BE6"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AAACTGGGATTAGATACCCCACTAT</w:t>
            </w:r>
          </w:p>
        </w:tc>
        <w:tc>
          <w:tcPr>
            <w:tcW w:w="2340" w:type="dxa"/>
            <w:tcBorders>
              <w:top w:val="nil"/>
              <w:left w:val="nil"/>
              <w:bottom w:val="nil"/>
              <w:right w:val="nil"/>
            </w:tcBorders>
            <w:shd w:val="clear" w:color="auto" w:fill="auto"/>
            <w:noWrap/>
            <w:vAlign w:val="bottom"/>
            <w:hideMark/>
          </w:tcPr>
          <w:p w14:paraId="158892D6"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65EC226D" w14:textId="77777777" w:rsidTr="00A26C72">
        <w:trPr>
          <w:trHeight w:val="300"/>
        </w:trPr>
        <w:tc>
          <w:tcPr>
            <w:tcW w:w="1420" w:type="dxa"/>
            <w:tcBorders>
              <w:top w:val="nil"/>
              <w:left w:val="nil"/>
              <w:bottom w:val="nil"/>
              <w:right w:val="nil"/>
            </w:tcBorders>
            <w:shd w:val="clear" w:color="auto" w:fill="auto"/>
            <w:noWrap/>
            <w:vAlign w:val="bottom"/>
            <w:hideMark/>
          </w:tcPr>
          <w:p w14:paraId="4C89A743"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12StVal-H</w:t>
            </w:r>
          </w:p>
        </w:tc>
        <w:tc>
          <w:tcPr>
            <w:tcW w:w="1000" w:type="dxa"/>
            <w:tcBorders>
              <w:top w:val="nil"/>
              <w:left w:val="nil"/>
              <w:bottom w:val="nil"/>
              <w:right w:val="nil"/>
            </w:tcBorders>
            <w:shd w:val="clear" w:color="auto" w:fill="auto"/>
            <w:noWrap/>
            <w:vAlign w:val="bottom"/>
            <w:hideMark/>
          </w:tcPr>
          <w:p w14:paraId="57E28D4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2953CC9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AAGTAGCTCGCTTAGTTTCGG</w:t>
            </w:r>
          </w:p>
        </w:tc>
        <w:tc>
          <w:tcPr>
            <w:tcW w:w="2340" w:type="dxa"/>
            <w:tcBorders>
              <w:top w:val="nil"/>
              <w:left w:val="nil"/>
              <w:bottom w:val="nil"/>
              <w:right w:val="nil"/>
            </w:tcBorders>
            <w:shd w:val="clear" w:color="auto" w:fill="auto"/>
            <w:noWrap/>
            <w:vAlign w:val="bottom"/>
            <w:hideMark/>
          </w:tcPr>
          <w:p w14:paraId="0EDD96BA"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 xml:space="preserve">(Matsui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xml:space="preserve"> 2010)</w:t>
            </w:r>
          </w:p>
        </w:tc>
      </w:tr>
      <w:tr w:rsidR="00A26C72" w:rsidRPr="00A26C72" w14:paraId="54412F68" w14:textId="77777777" w:rsidTr="00A26C72">
        <w:trPr>
          <w:trHeight w:val="300"/>
        </w:trPr>
        <w:tc>
          <w:tcPr>
            <w:tcW w:w="1420" w:type="dxa"/>
            <w:tcBorders>
              <w:top w:val="nil"/>
              <w:left w:val="nil"/>
              <w:bottom w:val="nil"/>
              <w:right w:val="nil"/>
            </w:tcBorders>
            <w:shd w:val="clear" w:color="auto" w:fill="auto"/>
            <w:noWrap/>
            <w:vAlign w:val="bottom"/>
            <w:hideMark/>
          </w:tcPr>
          <w:p w14:paraId="2EF1AD07"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12SL2021</w:t>
            </w:r>
          </w:p>
        </w:tc>
        <w:tc>
          <w:tcPr>
            <w:tcW w:w="1000" w:type="dxa"/>
            <w:tcBorders>
              <w:top w:val="nil"/>
              <w:left w:val="nil"/>
              <w:bottom w:val="nil"/>
              <w:right w:val="nil"/>
            </w:tcBorders>
            <w:shd w:val="clear" w:color="auto" w:fill="auto"/>
            <w:noWrap/>
            <w:vAlign w:val="bottom"/>
            <w:hideMark/>
          </w:tcPr>
          <w:p w14:paraId="0887C1EF"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5B279FE0"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CCTACCGAGCTTAGTRATAGCTGGTT</w:t>
            </w:r>
          </w:p>
        </w:tc>
        <w:tc>
          <w:tcPr>
            <w:tcW w:w="2340" w:type="dxa"/>
            <w:tcBorders>
              <w:top w:val="nil"/>
              <w:left w:val="nil"/>
              <w:bottom w:val="nil"/>
              <w:right w:val="nil"/>
            </w:tcBorders>
            <w:shd w:val="clear" w:color="auto" w:fill="auto"/>
            <w:noWrap/>
            <w:vAlign w:val="bottom"/>
            <w:hideMark/>
          </w:tcPr>
          <w:p w14:paraId="1A2D3B1B"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roofErr w:type="spellStart"/>
            <w:r w:rsidRPr="00A26C72">
              <w:rPr>
                <w:rFonts w:ascii="Times New Roman" w:eastAsia="Times New Roman" w:hAnsi="Times New Roman" w:cs="Times New Roman"/>
                <w:color w:val="000000"/>
                <w:sz w:val="20"/>
                <w:szCs w:val="20"/>
              </w:rPr>
              <w:t>Tominaga</w:t>
            </w:r>
            <w:proofErr w:type="spellEnd"/>
            <w:r w:rsidRPr="00A26C72">
              <w:rPr>
                <w:rFonts w:ascii="Times New Roman" w:eastAsia="Times New Roman" w:hAnsi="Times New Roman" w:cs="Times New Roman"/>
                <w:color w:val="000000"/>
                <w:sz w:val="20"/>
                <w:szCs w:val="20"/>
              </w:rPr>
              <w:t xml:space="preserve">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2006)</w:t>
            </w:r>
          </w:p>
        </w:tc>
      </w:tr>
      <w:tr w:rsidR="00A26C72" w:rsidRPr="00A26C72" w14:paraId="784D562E" w14:textId="77777777" w:rsidTr="00A26C72">
        <w:trPr>
          <w:trHeight w:val="300"/>
        </w:trPr>
        <w:tc>
          <w:tcPr>
            <w:tcW w:w="1420" w:type="dxa"/>
            <w:tcBorders>
              <w:top w:val="nil"/>
              <w:left w:val="nil"/>
              <w:bottom w:val="nil"/>
              <w:right w:val="nil"/>
            </w:tcBorders>
            <w:shd w:val="clear" w:color="auto" w:fill="auto"/>
            <w:noWrap/>
            <w:vAlign w:val="bottom"/>
            <w:hideMark/>
          </w:tcPr>
          <w:p w14:paraId="63C49640"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16SH2715</w:t>
            </w:r>
          </w:p>
        </w:tc>
        <w:tc>
          <w:tcPr>
            <w:tcW w:w="1000" w:type="dxa"/>
            <w:tcBorders>
              <w:top w:val="nil"/>
              <w:left w:val="nil"/>
              <w:bottom w:val="nil"/>
              <w:right w:val="nil"/>
            </w:tcBorders>
            <w:shd w:val="clear" w:color="auto" w:fill="auto"/>
            <w:noWrap/>
            <w:vAlign w:val="bottom"/>
            <w:hideMark/>
          </w:tcPr>
          <w:p w14:paraId="07C4FD8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nil"/>
              <w:right w:val="nil"/>
            </w:tcBorders>
            <w:shd w:val="clear" w:color="auto" w:fill="auto"/>
            <w:noWrap/>
            <w:vAlign w:val="bottom"/>
            <w:hideMark/>
          </w:tcPr>
          <w:p w14:paraId="2B3FDE12"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AAGCTCCATAGGGTCTTCTCGTC</w:t>
            </w:r>
          </w:p>
        </w:tc>
        <w:tc>
          <w:tcPr>
            <w:tcW w:w="2340" w:type="dxa"/>
            <w:tcBorders>
              <w:top w:val="nil"/>
              <w:left w:val="nil"/>
              <w:bottom w:val="nil"/>
              <w:right w:val="nil"/>
            </w:tcBorders>
            <w:shd w:val="clear" w:color="auto" w:fill="auto"/>
            <w:noWrap/>
            <w:vAlign w:val="bottom"/>
            <w:hideMark/>
          </w:tcPr>
          <w:p w14:paraId="4C3715D4"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roofErr w:type="spellStart"/>
            <w:r w:rsidRPr="00A26C72">
              <w:rPr>
                <w:rFonts w:ascii="Times New Roman" w:eastAsia="Times New Roman" w:hAnsi="Times New Roman" w:cs="Times New Roman"/>
                <w:color w:val="000000"/>
                <w:sz w:val="20"/>
                <w:szCs w:val="20"/>
              </w:rPr>
              <w:t>Tominaga</w:t>
            </w:r>
            <w:proofErr w:type="spellEnd"/>
            <w:r w:rsidRPr="00A26C72">
              <w:rPr>
                <w:rFonts w:ascii="Times New Roman" w:eastAsia="Times New Roman" w:hAnsi="Times New Roman" w:cs="Times New Roman"/>
                <w:color w:val="000000"/>
                <w:sz w:val="20"/>
                <w:szCs w:val="20"/>
              </w:rPr>
              <w:t xml:space="preserve"> </w:t>
            </w:r>
            <w:r w:rsidRPr="00A26C72">
              <w:rPr>
                <w:rFonts w:ascii="Times New Roman" w:eastAsia="Times New Roman" w:hAnsi="Times New Roman" w:cs="Times New Roman"/>
                <w:i/>
                <w:iCs/>
                <w:color w:val="000000"/>
                <w:sz w:val="20"/>
                <w:szCs w:val="20"/>
              </w:rPr>
              <w:t>et al</w:t>
            </w:r>
            <w:r w:rsidRPr="00A26C72">
              <w:rPr>
                <w:rFonts w:ascii="Times New Roman" w:eastAsia="Times New Roman" w:hAnsi="Times New Roman" w:cs="Times New Roman"/>
                <w:color w:val="000000"/>
                <w:sz w:val="20"/>
                <w:szCs w:val="20"/>
              </w:rPr>
              <w:t>. 2006)</w:t>
            </w:r>
          </w:p>
        </w:tc>
      </w:tr>
      <w:tr w:rsidR="00A26C72" w:rsidRPr="00A26C72" w14:paraId="40A8C8DF" w14:textId="77777777" w:rsidTr="00A26C72">
        <w:trPr>
          <w:trHeight w:val="300"/>
        </w:trPr>
        <w:tc>
          <w:tcPr>
            <w:tcW w:w="1420" w:type="dxa"/>
            <w:tcBorders>
              <w:top w:val="nil"/>
              <w:left w:val="nil"/>
              <w:bottom w:val="single" w:sz="4" w:space="0" w:color="auto"/>
              <w:right w:val="nil"/>
            </w:tcBorders>
            <w:shd w:val="clear" w:color="auto" w:fill="auto"/>
            <w:noWrap/>
            <w:vAlign w:val="bottom"/>
            <w:hideMark/>
          </w:tcPr>
          <w:p w14:paraId="49F01FB1"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16S1M</w:t>
            </w:r>
          </w:p>
        </w:tc>
        <w:tc>
          <w:tcPr>
            <w:tcW w:w="1000" w:type="dxa"/>
            <w:tcBorders>
              <w:top w:val="nil"/>
              <w:left w:val="nil"/>
              <w:bottom w:val="single" w:sz="4" w:space="0" w:color="auto"/>
              <w:right w:val="nil"/>
            </w:tcBorders>
            <w:shd w:val="clear" w:color="auto" w:fill="auto"/>
            <w:noWrap/>
            <w:vAlign w:val="bottom"/>
            <w:hideMark/>
          </w:tcPr>
          <w:p w14:paraId="1BFCA23E"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Internal</w:t>
            </w:r>
          </w:p>
        </w:tc>
        <w:tc>
          <w:tcPr>
            <w:tcW w:w="3985" w:type="dxa"/>
            <w:tcBorders>
              <w:top w:val="nil"/>
              <w:left w:val="nil"/>
              <w:bottom w:val="single" w:sz="4" w:space="0" w:color="auto"/>
              <w:right w:val="nil"/>
            </w:tcBorders>
            <w:shd w:val="clear" w:color="auto" w:fill="auto"/>
            <w:noWrap/>
            <w:vAlign w:val="bottom"/>
            <w:hideMark/>
          </w:tcPr>
          <w:p w14:paraId="45E8EF4D" w14:textId="77777777" w:rsidR="00A26C72" w:rsidRPr="00A26C72" w:rsidRDefault="00A26C72" w:rsidP="00A26C72">
            <w:pP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CCGACTGTTTACCAAAAACAT</w:t>
            </w:r>
          </w:p>
        </w:tc>
        <w:tc>
          <w:tcPr>
            <w:tcW w:w="2340" w:type="dxa"/>
            <w:tcBorders>
              <w:top w:val="nil"/>
              <w:left w:val="nil"/>
              <w:bottom w:val="single" w:sz="4" w:space="0" w:color="auto"/>
              <w:right w:val="nil"/>
            </w:tcBorders>
            <w:shd w:val="clear" w:color="auto" w:fill="auto"/>
            <w:noWrap/>
            <w:vAlign w:val="bottom"/>
            <w:hideMark/>
          </w:tcPr>
          <w:p w14:paraId="14314174" w14:textId="77777777" w:rsidR="00A26C72" w:rsidRPr="00A26C72" w:rsidRDefault="00A26C72" w:rsidP="00A26C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w:t>
            </w:r>
            <w:r w:rsidRPr="00A26C72">
              <w:rPr>
                <w:rFonts w:ascii="Times New Roman" w:eastAsia="Times New Roman" w:hAnsi="Times New Roman" w:cs="Times New Roman"/>
                <w:color w:val="000000"/>
                <w:sz w:val="20"/>
                <w:szCs w:val="20"/>
              </w:rPr>
              <w:t xml:space="preserve"> 2000)</w:t>
            </w:r>
          </w:p>
        </w:tc>
      </w:tr>
    </w:tbl>
    <w:p w14:paraId="262EE2AA" w14:textId="77777777" w:rsidR="00FC1E8F" w:rsidRDefault="00FC1E8F" w:rsidP="004F3A97">
      <w:pPr>
        <w:spacing w:line="276" w:lineRule="auto"/>
        <w:ind w:left="720" w:hanging="720"/>
        <w:rPr>
          <w:ins w:id="344" w:author="Kin Onn Chan." w:date="2013-12-09T14:01:00Z"/>
          <w:rFonts w:ascii="Times New Roman" w:hAnsi="Times New Roman" w:cs="Times New Roman"/>
        </w:rPr>
      </w:pPr>
    </w:p>
    <w:p w14:paraId="59D62E59" w14:textId="77777777" w:rsidR="00965090" w:rsidRDefault="00965090" w:rsidP="004F3A97">
      <w:pPr>
        <w:spacing w:line="276" w:lineRule="auto"/>
        <w:ind w:left="720" w:hanging="720"/>
        <w:rPr>
          <w:ins w:id="345" w:author="Kin Onn Chan." w:date="2013-12-09T14:01:00Z"/>
          <w:rFonts w:ascii="Times New Roman" w:hAnsi="Times New Roman" w:cs="Times New Roman"/>
        </w:rPr>
      </w:pPr>
    </w:p>
    <w:p w14:paraId="08BD056B" w14:textId="77777777" w:rsidR="00965090" w:rsidRDefault="00965090" w:rsidP="004F3A97">
      <w:pPr>
        <w:spacing w:line="276" w:lineRule="auto"/>
        <w:ind w:left="720" w:hanging="720"/>
        <w:rPr>
          <w:ins w:id="346" w:author="Kin Onn Chan." w:date="2013-12-09T14:01:00Z"/>
          <w:rFonts w:ascii="Times New Roman" w:hAnsi="Times New Roman" w:cs="Times New Roman"/>
        </w:rPr>
      </w:pPr>
    </w:p>
    <w:p w14:paraId="5685A1BA" w14:textId="77777777" w:rsidR="00965090" w:rsidRDefault="00965090" w:rsidP="004F3A97">
      <w:pPr>
        <w:spacing w:line="276" w:lineRule="auto"/>
        <w:ind w:left="720" w:hanging="720"/>
        <w:rPr>
          <w:ins w:id="347" w:author="Kin Onn Chan." w:date="2013-12-09T14:01:00Z"/>
          <w:rFonts w:ascii="Times New Roman" w:hAnsi="Times New Roman" w:cs="Times New Roman"/>
        </w:rPr>
      </w:pPr>
    </w:p>
    <w:p w14:paraId="5F9A3DD3" w14:textId="77777777" w:rsidR="00965090" w:rsidRDefault="00965090" w:rsidP="004F3A97">
      <w:pPr>
        <w:spacing w:line="276" w:lineRule="auto"/>
        <w:ind w:left="720" w:hanging="720"/>
        <w:rPr>
          <w:ins w:id="348" w:author="Kin Onn Chan." w:date="2013-12-09T14:01:00Z"/>
          <w:rFonts w:ascii="Times New Roman" w:hAnsi="Times New Roman" w:cs="Times New Roman"/>
        </w:rPr>
      </w:pPr>
    </w:p>
    <w:p w14:paraId="3B42BF04" w14:textId="77777777" w:rsidR="00965090" w:rsidRDefault="00965090" w:rsidP="004F3A97">
      <w:pPr>
        <w:spacing w:line="276" w:lineRule="auto"/>
        <w:ind w:left="720" w:hanging="720"/>
        <w:rPr>
          <w:ins w:id="349" w:author="Kin Onn Chan." w:date="2013-12-09T14:01:00Z"/>
          <w:rFonts w:ascii="Times New Roman" w:hAnsi="Times New Roman" w:cs="Times New Roman"/>
        </w:rPr>
      </w:pPr>
    </w:p>
    <w:p w14:paraId="0AA6BD7F" w14:textId="77777777" w:rsidR="00965090" w:rsidRDefault="00965090" w:rsidP="004F3A97">
      <w:pPr>
        <w:spacing w:line="276" w:lineRule="auto"/>
        <w:ind w:left="720" w:hanging="720"/>
        <w:rPr>
          <w:ins w:id="350" w:author="Kin Onn Chan." w:date="2013-12-09T14:01:00Z"/>
          <w:rFonts w:ascii="Times New Roman" w:hAnsi="Times New Roman" w:cs="Times New Roman"/>
        </w:rPr>
      </w:pPr>
    </w:p>
    <w:p w14:paraId="39C057BA" w14:textId="77777777" w:rsidR="00965090" w:rsidRDefault="00965090" w:rsidP="004F3A97">
      <w:pPr>
        <w:spacing w:line="276" w:lineRule="auto"/>
        <w:ind w:left="720" w:hanging="720"/>
        <w:rPr>
          <w:ins w:id="351" w:author="Kin Onn Chan." w:date="2013-12-09T14:01:00Z"/>
          <w:rFonts w:ascii="Times New Roman" w:hAnsi="Times New Roman" w:cs="Times New Roman"/>
        </w:rPr>
      </w:pPr>
    </w:p>
    <w:p w14:paraId="22F242F4" w14:textId="77777777" w:rsidR="00965090" w:rsidRDefault="00965090" w:rsidP="004F3A97">
      <w:pPr>
        <w:spacing w:line="276" w:lineRule="auto"/>
        <w:ind w:left="720" w:hanging="720"/>
        <w:rPr>
          <w:ins w:id="352" w:author="Kin Onn Chan." w:date="2013-12-09T14:01:00Z"/>
          <w:rFonts w:ascii="Times New Roman" w:hAnsi="Times New Roman" w:cs="Times New Roman"/>
        </w:rPr>
      </w:pPr>
    </w:p>
    <w:p w14:paraId="42FF4FF3" w14:textId="77777777" w:rsidR="00965090" w:rsidRDefault="00965090" w:rsidP="004F3A97">
      <w:pPr>
        <w:spacing w:line="276" w:lineRule="auto"/>
        <w:ind w:left="720" w:hanging="720"/>
        <w:rPr>
          <w:ins w:id="353" w:author="Kin Onn Chan." w:date="2013-12-09T14:01:00Z"/>
          <w:rFonts w:ascii="Times New Roman" w:hAnsi="Times New Roman" w:cs="Times New Roman"/>
        </w:rPr>
      </w:pPr>
    </w:p>
    <w:p w14:paraId="57AAF7CA" w14:textId="77777777" w:rsidR="00965090" w:rsidRDefault="00965090" w:rsidP="004F3A97">
      <w:pPr>
        <w:spacing w:line="276" w:lineRule="auto"/>
        <w:ind w:left="720" w:hanging="720"/>
        <w:rPr>
          <w:ins w:id="354" w:author="Kin Onn Chan." w:date="2013-12-09T14:01:00Z"/>
          <w:rFonts w:ascii="Times New Roman" w:hAnsi="Times New Roman" w:cs="Times New Roman"/>
        </w:rPr>
      </w:pPr>
    </w:p>
    <w:p w14:paraId="54F0EA68" w14:textId="77777777" w:rsidR="00965090" w:rsidRDefault="00965090" w:rsidP="004F3A97">
      <w:pPr>
        <w:spacing w:line="276" w:lineRule="auto"/>
        <w:ind w:left="720" w:hanging="720"/>
        <w:rPr>
          <w:ins w:id="355" w:author="Kin Onn Chan." w:date="2013-12-09T14:01:00Z"/>
          <w:rFonts w:ascii="Times New Roman" w:hAnsi="Times New Roman" w:cs="Times New Roman"/>
        </w:rPr>
      </w:pPr>
    </w:p>
    <w:p w14:paraId="395D7272" w14:textId="77777777" w:rsidR="00965090" w:rsidRDefault="00965090" w:rsidP="004F3A97">
      <w:pPr>
        <w:spacing w:line="276" w:lineRule="auto"/>
        <w:ind w:left="720" w:hanging="720"/>
        <w:rPr>
          <w:ins w:id="356" w:author="Kin Onn Chan." w:date="2013-12-09T14:01:00Z"/>
          <w:rFonts w:ascii="Times New Roman" w:hAnsi="Times New Roman" w:cs="Times New Roman"/>
        </w:rPr>
      </w:pPr>
    </w:p>
    <w:p w14:paraId="50FC5103" w14:textId="77777777" w:rsidR="00965090" w:rsidRDefault="00965090" w:rsidP="004F3A97">
      <w:pPr>
        <w:spacing w:line="276" w:lineRule="auto"/>
        <w:ind w:left="720" w:hanging="720"/>
        <w:rPr>
          <w:ins w:id="357" w:author="Kin Onn Chan." w:date="2013-12-09T14:01:00Z"/>
          <w:rFonts w:ascii="Times New Roman" w:hAnsi="Times New Roman" w:cs="Times New Roman"/>
        </w:rPr>
      </w:pPr>
    </w:p>
    <w:p w14:paraId="7ABCB282" w14:textId="77777777" w:rsidR="00965090" w:rsidRDefault="00965090" w:rsidP="004F3A97">
      <w:pPr>
        <w:spacing w:line="276" w:lineRule="auto"/>
        <w:ind w:left="720" w:hanging="720"/>
        <w:rPr>
          <w:ins w:id="358" w:author="Kin Onn Chan." w:date="2013-12-09T14:01:00Z"/>
          <w:rFonts w:ascii="Times New Roman" w:hAnsi="Times New Roman" w:cs="Times New Roman"/>
        </w:rPr>
      </w:pPr>
    </w:p>
    <w:p w14:paraId="34191DF0" w14:textId="77777777" w:rsidR="00965090" w:rsidRDefault="00965090" w:rsidP="004F3A97">
      <w:pPr>
        <w:spacing w:line="276" w:lineRule="auto"/>
        <w:ind w:left="720" w:hanging="720"/>
        <w:rPr>
          <w:ins w:id="359" w:author="Kin Onn Chan." w:date="2013-12-09T14:01:00Z"/>
          <w:rFonts w:ascii="Times New Roman" w:hAnsi="Times New Roman" w:cs="Times New Roman"/>
        </w:rPr>
      </w:pPr>
    </w:p>
    <w:p w14:paraId="429E4BA4" w14:textId="77777777" w:rsidR="00965090" w:rsidRDefault="00965090" w:rsidP="004F3A97">
      <w:pPr>
        <w:spacing w:line="276" w:lineRule="auto"/>
        <w:ind w:left="720" w:hanging="720"/>
        <w:rPr>
          <w:ins w:id="360" w:author="Kin Onn Chan." w:date="2013-12-09T14:01:00Z"/>
          <w:rFonts w:ascii="Times New Roman" w:hAnsi="Times New Roman" w:cs="Times New Roman"/>
        </w:rPr>
      </w:pPr>
    </w:p>
    <w:p w14:paraId="4DC8A90B" w14:textId="77777777" w:rsidR="00965090" w:rsidRDefault="00965090" w:rsidP="004F3A97">
      <w:pPr>
        <w:spacing w:line="276" w:lineRule="auto"/>
        <w:ind w:left="720" w:hanging="720"/>
        <w:rPr>
          <w:ins w:id="361" w:author="Kin Onn Chan." w:date="2013-12-09T14:01:00Z"/>
          <w:rFonts w:ascii="Times New Roman" w:hAnsi="Times New Roman" w:cs="Times New Roman"/>
        </w:rPr>
      </w:pPr>
    </w:p>
    <w:p w14:paraId="2609FC5D" w14:textId="77777777" w:rsidR="00965090" w:rsidRDefault="00965090" w:rsidP="004F3A97">
      <w:pPr>
        <w:spacing w:line="276" w:lineRule="auto"/>
        <w:ind w:left="720" w:hanging="720"/>
        <w:rPr>
          <w:ins w:id="362" w:author="Kin Onn Chan." w:date="2013-12-09T14:01:00Z"/>
          <w:rFonts w:ascii="Times New Roman" w:hAnsi="Times New Roman" w:cs="Times New Roman"/>
        </w:rPr>
      </w:pPr>
    </w:p>
    <w:p w14:paraId="68234ECE" w14:textId="77777777" w:rsidR="00965090" w:rsidRDefault="00965090" w:rsidP="004F3A97">
      <w:pPr>
        <w:spacing w:line="276" w:lineRule="auto"/>
        <w:ind w:left="720" w:hanging="720"/>
        <w:rPr>
          <w:ins w:id="363" w:author="Kin Onn Chan." w:date="2013-12-09T14:01:00Z"/>
          <w:rFonts w:ascii="Times New Roman" w:hAnsi="Times New Roman" w:cs="Times New Roman"/>
        </w:rPr>
      </w:pPr>
    </w:p>
    <w:p w14:paraId="2D931891" w14:textId="77777777" w:rsidR="00965090" w:rsidRDefault="00965090" w:rsidP="004F3A97">
      <w:pPr>
        <w:spacing w:line="276" w:lineRule="auto"/>
        <w:ind w:left="720" w:hanging="720"/>
        <w:rPr>
          <w:ins w:id="364" w:author="Kin Onn Chan." w:date="2013-12-09T14:01:00Z"/>
          <w:rFonts w:ascii="Times New Roman" w:hAnsi="Times New Roman" w:cs="Times New Roman"/>
        </w:rPr>
      </w:pPr>
    </w:p>
    <w:p w14:paraId="7F224372" w14:textId="77777777" w:rsidR="00965090" w:rsidRDefault="00965090" w:rsidP="004F3A97">
      <w:pPr>
        <w:spacing w:line="276" w:lineRule="auto"/>
        <w:ind w:left="720" w:hanging="720"/>
        <w:rPr>
          <w:ins w:id="365" w:author="Kin Onn Chan." w:date="2013-12-09T14:01:00Z"/>
          <w:rFonts w:ascii="Times New Roman" w:hAnsi="Times New Roman" w:cs="Times New Roman"/>
        </w:rPr>
      </w:pPr>
    </w:p>
    <w:p w14:paraId="60826546" w14:textId="77777777" w:rsidR="00965090" w:rsidRDefault="00965090" w:rsidP="004F3A97">
      <w:pPr>
        <w:spacing w:line="276" w:lineRule="auto"/>
        <w:ind w:left="720" w:hanging="720"/>
        <w:rPr>
          <w:ins w:id="366" w:author="Kin Onn Chan." w:date="2013-12-09T14:01:00Z"/>
          <w:rFonts w:ascii="Times New Roman" w:hAnsi="Times New Roman" w:cs="Times New Roman"/>
        </w:rPr>
      </w:pPr>
    </w:p>
    <w:p w14:paraId="057407D3" w14:textId="77777777" w:rsidR="00965090" w:rsidRDefault="00965090" w:rsidP="004F3A97">
      <w:pPr>
        <w:spacing w:line="276" w:lineRule="auto"/>
        <w:ind w:left="720" w:hanging="720"/>
        <w:rPr>
          <w:ins w:id="367" w:author="Kin Onn Chan." w:date="2013-12-09T14:01:00Z"/>
          <w:rFonts w:ascii="Times New Roman" w:hAnsi="Times New Roman" w:cs="Times New Roman"/>
        </w:rPr>
      </w:pPr>
    </w:p>
    <w:p w14:paraId="4F5CD183" w14:textId="77777777" w:rsidR="00965090" w:rsidRDefault="00965090" w:rsidP="004F3A97">
      <w:pPr>
        <w:spacing w:line="276" w:lineRule="auto"/>
        <w:ind w:left="720" w:hanging="720"/>
        <w:rPr>
          <w:ins w:id="368" w:author="Kin Onn Chan." w:date="2013-12-09T14:01:00Z"/>
          <w:rFonts w:ascii="Times New Roman" w:hAnsi="Times New Roman" w:cs="Times New Roman"/>
        </w:rPr>
      </w:pPr>
    </w:p>
    <w:p w14:paraId="36DE80B5" w14:textId="77777777" w:rsidR="00965090" w:rsidRDefault="00965090" w:rsidP="004F3A97">
      <w:pPr>
        <w:spacing w:line="276" w:lineRule="auto"/>
        <w:ind w:left="720" w:hanging="720"/>
        <w:rPr>
          <w:ins w:id="369" w:author="Kin Onn Chan." w:date="2013-12-09T14:01:00Z"/>
          <w:rFonts w:ascii="Times New Roman" w:hAnsi="Times New Roman" w:cs="Times New Roman"/>
        </w:rPr>
      </w:pPr>
    </w:p>
    <w:p w14:paraId="10FC6BBC" w14:textId="77777777" w:rsidR="00965090" w:rsidRDefault="00965090" w:rsidP="004F3A97">
      <w:pPr>
        <w:spacing w:line="276" w:lineRule="auto"/>
        <w:ind w:left="720" w:hanging="720"/>
        <w:rPr>
          <w:ins w:id="370" w:author="Kin Onn Chan." w:date="2013-12-09T14:01:00Z"/>
          <w:rFonts w:ascii="Times New Roman" w:hAnsi="Times New Roman" w:cs="Times New Roman"/>
        </w:rPr>
      </w:pPr>
    </w:p>
    <w:p w14:paraId="3EBDC5D1" w14:textId="77777777" w:rsidR="00965090" w:rsidRDefault="00965090" w:rsidP="004F3A97">
      <w:pPr>
        <w:spacing w:line="276" w:lineRule="auto"/>
        <w:ind w:left="720" w:hanging="720"/>
        <w:rPr>
          <w:ins w:id="371" w:author="Kin Onn Chan." w:date="2013-12-09T14:01:00Z"/>
          <w:rFonts w:ascii="Times New Roman" w:hAnsi="Times New Roman" w:cs="Times New Roman"/>
        </w:rPr>
      </w:pPr>
    </w:p>
    <w:p w14:paraId="115AB773" w14:textId="77777777" w:rsidR="00965090" w:rsidRDefault="00965090" w:rsidP="004F3A97">
      <w:pPr>
        <w:spacing w:line="276" w:lineRule="auto"/>
        <w:ind w:left="720" w:hanging="720"/>
        <w:rPr>
          <w:ins w:id="372" w:author="Kin Onn Chan." w:date="2013-12-09T14:01:00Z"/>
          <w:rFonts w:ascii="Times New Roman" w:hAnsi="Times New Roman" w:cs="Times New Roman"/>
        </w:rPr>
      </w:pPr>
    </w:p>
    <w:p w14:paraId="603C660E" w14:textId="77777777" w:rsidR="00965090" w:rsidRDefault="00965090" w:rsidP="004F3A97">
      <w:pPr>
        <w:spacing w:line="276" w:lineRule="auto"/>
        <w:ind w:left="720" w:hanging="720"/>
        <w:rPr>
          <w:rFonts w:ascii="Times New Roman" w:hAnsi="Times New Roman" w:cs="Times New Roman"/>
        </w:rPr>
      </w:pPr>
    </w:p>
    <w:tbl>
      <w:tblPr>
        <w:tblW w:w="8353" w:type="dxa"/>
        <w:tblInd w:w="93" w:type="dxa"/>
        <w:tblLayout w:type="fixed"/>
        <w:tblLook w:val="04A0" w:firstRow="1" w:lastRow="0" w:firstColumn="1" w:lastColumn="0" w:noHBand="0" w:noVBand="1"/>
        <w:tblPrChange w:id="373" w:author="Kin Onn Chan." w:date="2013-12-09T14:00:00Z">
          <w:tblPr>
            <w:tblW w:w="8655" w:type="dxa"/>
            <w:tblInd w:w="93" w:type="dxa"/>
            <w:tblLayout w:type="fixed"/>
            <w:tblLook w:val="04A0" w:firstRow="1" w:lastRow="0" w:firstColumn="1" w:lastColumn="0" w:noHBand="0" w:noVBand="1"/>
          </w:tblPr>
        </w:tblPrChange>
      </w:tblPr>
      <w:tblGrid>
        <w:gridCol w:w="1545"/>
        <w:gridCol w:w="1530"/>
        <w:gridCol w:w="2668"/>
        <w:gridCol w:w="1350"/>
        <w:gridCol w:w="1260"/>
        <w:tblGridChange w:id="374">
          <w:tblGrid>
            <w:gridCol w:w="1545"/>
            <w:gridCol w:w="1832"/>
            <w:gridCol w:w="2668"/>
            <w:gridCol w:w="1224"/>
            <w:gridCol w:w="1386"/>
            <w:gridCol w:w="823"/>
          </w:tblGrid>
        </w:tblGridChange>
      </w:tblGrid>
      <w:tr w:rsidR="00965090" w:rsidRPr="00965090" w14:paraId="20E69535" w14:textId="77777777" w:rsidTr="00965090">
        <w:trPr>
          <w:trHeight w:val="300"/>
          <w:ins w:id="375" w:author="Kin Onn Chan." w:date="2013-12-09T13:58:00Z"/>
          <w:trPrChange w:id="376" w:author="Kin Onn Chan." w:date="2013-12-09T14:00:00Z">
            <w:trPr>
              <w:gridAfter w:val="0"/>
              <w:trHeight w:val="300"/>
            </w:trPr>
          </w:trPrChange>
        </w:trPr>
        <w:tc>
          <w:tcPr>
            <w:tcW w:w="8353" w:type="dxa"/>
            <w:gridSpan w:val="5"/>
            <w:tcBorders>
              <w:top w:val="nil"/>
              <w:left w:val="nil"/>
              <w:bottom w:val="single" w:sz="4" w:space="0" w:color="auto"/>
              <w:right w:val="nil"/>
            </w:tcBorders>
            <w:shd w:val="clear" w:color="auto" w:fill="auto"/>
            <w:vAlign w:val="bottom"/>
            <w:hideMark/>
            <w:tcPrChange w:id="377" w:author="Kin Onn Chan." w:date="2013-12-09T14:00:00Z">
              <w:tcPr>
                <w:tcW w:w="8655" w:type="dxa"/>
                <w:gridSpan w:val="5"/>
                <w:tcBorders>
                  <w:top w:val="nil"/>
                  <w:left w:val="nil"/>
                  <w:bottom w:val="single" w:sz="4" w:space="0" w:color="auto"/>
                  <w:right w:val="nil"/>
                </w:tcBorders>
                <w:shd w:val="clear" w:color="auto" w:fill="auto"/>
                <w:vAlign w:val="bottom"/>
                <w:hideMark/>
              </w:tcPr>
            </w:tcPrChange>
          </w:tcPr>
          <w:p w14:paraId="1A8CA6C5" w14:textId="77777777" w:rsidR="00965090" w:rsidRPr="00965090" w:rsidRDefault="00965090" w:rsidP="00965090">
            <w:pPr>
              <w:rPr>
                <w:ins w:id="378" w:author="Kin Onn Chan." w:date="2013-12-09T13:58:00Z"/>
                <w:rFonts w:ascii="Times New Roman" w:eastAsia="Times New Roman" w:hAnsi="Times New Roman" w:cs="Times New Roman"/>
                <w:color w:val="000000"/>
              </w:rPr>
            </w:pPr>
            <w:ins w:id="379" w:author="Kin Onn Chan." w:date="2013-12-09T13:58:00Z">
              <w:r w:rsidRPr="00965090">
                <w:rPr>
                  <w:rFonts w:ascii="Times New Roman" w:eastAsia="Times New Roman" w:hAnsi="Times New Roman" w:cs="Times New Roman"/>
                  <w:color w:val="000000"/>
                </w:rPr>
                <w:t xml:space="preserve">Table 2. Information for </w:t>
              </w:r>
              <w:proofErr w:type="spellStart"/>
              <w:r w:rsidRPr="00965090">
                <w:rPr>
                  <w:rFonts w:ascii="Times New Roman" w:eastAsia="Times New Roman" w:hAnsi="Times New Roman" w:cs="Times New Roman"/>
                  <w:color w:val="000000"/>
                </w:rPr>
                <w:t>speciems</w:t>
              </w:r>
              <w:proofErr w:type="spellEnd"/>
              <w:r w:rsidRPr="00965090">
                <w:rPr>
                  <w:rFonts w:ascii="Times New Roman" w:eastAsia="Times New Roman" w:hAnsi="Times New Roman" w:cs="Times New Roman"/>
                  <w:color w:val="000000"/>
                </w:rPr>
                <w:t xml:space="preserve"> used in this study.  Museum </w:t>
              </w:r>
              <w:proofErr w:type="spellStart"/>
              <w:r w:rsidRPr="00965090">
                <w:rPr>
                  <w:rFonts w:ascii="Times New Roman" w:eastAsia="Times New Roman" w:hAnsi="Times New Roman" w:cs="Times New Roman"/>
                  <w:color w:val="000000"/>
                </w:rPr>
                <w:t>accronyms</w:t>
              </w:r>
              <w:proofErr w:type="spellEnd"/>
              <w:r w:rsidRPr="00965090">
                <w:rPr>
                  <w:rFonts w:ascii="Times New Roman" w:eastAsia="Times New Roman" w:hAnsi="Times New Roman" w:cs="Times New Roman"/>
                  <w:color w:val="000000"/>
                </w:rPr>
                <w:t xml:space="preserve"> follow that of Matsui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xml:space="preserve">. (2010). </w:t>
              </w:r>
            </w:ins>
          </w:p>
        </w:tc>
      </w:tr>
      <w:tr w:rsidR="00965090" w:rsidRPr="00965090" w14:paraId="7B180582" w14:textId="77777777" w:rsidTr="00965090">
        <w:tblPrEx>
          <w:tblPrExChange w:id="380" w:author="Kin Onn Chan." w:date="2013-12-09T14:00:00Z">
            <w:tblPrEx>
              <w:tblW w:w="9478" w:type="dxa"/>
            </w:tblPrEx>
          </w:tblPrExChange>
        </w:tblPrEx>
        <w:trPr>
          <w:trHeight w:val="300"/>
          <w:ins w:id="381" w:author="Kin Onn Chan." w:date="2013-12-09T13:58:00Z"/>
          <w:trPrChange w:id="38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383" w:author="Kin Onn Chan." w:date="2013-12-09T14:00:00Z">
              <w:tcPr>
                <w:tcW w:w="1545" w:type="dxa"/>
                <w:tcBorders>
                  <w:top w:val="nil"/>
                  <w:left w:val="nil"/>
                  <w:bottom w:val="nil"/>
                  <w:right w:val="nil"/>
                </w:tcBorders>
                <w:shd w:val="clear" w:color="auto" w:fill="auto"/>
                <w:noWrap/>
                <w:vAlign w:val="bottom"/>
                <w:hideMark/>
              </w:tcPr>
            </w:tcPrChange>
          </w:tcPr>
          <w:p w14:paraId="48F6CA3A" w14:textId="77777777" w:rsidR="00965090" w:rsidRPr="00965090" w:rsidRDefault="00965090" w:rsidP="00965090">
            <w:pPr>
              <w:rPr>
                <w:ins w:id="384" w:author="Kin Onn Chan." w:date="2013-12-09T13:58:00Z"/>
                <w:rFonts w:ascii="Times New Roman" w:eastAsia="Times New Roman" w:hAnsi="Times New Roman" w:cs="Times New Roman"/>
                <w:b/>
                <w:bCs/>
                <w:color w:val="000000"/>
              </w:rPr>
            </w:pPr>
            <w:ins w:id="385" w:author="Kin Onn Chan." w:date="2013-12-09T13:58:00Z">
              <w:r w:rsidRPr="00965090">
                <w:rPr>
                  <w:rFonts w:ascii="Times New Roman" w:eastAsia="Times New Roman" w:hAnsi="Times New Roman" w:cs="Times New Roman"/>
                  <w:b/>
                  <w:bCs/>
                  <w:color w:val="000000"/>
                </w:rPr>
                <w:t>Voucher #</w:t>
              </w:r>
            </w:ins>
          </w:p>
        </w:tc>
        <w:tc>
          <w:tcPr>
            <w:tcW w:w="1530" w:type="dxa"/>
            <w:tcBorders>
              <w:top w:val="nil"/>
              <w:left w:val="nil"/>
              <w:bottom w:val="nil"/>
              <w:right w:val="nil"/>
            </w:tcBorders>
            <w:shd w:val="clear" w:color="auto" w:fill="auto"/>
            <w:noWrap/>
            <w:vAlign w:val="bottom"/>
            <w:hideMark/>
            <w:tcPrChange w:id="386" w:author="Kin Onn Chan." w:date="2013-12-09T14:00:00Z">
              <w:tcPr>
                <w:tcW w:w="1832" w:type="dxa"/>
                <w:tcBorders>
                  <w:top w:val="nil"/>
                  <w:left w:val="nil"/>
                  <w:bottom w:val="nil"/>
                  <w:right w:val="nil"/>
                </w:tcBorders>
                <w:shd w:val="clear" w:color="auto" w:fill="auto"/>
                <w:noWrap/>
                <w:vAlign w:val="bottom"/>
                <w:hideMark/>
              </w:tcPr>
            </w:tcPrChange>
          </w:tcPr>
          <w:p w14:paraId="3EB8E0D9" w14:textId="77777777" w:rsidR="00965090" w:rsidRPr="00965090" w:rsidRDefault="00965090" w:rsidP="00965090">
            <w:pPr>
              <w:rPr>
                <w:ins w:id="387" w:author="Kin Onn Chan." w:date="2013-12-09T13:58:00Z"/>
                <w:rFonts w:ascii="Times New Roman" w:eastAsia="Times New Roman" w:hAnsi="Times New Roman" w:cs="Times New Roman"/>
                <w:b/>
                <w:bCs/>
                <w:color w:val="000000"/>
              </w:rPr>
            </w:pPr>
            <w:ins w:id="388" w:author="Kin Onn Chan." w:date="2013-12-09T13:58:00Z">
              <w:r w:rsidRPr="00965090">
                <w:rPr>
                  <w:rFonts w:ascii="Times New Roman" w:eastAsia="Times New Roman" w:hAnsi="Times New Roman" w:cs="Times New Roman"/>
                  <w:b/>
                  <w:bCs/>
                  <w:color w:val="000000"/>
                </w:rPr>
                <w:t>Species</w:t>
              </w:r>
            </w:ins>
          </w:p>
        </w:tc>
        <w:tc>
          <w:tcPr>
            <w:tcW w:w="2668" w:type="dxa"/>
            <w:tcBorders>
              <w:top w:val="nil"/>
              <w:left w:val="nil"/>
              <w:bottom w:val="nil"/>
              <w:right w:val="nil"/>
            </w:tcBorders>
            <w:shd w:val="clear" w:color="auto" w:fill="auto"/>
            <w:noWrap/>
            <w:vAlign w:val="bottom"/>
            <w:hideMark/>
            <w:tcPrChange w:id="389" w:author="Kin Onn Chan." w:date="2013-12-09T14:00:00Z">
              <w:tcPr>
                <w:tcW w:w="2668" w:type="dxa"/>
                <w:tcBorders>
                  <w:top w:val="nil"/>
                  <w:left w:val="nil"/>
                  <w:bottom w:val="nil"/>
                  <w:right w:val="nil"/>
                </w:tcBorders>
                <w:shd w:val="clear" w:color="auto" w:fill="auto"/>
                <w:noWrap/>
                <w:vAlign w:val="bottom"/>
                <w:hideMark/>
              </w:tcPr>
            </w:tcPrChange>
          </w:tcPr>
          <w:p w14:paraId="5596AD23" w14:textId="77777777" w:rsidR="00965090" w:rsidRPr="00965090" w:rsidRDefault="00965090" w:rsidP="00965090">
            <w:pPr>
              <w:rPr>
                <w:ins w:id="390" w:author="Kin Onn Chan." w:date="2013-12-09T13:58:00Z"/>
                <w:rFonts w:ascii="Times New Roman" w:eastAsia="Times New Roman" w:hAnsi="Times New Roman" w:cs="Times New Roman"/>
                <w:b/>
                <w:bCs/>
                <w:color w:val="000000"/>
              </w:rPr>
            </w:pPr>
            <w:ins w:id="391" w:author="Kin Onn Chan." w:date="2013-12-09T13:58:00Z">
              <w:r w:rsidRPr="00965090">
                <w:rPr>
                  <w:rFonts w:ascii="Times New Roman" w:eastAsia="Times New Roman" w:hAnsi="Times New Roman" w:cs="Times New Roman"/>
                  <w:b/>
                  <w:bCs/>
                  <w:color w:val="000000"/>
                </w:rPr>
                <w:t>Locality</w:t>
              </w:r>
            </w:ins>
          </w:p>
        </w:tc>
        <w:tc>
          <w:tcPr>
            <w:tcW w:w="1350" w:type="dxa"/>
            <w:tcBorders>
              <w:top w:val="nil"/>
              <w:left w:val="nil"/>
              <w:bottom w:val="nil"/>
              <w:right w:val="nil"/>
            </w:tcBorders>
            <w:shd w:val="clear" w:color="auto" w:fill="auto"/>
            <w:noWrap/>
            <w:vAlign w:val="bottom"/>
            <w:hideMark/>
            <w:tcPrChange w:id="392" w:author="Kin Onn Chan." w:date="2013-12-09T14:00:00Z">
              <w:tcPr>
                <w:tcW w:w="1224" w:type="dxa"/>
                <w:tcBorders>
                  <w:top w:val="nil"/>
                  <w:left w:val="nil"/>
                  <w:bottom w:val="nil"/>
                  <w:right w:val="nil"/>
                </w:tcBorders>
                <w:shd w:val="clear" w:color="auto" w:fill="auto"/>
                <w:noWrap/>
                <w:vAlign w:val="bottom"/>
                <w:hideMark/>
              </w:tcPr>
            </w:tcPrChange>
          </w:tcPr>
          <w:p w14:paraId="107CFC6C" w14:textId="77777777" w:rsidR="00965090" w:rsidRPr="00965090" w:rsidRDefault="00965090" w:rsidP="00965090">
            <w:pPr>
              <w:rPr>
                <w:ins w:id="393" w:author="Kin Onn Chan." w:date="2013-12-09T13:58:00Z"/>
                <w:rFonts w:ascii="Times New Roman" w:eastAsia="Times New Roman" w:hAnsi="Times New Roman" w:cs="Times New Roman"/>
                <w:b/>
                <w:bCs/>
                <w:color w:val="000000"/>
              </w:rPr>
            </w:pPr>
            <w:proofErr w:type="spellStart"/>
            <w:ins w:id="394" w:author="Kin Onn Chan." w:date="2013-12-09T13:58:00Z">
              <w:r w:rsidRPr="00965090">
                <w:rPr>
                  <w:rFonts w:ascii="Times New Roman" w:eastAsia="Times New Roman" w:hAnsi="Times New Roman" w:cs="Times New Roman"/>
                  <w:b/>
                  <w:bCs/>
                  <w:color w:val="000000"/>
                </w:rPr>
                <w:t>GenBank</w:t>
              </w:r>
              <w:proofErr w:type="spellEnd"/>
              <w:r w:rsidRPr="00965090">
                <w:rPr>
                  <w:rFonts w:ascii="Times New Roman" w:eastAsia="Times New Roman" w:hAnsi="Times New Roman" w:cs="Times New Roman"/>
                  <w:b/>
                  <w:bCs/>
                  <w:color w:val="000000"/>
                </w:rPr>
                <w:t xml:space="preserve"> #</w:t>
              </w:r>
            </w:ins>
          </w:p>
        </w:tc>
        <w:tc>
          <w:tcPr>
            <w:tcW w:w="1260" w:type="dxa"/>
            <w:tcBorders>
              <w:top w:val="nil"/>
              <w:left w:val="nil"/>
              <w:bottom w:val="nil"/>
              <w:right w:val="nil"/>
            </w:tcBorders>
            <w:shd w:val="clear" w:color="auto" w:fill="auto"/>
            <w:noWrap/>
            <w:vAlign w:val="bottom"/>
            <w:hideMark/>
            <w:tcPrChange w:id="395" w:author="Kin Onn Chan." w:date="2013-12-09T14:00:00Z">
              <w:tcPr>
                <w:tcW w:w="2209" w:type="dxa"/>
                <w:gridSpan w:val="2"/>
                <w:tcBorders>
                  <w:top w:val="nil"/>
                  <w:left w:val="nil"/>
                  <w:bottom w:val="nil"/>
                  <w:right w:val="nil"/>
                </w:tcBorders>
                <w:shd w:val="clear" w:color="auto" w:fill="auto"/>
                <w:noWrap/>
                <w:vAlign w:val="bottom"/>
                <w:hideMark/>
              </w:tcPr>
            </w:tcPrChange>
          </w:tcPr>
          <w:p w14:paraId="25EC7382" w14:textId="77777777" w:rsidR="00965090" w:rsidRPr="00965090" w:rsidRDefault="00965090" w:rsidP="00965090">
            <w:pPr>
              <w:rPr>
                <w:ins w:id="396" w:author="Kin Onn Chan." w:date="2013-12-09T13:58:00Z"/>
                <w:rFonts w:ascii="Times New Roman" w:eastAsia="Times New Roman" w:hAnsi="Times New Roman" w:cs="Times New Roman"/>
                <w:b/>
                <w:bCs/>
                <w:color w:val="000000"/>
              </w:rPr>
            </w:pPr>
            <w:ins w:id="397" w:author="Kin Onn Chan." w:date="2013-12-09T13:58:00Z">
              <w:r w:rsidRPr="00965090">
                <w:rPr>
                  <w:rFonts w:ascii="Times New Roman" w:eastAsia="Times New Roman" w:hAnsi="Times New Roman" w:cs="Times New Roman"/>
                  <w:b/>
                  <w:bCs/>
                  <w:color w:val="000000"/>
                </w:rPr>
                <w:t>Source</w:t>
              </w:r>
            </w:ins>
          </w:p>
        </w:tc>
      </w:tr>
      <w:tr w:rsidR="00965090" w:rsidRPr="00965090" w14:paraId="380B7EC9" w14:textId="77777777" w:rsidTr="00965090">
        <w:tblPrEx>
          <w:tblPrExChange w:id="398" w:author="Kin Onn Chan." w:date="2013-12-09T14:00:00Z">
            <w:tblPrEx>
              <w:tblW w:w="9478" w:type="dxa"/>
            </w:tblPrEx>
          </w:tblPrExChange>
        </w:tblPrEx>
        <w:trPr>
          <w:trHeight w:val="300"/>
          <w:ins w:id="399" w:author="Kin Onn Chan." w:date="2013-12-09T13:58:00Z"/>
          <w:trPrChange w:id="400" w:author="Kin Onn Chan." w:date="2013-12-09T14:00:00Z">
            <w:trPr>
              <w:trHeight w:val="300"/>
            </w:trPr>
          </w:trPrChange>
        </w:trPr>
        <w:tc>
          <w:tcPr>
            <w:tcW w:w="1545" w:type="dxa"/>
            <w:tcBorders>
              <w:top w:val="single" w:sz="4" w:space="0" w:color="auto"/>
              <w:left w:val="nil"/>
              <w:bottom w:val="nil"/>
              <w:right w:val="nil"/>
            </w:tcBorders>
            <w:shd w:val="clear" w:color="auto" w:fill="auto"/>
            <w:noWrap/>
            <w:vAlign w:val="bottom"/>
            <w:hideMark/>
            <w:tcPrChange w:id="401" w:author="Kin Onn Chan." w:date="2013-12-09T14:00:00Z">
              <w:tcPr>
                <w:tcW w:w="1545" w:type="dxa"/>
                <w:tcBorders>
                  <w:top w:val="single" w:sz="4" w:space="0" w:color="auto"/>
                  <w:left w:val="nil"/>
                  <w:bottom w:val="nil"/>
                  <w:right w:val="nil"/>
                </w:tcBorders>
                <w:shd w:val="clear" w:color="auto" w:fill="auto"/>
                <w:noWrap/>
                <w:vAlign w:val="bottom"/>
                <w:hideMark/>
              </w:tcPr>
            </w:tcPrChange>
          </w:tcPr>
          <w:p w14:paraId="639850C6" w14:textId="77777777" w:rsidR="00965090" w:rsidRPr="00965090" w:rsidRDefault="00965090" w:rsidP="00965090">
            <w:pPr>
              <w:rPr>
                <w:ins w:id="402" w:author="Kin Onn Chan." w:date="2013-12-09T13:58:00Z"/>
                <w:rFonts w:ascii="Times New Roman" w:eastAsia="Times New Roman" w:hAnsi="Times New Roman" w:cs="Times New Roman"/>
                <w:color w:val="000000"/>
              </w:rPr>
            </w:pPr>
            <w:ins w:id="403" w:author="Kin Onn Chan." w:date="2013-12-09T13:58:00Z">
              <w:r w:rsidRPr="00965090">
                <w:rPr>
                  <w:rFonts w:ascii="Times New Roman" w:eastAsia="Times New Roman" w:hAnsi="Times New Roman" w:cs="Times New Roman"/>
                  <w:color w:val="000000"/>
                </w:rPr>
                <w:t>KUHE 17377</w:t>
              </w:r>
            </w:ins>
          </w:p>
        </w:tc>
        <w:tc>
          <w:tcPr>
            <w:tcW w:w="1530" w:type="dxa"/>
            <w:tcBorders>
              <w:top w:val="single" w:sz="4" w:space="0" w:color="auto"/>
              <w:left w:val="nil"/>
              <w:bottom w:val="nil"/>
              <w:right w:val="nil"/>
            </w:tcBorders>
            <w:shd w:val="clear" w:color="auto" w:fill="auto"/>
            <w:noWrap/>
            <w:vAlign w:val="bottom"/>
            <w:hideMark/>
            <w:tcPrChange w:id="404" w:author="Kin Onn Chan." w:date="2013-12-09T14:00:00Z">
              <w:tcPr>
                <w:tcW w:w="1832" w:type="dxa"/>
                <w:tcBorders>
                  <w:top w:val="single" w:sz="4" w:space="0" w:color="auto"/>
                  <w:left w:val="nil"/>
                  <w:bottom w:val="nil"/>
                  <w:right w:val="nil"/>
                </w:tcBorders>
                <w:shd w:val="clear" w:color="auto" w:fill="auto"/>
                <w:noWrap/>
                <w:vAlign w:val="bottom"/>
                <w:hideMark/>
              </w:tcPr>
            </w:tcPrChange>
          </w:tcPr>
          <w:p w14:paraId="655FA234" w14:textId="77777777" w:rsidR="00965090" w:rsidRPr="00965090" w:rsidRDefault="00965090" w:rsidP="00965090">
            <w:pPr>
              <w:rPr>
                <w:ins w:id="405" w:author="Kin Onn Chan." w:date="2013-12-09T13:58:00Z"/>
                <w:rFonts w:ascii="Times New Roman" w:eastAsia="Times New Roman" w:hAnsi="Times New Roman" w:cs="Times New Roman"/>
                <w:i/>
                <w:iCs/>
                <w:color w:val="000000"/>
              </w:rPr>
            </w:pPr>
            <w:ins w:id="40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albomaculata</w:t>
              </w:r>
              <w:proofErr w:type="spellEnd"/>
            </w:ins>
          </w:p>
        </w:tc>
        <w:tc>
          <w:tcPr>
            <w:tcW w:w="2668" w:type="dxa"/>
            <w:tcBorders>
              <w:top w:val="single" w:sz="4" w:space="0" w:color="auto"/>
              <w:left w:val="nil"/>
              <w:bottom w:val="nil"/>
              <w:right w:val="nil"/>
            </w:tcBorders>
            <w:shd w:val="clear" w:color="auto" w:fill="auto"/>
            <w:noWrap/>
            <w:vAlign w:val="bottom"/>
            <w:hideMark/>
            <w:tcPrChange w:id="407" w:author="Kin Onn Chan." w:date="2013-12-09T14:00:00Z">
              <w:tcPr>
                <w:tcW w:w="2668" w:type="dxa"/>
                <w:tcBorders>
                  <w:top w:val="single" w:sz="4" w:space="0" w:color="auto"/>
                  <w:left w:val="nil"/>
                  <w:bottom w:val="nil"/>
                  <w:right w:val="nil"/>
                </w:tcBorders>
                <w:shd w:val="clear" w:color="auto" w:fill="auto"/>
                <w:noWrap/>
                <w:vAlign w:val="bottom"/>
                <w:hideMark/>
              </w:tcPr>
            </w:tcPrChange>
          </w:tcPr>
          <w:p w14:paraId="20DEA2C6" w14:textId="77777777" w:rsidR="00965090" w:rsidRPr="00965090" w:rsidRDefault="00965090" w:rsidP="00965090">
            <w:pPr>
              <w:rPr>
                <w:ins w:id="408" w:author="Kin Onn Chan." w:date="2013-12-09T13:58:00Z"/>
                <w:rFonts w:ascii="Times New Roman" w:eastAsia="Times New Roman" w:hAnsi="Times New Roman" w:cs="Times New Roman"/>
                <w:color w:val="000000"/>
              </w:rPr>
            </w:pPr>
            <w:ins w:id="409" w:author="Kin Onn Chan." w:date="2013-12-09T13:58:00Z">
              <w:r w:rsidRPr="00965090">
                <w:rPr>
                  <w:rFonts w:ascii="Times New Roman" w:eastAsia="Times New Roman" w:hAnsi="Times New Roman" w:cs="Times New Roman"/>
                  <w:color w:val="000000"/>
                </w:rPr>
                <w:t xml:space="preserve">East Malaysia, Sarawak, </w:t>
              </w:r>
              <w:proofErr w:type="spellStart"/>
              <w:r w:rsidRPr="00965090">
                <w:rPr>
                  <w:rFonts w:ascii="Times New Roman" w:eastAsia="Times New Roman" w:hAnsi="Times New Roman" w:cs="Times New Roman"/>
                  <w:color w:val="000000"/>
                </w:rPr>
                <w:t>Lanjak</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Entimau</w:t>
              </w:r>
              <w:proofErr w:type="spellEnd"/>
            </w:ins>
          </w:p>
        </w:tc>
        <w:tc>
          <w:tcPr>
            <w:tcW w:w="1350" w:type="dxa"/>
            <w:tcBorders>
              <w:top w:val="single" w:sz="4" w:space="0" w:color="auto"/>
              <w:left w:val="nil"/>
              <w:bottom w:val="nil"/>
              <w:right w:val="nil"/>
            </w:tcBorders>
            <w:shd w:val="clear" w:color="auto" w:fill="auto"/>
            <w:noWrap/>
            <w:vAlign w:val="bottom"/>
            <w:hideMark/>
            <w:tcPrChange w:id="410" w:author="Kin Onn Chan." w:date="2013-12-09T14:00:00Z">
              <w:tcPr>
                <w:tcW w:w="1224" w:type="dxa"/>
                <w:tcBorders>
                  <w:top w:val="single" w:sz="4" w:space="0" w:color="auto"/>
                  <w:left w:val="nil"/>
                  <w:bottom w:val="nil"/>
                  <w:right w:val="nil"/>
                </w:tcBorders>
                <w:shd w:val="clear" w:color="auto" w:fill="auto"/>
                <w:noWrap/>
                <w:vAlign w:val="bottom"/>
                <w:hideMark/>
              </w:tcPr>
            </w:tcPrChange>
          </w:tcPr>
          <w:p w14:paraId="18173F67" w14:textId="77777777" w:rsidR="00965090" w:rsidRPr="00965090" w:rsidRDefault="00965090" w:rsidP="00965090">
            <w:pPr>
              <w:rPr>
                <w:ins w:id="411" w:author="Kin Onn Chan." w:date="2013-12-09T13:58:00Z"/>
                <w:rFonts w:ascii="Times New Roman" w:eastAsia="Times New Roman" w:hAnsi="Times New Roman" w:cs="Times New Roman"/>
                <w:color w:val="000000"/>
              </w:rPr>
            </w:pPr>
            <w:ins w:id="412" w:author="Kin Onn Chan." w:date="2013-12-09T13:58:00Z">
              <w:r w:rsidRPr="00965090">
                <w:rPr>
                  <w:rFonts w:ascii="Times New Roman" w:eastAsia="Times New Roman" w:hAnsi="Times New Roman" w:cs="Times New Roman"/>
                  <w:color w:val="000000"/>
                </w:rPr>
                <w:t>AB435303</w:t>
              </w:r>
            </w:ins>
          </w:p>
        </w:tc>
        <w:tc>
          <w:tcPr>
            <w:tcW w:w="1260" w:type="dxa"/>
            <w:tcBorders>
              <w:top w:val="single" w:sz="4" w:space="0" w:color="auto"/>
              <w:left w:val="nil"/>
              <w:bottom w:val="nil"/>
              <w:right w:val="nil"/>
            </w:tcBorders>
            <w:shd w:val="clear" w:color="auto" w:fill="auto"/>
            <w:noWrap/>
            <w:vAlign w:val="bottom"/>
            <w:hideMark/>
            <w:tcPrChange w:id="413" w:author="Kin Onn Chan." w:date="2013-12-09T14:00:00Z">
              <w:tcPr>
                <w:tcW w:w="2209" w:type="dxa"/>
                <w:gridSpan w:val="2"/>
                <w:tcBorders>
                  <w:top w:val="single" w:sz="4" w:space="0" w:color="auto"/>
                  <w:left w:val="nil"/>
                  <w:bottom w:val="nil"/>
                  <w:right w:val="nil"/>
                </w:tcBorders>
                <w:shd w:val="clear" w:color="auto" w:fill="auto"/>
                <w:noWrap/>
                <w:vAlign w:val="bottom"/>
                <w:hideMark/>
              </w:tcPr>
            </w:tcPrChange>
          </w:tcPr>
          <w:p w14:paraId="4EE8121B" w14:textId="77777777" w:rsidR="00965090" w:rsidRPr="00965090" w:rsidRDefault="00965090" w:rsidP="00965090">
            <w:pPr>
              <w:rPr>
                <w:ins w:id="414" w:author="Kin Onn Chan." w:date="2013-12-09T13:58:00Z"/>
                <w:rFonts w:ascii="Times New Roman" w:eastAsia="Times New Roman" w:hAnsi="Times New Roman" w:cs="Times New Roman"/>
                <w:color w:val="000000"/>
              </w:rPr>
            </w:pPr>
            <w:ins w:id="41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57456EA8" w14:textId="77777777" w:rsidTr="00965090">
        <w:tblPrEx>
          <w:tblPrExChange w:id="416" w:author="Kin Onn Chan." w:date="2013-12-09T14:00:00Z">
            <w:tblPrEx>
              <w:tblW w:w="9478" w:type="dxa"/>
            </w:tblPrEx>
          </w:tblPrExChange>
        </w:tblPrEx>
        <w:trPr>
          <w:trHeight w:val="300"/>
          <w:ins w:id="417" w:author="Kin Onn Chan." w:date="2013-12-09T13:58:00Z"/>
          <w:trPrChange w:id="41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419" w:author="Kin Onn Chan." w:date="2013-12-09T14:00:00Z">
              <w:tcPr>
                <w:tcW w:w="1545" w:type="dxa"/>
                <w:tcBorders>
                  <w:top w:val="nil"/>
                  <w:left w:val="nil"/>
                  <w:bottom w:val="nil"/>
                  <w:right w:val="nil"/>
                </w:tcBorders>
                <w:shd w:val="clear" w:color="auto" w:fill="auto"/>
                <w:noWrap/>
                <w:vAlign w:val="bottom"/>
                <w:hideMark/>
              </w:tcPr>
            </w:tcPrChange>
          </w:tcPr>
          <w:p w14:paraId="2C0BAADB" w14:textId="77777777" w:rsidR="00965090" w:rsidRPr="00965090" w:rsidRDefault="00965090" w:rsidP="00965090">
            <w:pPr>
              <w:rPr>
                <w:ins w:id="420" w:author="Kin Onn Chan." w:date="2013-12-09T13:58:00Z"/>
                <w:rFonts w:ascii="Times New Roman" w:eastAsia="Times New Roman" w:hAnsi="Times New Roman" w:cs="Times New Roman"/>
                <w:color w:val="000000"/>
              </w:rPr>
            </w:pPr>
            <w:ins w:id="421" w:author="Kin Onn Chan." w:date="2013-12-09T13:58:00Z">
              <w:r w:rsidRPr="00965090">
                <w:rPr>
                  <w:rFonts w:ascii="Times New Roman" w:eastAsia="Times New Roman" w:hAnsi="Times New Roman" w:cs="Times New Roman"/>
                  <w:color w:val="000000"/>
                </w:rPr>
                <w:t>KUHE 17499</w:t>
              </w:r>
            </w:ins>
          </w:p>
        </w:tc>
        <w:tc>
          <w:tcPr>
            <w:tcW w:w="1530" w:type="dxa"/>
            <w:tcBorders>
              <w:top w:val="nil"/>
              <w:left w:val="nil"/>
              <w:bottom w:val="nil"/>
              <w:right w:val="nil"/>
            </w:tcBorders>
            <w:shd w:val="clear" w:color="auto" w:fill="auto"/>
            <w:noWrap/>
            <w:vAlign w:val="bottom"/>
            <w:hideMark/>
            <w:tcPrChange w:id="422" w:author="Kin Onn Chan." w:date="2013-12-09T14:00:00Z">
              <w:tcPr>
                <w:tcW w:w="1832" w:type="dxa"/>
                <w:tcBorders>
                  <w:top w:val="nil"/>
                  <w:left w:val="nil"/>
                  <w:bottom w:val="nil"/>
                  <w:right w:val="nil"/>
                </w:tcBorders>
                <w:shd w:val="clear" w:color="auto" w:fill="auto"/>
                <w:noWrap/>
                <w:vAlign w:val="bottom"/>
                <w:hideMark/>
              </w:tcPr>
            </w:tcPrChange>
          </w:tcPr>
          <w:p w14:paraId="56A6521F" w14:textId="77777777" w:rsidR="00965090" w:rsidRPr="00965090" w:rsidRDefault="00965090" w:rsidP="00965090">
            <w:pPr>
              <w:rPr>
                <w:ins w:id="423" w:author="Kin Onn Chan." w:date="2013-12-09T13:58:00Z"/>
                <w:rFonts w:ascii="Times New Roman" w:eastAsia="Times New Roman" w:hAnsi="Times New Roman" w:cs="Times New Roman"/>
                <w:i/>
                <w:iCs/>
                <w:color w:val="000000"/>
              </w:rPr>
            </w:pPr>
            <w:ins w:id="42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albomaculata</w:t>
              </w:r>
              <w:proofErr w:type="spellEnd"/>
            </w:ins>
          </w:p>
        </w:tc>
        <w:tc>
          <w:tcPr>
            <w:tcW w:w="2668" w:type="dxa"/>
            <w:tcBorders>
              <w:top w:val="nil"/>
              <w:left w:val="nil"/>
              <w:bottom w:val="nil"/>
              <w:right w:val="nil"/>
            </w:tcBorders>
            <w:shd w:val="clear" w:color="auto" w:fill="auto"/>
            <w:noWrap/>
            <w:vAlign w:val="bottom"/>
            <w:hideMark/>
            <w:tcPrChange w:id="425" w:author="Kin Onn Chan." w:date="2013-12-09T14:00:00Z">
              <w:tcPr>
                <w:tcW w:w="2668" w:type="dxa"/>
                <w:tcBorders>
                  <w:top w:val="nil"/>
                  <w:left w:val="nil"/>
                  <w:bottom w:val="nil"/>
                  <w:right w:val="nil"/>
                </w:tcBorders>
                <w:shd w:val="clear" w:color="auto" w:fill="auto"/>
                <w:noWrap/>
                <w:vAlign w:val="bottom"/>
                <w:hideMark/>
              </w:tcPr>
            </w:tcPrChange>
          </w:tcPr>
          <w:p w14:paraId="45A962CD" w14:textId="77777777" w:rsidR="00965090" w:rsidRPr="00965090" w:rsidRDefault="00965090" w:rsidP="00965090">
            <w:pPr>
              <w:rPr>
                <w:ins w:id="426" w:author="Kin Onn Chan." w:date="2013-12-09T13:58:00Z"/>
                <w:rFonts w:ascii="Times New Roman" w:eastAsia="Times New Roman" w:hAnsi="Times New Roman" w:cs="Times New Roman"/>
                <w:color w:val="000000"/>
              </w:rPr>
            </w:pPr>
            <w:ins w:id="427" w:author="Kin Onn Chan." w:date="2013-12-09T13:58:00Z">
              <w:r w:rsidRPr="00965090">
                <w:rPr>
                  <w:rFonts w:ascii="Times New Roman" w:eastAsia="Times New Roman" w:hAnsi="Times New Roman" w:cs="Times New Roman"/>
                  <w:color w:val="000000"/>
                </w:rPr>
                <w:t xml:space="preserve">East Malaysia, Sarawak, </w:t>
              </w:r>
              <w:proofErr w:type="spellStart"/>
              <w:r w:rsidRPr="00965090">
                <w:rPr>
                  <w:rFonts w:ascii="Times New Roman" w:eastAsia="Times New Roman" w:hAnsi="Times New Roman" w:cs="Times New Roman"/>
                  <w:color w:val="000000"/>
                </w:rPr>
                <w:t>Lanjak</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Entimau</w:t>
              </w:r>
              <w:proofErr w:type="spellEnd"/>
            </w:ins>
          </w:p>
        </w:tc>
        <w:tc>
          <w:tcPr>
            <w:tcW w:w="1350" w:type="dxa"/>
            <w:tcBorders>
              <w:top w:val="nil"/>
              <w:left w:val="nil"/>
              <w:bottom w:val="nil"/>
              <w:right w:val="nil"/>
            </w:tcBorders>
            <w:shd w:val="clear" w:color="auto" w:fill="auto"/>
            <w:noWrap/>
            <w:vAlign w:val="bottom"/>
            <w:hideMark/>
            <w:tcPrChange w:id="428" w:author="Kin Onn Chan." w:date="2013-12-09T14:00:00Z">
              <w:tcPr>
                <w:tcW w:w="1224" w:type="dxa"/>
                <w:tcBorders>
                  <w:top w:val="nil"/>
                  <w:left w:val="nil"/>
                  <w:bottom w:val="nil"/>
                  <w:right w:val="nil"/>
                </w:tcBorders>
                <w:shd w:val="clear" w:color="auto" w:fill="auto"/>
                <w:noWrap/>
                <w:vAlign w:val="bottom"/>
                <w:hideMark/>
              </w:tcPr>
            </w:tcPrChange>
          </w:tcPr>
          <w:p w14:paraId="0E402FC3" w14:textId="77777777" w:rsidR="00965090" w:rsidRPr="00965090" w:rsidRDefault="00965090" w:rsidP="00965090">
            <w:pPr>
              <w:rPr>
                <w:ins w:id="429" w:author="Kin Onn Chan." w:date="2013-12-09T13:58:00Z"/>
                <w:rFonts w:ascii="Times New Roman" w:eastAsia="Times New Roman" w:hAnsi="Times New Roman" w:cs="Times New Roman"/>
                <w:color w:val="000000"/>
              </w:rPr>
            </w:pPr>
            <w:ins w:id="430" w:author="Kin Onn Chan." w:date="2013-12-09T13:58:00Z">
              <w:r w:rsidRPr="00965090">
                <w:rPr>
                  <w:rFonts w:ascii="Times New Roman" w:eastAsia="Times New Roman" w:hAnsi="Times New Roman" w:cs="Times New Roman"/>
                  <w:color w:val="000000"/>
                </w:rPr>
                <w:t>AB435304</w:t>
              </w:r>
            </w:ins>
          </w:p>
        </w:tc>
        <w:tc>
          <w:tcPr>
            <w:tcW w:w="1260" w:type="dxa"/>
            <w:tcBorders>
              <w:top w:val="nil"/>
              <w:left w:val="nil"/>
              <w:bottom w:val="nil"/>
              <w:right w:val="nil"/>
            </w:tcBorders>
            <w:shd w:val="clear" w:color="auto" w:fill="auto"/>
            <w:noWrap/>
            <w:vAlign w:val="bottom"/>
            <w:hideMark/>
            <w:tcPrChange w:id="431" w:author="Kin Onn Chan." w:date="2013-12-09T14:00:00Z">
              <w:tcPr>
                <w:tcW w:w="2209" w:type="dxa"/>
                <w:gridSpan w:val="2"/>
                <w:tcBorders>
                  <w:top w:val="nil"/>
                  <w:left w:val="nil"/>
                  <w:bottom w:val="nil"/>
                  <w:right w:val="nil"/>
                </w:tcBorders>
                <w:shd w:val="clear" w:color="auto" w:fill="auto"/>
                <w:noWrap/>
                <w:vAlign w:val="bottom"/>
                <w:hideMark/>
              </w:tcPr>
            </w:tcPrChange>
          </w:tcPr>
          <w:p w14:paraId="4F7504C9" w14:textId="77777777" w:rsidR="00965090" w:rsidRPr="00965090" w:rsidRDefault="00965090" w:rsidP="00965090">
            <w:pPr>
              <w:rPr>
                <w:ins w:id="432" w:author="Kin Onn Chan." w:date="2013-12-09T13:58:00Z"/>
                <w:rFonts w:ascii="Times New Roman" w:eastAsia="Times New Roman" w:hAnsi="Times New Roman" w:cs="Times New Roman"/>
                <w:color w:val="000000"/>
              </w:rPr>
            </w:pPr>
            <w:ins w:id="43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024B6D71" w14:textId="77777777" w:rsidTr="00965090">
        <w:tblPrEx>
          <w:tblPrExChange w:id="434" w:author="Kin Onn Chan." w:date="2013-12-09T14:00:00Z">
            <w:tblPrEx>
              <w:tblW w:w="9478" w:type="dxa"/>
            </w:tblPrEx>
          </w:tblPrExChange>
        </w:tblPrEx>
        <w:trPr>
          <w:trHeight w:val="300"/>
          <w:ins w:id="435" w:author="Kin Onn Chan." w:date="2013-12-09T13:58:00Z"/>
          <w:trPrChange w:id="43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437" w:author="Kin Onn Chan." w:date="2013-12-09T14:00:00Z">
              <w:tcPr>
                <w:tcW w:w="1545" w:type="dxa"/>
                <w:tcBorders>
                  <w:top w:val="nil"/>
                  <w:left w:val="nil"/>
                  <w:bottom w:val="nil"/>
                  <w:right w:val="nil"/>
                </w:tcBorders>
                <w:shd w:val="clear" w:color="auto" w:fill="auto"/>
                <w:noWrap/>
                <w:vAlign w:val="bottom"/>
                <w:hideMark/>
              </w:tcPr>
            </w:tcPrChange>
          </w:tcPr>
          <w:p w14:paraId="1DB3027E" w14:textId="77777777" w:rsidR="00965090" w:rsidRPr="00965090" w:rsidRDefault="00965090" w:rsidP="00965090">
            <w:pPr>
              <w:rPr>
                <w:ins w:id="438" w:author="Kin Onn Chan." w:date="2013-12-09T13:58:00Z"/>
                <w:rFonts w:ascii="Times New Roman" w:eastAsia="Times New Roman" w:hAnsi="Times New Roman" w:cs="Times New Roman"/>
                <w:color w:val="000000"/>
              </w:rPr>
            </w:pPr>
            <w:ins w:id="439" w:author="Kin Onn Chan." w:date="2013-12-09T13:58:00Z">
              <w:r w:rsidRPr="00965090">
                <w:rPr>
                  <w:rFonts w:ascii="Times New Roman" w:eastAsia="Times New Roman" w:hAnsi="Times New Roman" w:cs="Times New Roman"/>
                  <w:color w:val="000000"/>
                </w:rPr>
                <w:t>KUHE 17503</w:t>
              </w:r>
            </w:ins>
          </w:p>
        </w:tc>
        <w:tc>
          <w:tcPr>
            <w:tcW w:w="1530" w:type="dxa"/>
            <w:tcBorders>
              <w:top w:val="nil"/>
              <w:left w:val="nil"/>
              <w:bottom w:val="nil"/>
              <w:right w:val="nil"/>
            </w:tcBorders>
            <w:shd w:val="clear" w:color="auto" w:fill="auto"/>
            <w:noWrap/>
            <w:vAlign w:val="center"/>
            <w:hideMark/>
            <w:tcPrChange w:id="440" w:author="Kin Onn Chan." w:date="2013-12-09T14:00:00Z">
              <w:tcPr>
                <w:tcW w:w="1832" w:type="dxa"/>
                <w:tcBorders>
                  <w:top w:val="nil"/>
                  <w:left w:val="nil"/>
                  <w:bottom w:val="nil"/>
                  <w:right w:val="nil"/>
                </w:tcBorders>
                <w:shd w:val="clear" w:color="auto" w:fill="auto"/>
                <w:noWrap/>
                <w:vAlign w:val="center"/>
                <w:hideMark/>
              </w:tcPr>
            </w:tcPrChange>
          </w:tcPr>
          <w:p w14:paraId="77735EFB" w14:textId="77777777" w:rsidR="00965090" w:rsidRPr="00965090" w:rsidRDefault="00965090" w:rsidP="00965090">
            <w:pPr>
              <w:rPr>
                <w:ins w:id="441" w:author="Kin Onn Chan." w:date="2013-12-09T13:58:00Z"/>
                <w:rFonts w:ascii="Times New Roman" w:eastAsia="Times New Roman" w:hAnsi="Times New Roman" w:cs="Times New Roman"/>
                <w:i/>
                <w:iCs/>
                <w:color w:val="000000"/>
              </w:rPr>
            </w:pPr>
            <w:ins w:id="44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albomaculata</w:t>
              </w:r>
              <w:proofErr w:type="spellEnd"/>
            </w:ins>
          </w:p>
        </w:tc>
        <w:tc>
          <w:tcPr>
            <w:tcW w:w="2668" w:type="dxa"/>
            <w:tcBorders>
              <w:top w:val="nil"/>
              <w:left w:val="nil"/>
              <w:bottom w:val="nil"/>
              <w:right w:val="nil"/>
            </w:tcBorders>
            <w:shd w:val="clear" w:color="auto" w:fill="auto"/>
            <w:noWrap/>
            <w:vAlign w:val="bottom"/>
            <w:hideMark/>
            <w:tcPrChange w:id="443" w:author="Kin Onn Chan." w:date="2013-12-09T14:00:00Z">
              <w:tcPr>
                <w:tcW w:w="2668" w:type="dxa"/>
                <w:tcBorders>
                  <w:top w:val="nil"/>
                  <w:left w:val="nil"/>
                  <w:bottom w:val="nil"/>
                  <w:right w:val="nil"/>
                </w:tcBorders>
                <w:shd w:val="clear" w:color="auto" w:fill="auto"/>
                <w:noWrap/>
                <w:vAlign w:val="bottom"/>
                <w:hideMark/>
              </w:tcPr>
            </w:tcPrChange>
          </w:tcPr>
          <w:p w14:paraId="200FC0C4" w14:textId="77777777" w:rsidR="00965090" w:rsidRPr="00965090" w:rsidRDefault="00965090" w:rsidP="00965090">
            <w:pPr>
              <w:rPr>
                <w:ins w:id="444" w:author="Kin Onn Chan." w:date="2013-12-09T13:58:00Z"/>
                <w:rFonts w:ascii="Times New Roman" w:eastAsia="Times New Roman" w:hAnsi="Times New Roman" w:cs="Times New Roman"/>
                <w:color w:val="000000"/>
              </w:rPr>
            </w:pPr>
            <w:ins w:id="445" w:author="Kin Onn Chan." w:date="2013-12-09T13:58:00Z">
              <w:r w:rsidRPr="00965090">
                <w:rPr>
                  <w:rFonts w:ascii="Times New Roman" w:eastAsia="Times New Roman" w:hAnsi="Times New Roman" w:cs="Times New Roman"/>
                  <w:color w:val="000000"/>
                </w:rPr>
                <w:t xml:space="preserve">East Malaysia, Sarawak, </w:t>
              </w:r>
              <w:proofErr w:type="spellStart"/>
              <w:r w:rsidRPr="00965090">
                <w:rPr>
                  <w:rFonts w:ascii="Times New Roman" w:eastAsia="Times New Roman" w:hAnsi="Times New Roman" w:cs="Times New Roman"/>
                  <w:color w:val="000000"/>
                </w:rPr>
                <w:t>Lanjak</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Entimau</w:t>
              </w:r>
              <w:proofErr w:type="spellEnd"/>
            </w:ins>
          </w:p>
        </w:tc>
        <w:tc>
          <w:tcPr>
            <w:tcW w:w="1350" w:type="dxa"/>
            <w:tcBorders>
              <w:top w:val="nil"/>
              <w:left w:val="nil"/>
              <w:bottom w:val="nil"/>
              <w:right w:val="nil"/>
            </w:tcBorders>
            <w:shd w:val="clear" w:color="auto" w:fill="auto"/>
            <w:noWrap/>
            <w:vAlign w:val="bottom"/>
            <w:hideMark/>
            <w:tcPrChange w:id="446" w:author="Kin Onn Chan." w:date="2013-12-09T14:00:00Z">
              <w:tcPr>
                <w:tcW w:w="1224" w:type="dxa"/>
                <w:tcBorders>
                  <w:top w:val="nil"/>
                  <w:left w:val="nil"/>
                  <w:bottom w:val="nil"/>
                  <w:right w:val="nil"/>
                </w:tcBorders>
                <w:shd w:val="clear" w:color="auto" w:fill="auto"/>
                <w:noWrap/>
                <w:vAlign w:val="bottom"/>
                <w:hideMark/>
              </w:tcPr>
            </w:tcPrChange>
          </w:tcPr>
          <w:p w14:paraId="1762E32A" w14:textId="77777777" w:rsidR="00965090" w:rsidRPr="00965090" w:rsidRDefault="00965090" w:rsidP="00965090">
            <w:pPr>
              <w:rPr>
                <w:ins w:id="447" w:author="Kin Onn Chan." w:date="2013-12-09T13:58:00Z"/>
                <w:rFonts w:ascii="Times New Roman" w:eastAsia="Times New Roman" w:hAnsi="Times New Roman" w:cs="Times New Roman"/>
                <w:color w:val="000000"/>
              </w:rPr>
            </w:pPr>
            <w:ins w:id="448" w:author="Kin Onn Chan." w:date="2013-12-09T13:58:00Z">
              <w:r w:rsidRPr="00965090">
                <w:rPr>
                  <w:rFonts w:ascii="Times New Roman" w:eastAsia="Times New Roman" w:hAnsi="Times New Roman" w:cs="Times New Roman"/>
                  <w:color w:val="000000"/>
                </w:rPr>
                <w:t>AB435305</w:t>
              </w:r>
            </w:ins>
          </w:p>
        </w:tc>
        <w:tc>
          <w:tcPr>
            <w:tcW w:w="1260" w:type="dxa"/>
            <w:tcBorders>
              <w:top w:val="nil"/>
              <w:left w:val="nil"/>
              <w:bottom w:val="nil"/>
              <w:right w:val="nil"/>
            </w:tcBorders>
            <w:shd w:val="clear" w:color="auto" w:fill="auto"/>
            <w:noWrap/>
            <w:vAlign w:val="bottom"/>
            <w:hideMark/>
            <w:tcPrChange w:id="449" w:author="Kin Onn Chan." w:date="2013-12-09T14:00:00Z">
              <w:tcPr>
                <w:tcW w:w="2209" w:type="dxa"/>
                <w:gridSpan w:val="2"/>
                <w:tcBorders>
                  <w:top w:val="nil"/>
                  <w:left w:val="nil"/>
                  <w:bottom w:val="nil"/>
                  <w:right w:val="nil"/>
                </w:tcBorders>
                <w:shd w:val="clear" w:color="auto" w:fill="auto"/>
                <w:noWrap/>
                <w:vAlign w:val="bottom"/>
                <w:hideMark/>
              </w:tcPr>
            </w:tcPrChange>
          </w:tcPr>
          <w:p w14:paraId="47B1926E" w14:textId="77777777" w:rsidR="00965090" w:rsidRPr="00965090" w:rsidRDefault="00965090" w:rsidP="00965090">
            <w:pPr>
              <w:rPr>
                <w:ins w:id="450" w:author="Kin Onn Chan." w:date="2013-12-09T13:58:00Z"/>
                <w:rFonts w:ascii="Times New Roman" w:eastAsia="Times New Roman" w:hAnsi="Times New Roman" w:cs="Times New Roman"/>
                <w:color w:val="000000"/>
              </w:rPr>
            </w:pPr>
            <w:ins w:id="45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39CBBDA0" w14:textId="77777777" w:rsidTr="00965090">
        <w:tblPrEx>
          <w:tblPrExChange w:id="452" w:author="Kin Onn Chan." w:date="2013-12-09T14:00:00Z">
            <w:tblPrEx>
              <w:tblW w:w="9478" w:type="dxa"/>
            </w:tblPrEx>
          </w:tblPrExChange>
        </w:tblPrEx>
        <w:trPr>
          <w:trHeight w:val="300"/>
          <w:ins w:id="453" w:author="Kin Onn Chan." w:date="2013-12-09T13:58:00Z"/>
          <w:trPrChange w:id="45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455" w:author="Kin Onn Chan." w:date="2013-12-09T14:00:00Z">
              <w:tcPr>
                <w:tcW w:w="1545" w:type="dxa"/>
                <w:tcBorders>
                  <w:top w:val="nil"/>
                  <w:left w:val="nil"/>
                  <w:bottom w:val="nil"/>
                  <w:right w:val="nil"/>
                </w:tcBorders>
                <w:shd w:val="clear" w:color="auto" w:fill="auto"/>
                <w:noWrap/>
                <w:vAlign w:val="bottom"/>
                <w:hideMark/>
              </w:tcPr>
            </w:tcPrChange>
          </w:tcPr>
          <w:p w14:paraId="22B2359C" w14:textId="77777777" w:rsidR="00965090" w:rsidRPr="00965090" w:rsidRDefault="00965090" w:rsidP="00965090">
            <w:pPr>
              <w:rPr>
                <w:ins w:id="456" w:author="Kin Onn Chan." w:date="2013-12-09T13:58:00Z"/>
                <w:rFonts w:ascii="Times New Roman" w:eastAsia="Times New Roman" w:hAnsi="Times New Roman" w:cs="Times New Roman"/>
                <w:color w:val="000000"/>
              </w:rPr>
            </w:pPr>
            <w:ins w:id="457" w:author="Kin Onn Chan." w:date="2013-12-09T13:58:00Z">
              <w:r w:rsidRPr="00965090">
                <w:rPr>
                  <w:rFonts w:ascii="Times New Roman" w:eastAsia="Times New Roman" w:hAnsi="Times New Roman" w:cs="Times New Roman"/>
                  <w:color w:val="000000"/>
                </w:rPr>
                <w:t>LSUHC 7726</w:t>
              </w:r>
            </w:ins>
          </w:p>
        </w:tc>
        <w:tc>
          <w:tcPr>
            <w:tcW w:w="1530" w:type="dxa"/>
            <w:tcBorders>
              <w:top w:val="nil"/>
              <w:left w:val="nil"/>
              <w:bottom w:val="nil"/>
              <w:right w:val="nil"/>
            </w:tcBorders>
            <w:shd w:val="clear" w:color="auto" w:fill="auto"/>
            <w:noWrap/>
            <w:vAlign w:val="bottom"/>
            <w:hideMark/>
            <w:tcPrChange w:id="458" w:author="Kin Onn Chan." w:date="2013-12-09T14:00:00Z">
              <w:tcPr>
                <w:tcW w:w="1832" w:type="dxa"/>
                <w:tcBorders>
                  <w:top w:val="nil"/>
                  <w:left w:val="nil"/>
                  <w:bottom w:val="nil"/>
                  <w:right w:val="nil"/>
                </w:tcBorders>
                <w:shd w:val="clear" w:color="auto" w:fill="auto"/>
                <w:noWrap/>
                <w:vAlign w:val="bottom"/>
                <w:hideMark/>
              </w:tcPr>
            </w:tcPrChange>
          </w:tcPr>
          <w:p w14:paraId="29BF65F0" w14:textId="77777777" w:rsidR="00965090" w:rsidRPr="00965090" w:rsidRDefault="00965090" w:rsidP="00965090">
            <w:pPr>
              <w:rPr>
                <w:ins w:id="459" w:author="Kin Onn Chan." w:date="2013-12-09T13:58:00Z"/>
                <w:rFonts w:ascii="Times New Roman" w:eastAsia="Times New Roman" w:hAnsi="Times New Roman" w:cs="Times New Roman"/>
                <w:i/>
                <w:iCs/>
                <w:color w:val="000000"/>
              </w:rPr>
            </w:pPr>
            <w:ins w:id="46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endauensis</w:t>
              </w:r>
              <w:proofErr w:type="spellEnd"/>
            </w:ins>
          </w:p>
        </w:tc>
        <w:tc>
          <w:tcPr>
            <w:tcW w:w="2668" w:type="dxa"/>
            <w:tcBorders>
              <w:top w:val="nil"/>
              <w:left w:val="nil"/>
              <w:bottom w:val="nil"/>
              <w:right w:val="nil"/>
            </w:tcBorders>
            <w:shd w:val="clear" w:color="auto" w:fill="auto"/>
            <w:noWrap/>
            <w:vAlign w:val="bottom"/>
            <w:hideMark/>
            <w:tcPrChange w:id="461" w:author="Kin Onn Chan." w:date="2013-12-09T14:00:00Z">
              <w:tcPr>
                <w:tcW w:w="2668" w:type="dxa"/>
                <w:tcBorders>
                  <w:top w:val="nil"/>
                  <w:left w:val="nil"/>
                  <w:bottom w:val="nil"/>
                  <w:right w:val="nil"/>
                </w:tcBorders>
                <w:shd w:val="clear" w:color="auto" w:fill="auto"/>
                <w:noWrap/>
                <w:vAlign w:val="bottom"/>
                <w:hideMark/>
              </w:tcPr>
            </w:tcPrChange>
          </w:tcPr>
          <w:p w14:paraId="2EB65E83" w14:textId="77777777" w:rsidR="00965090" w:rsidRPr="00965090" w:rsidRDefault="00965090" w:rsidP="00965090">
            <w:pPr>
              <w:rPr>
                <w:ins w:id="462" w:author="Kin Onn Chan." w:date="2013-12-09T13:58:00Z"/>
                <w:rFonts w:ascii="Times New Roman" w:eastAsia="Times New Roman" w:hAnsi="Times New Roman" w:cs="Times New Roman"/>
                <w:color w:val="000000"/>
              </w:rPr>
            </w:pPr>
            <w:ins w:id="463" w:author="Kin Onn Chan." w:date="2013-12-09T13:58:00Z">
              <w:r w:rsidRPr="00965090">
                <w:rPr>
                  <w:rFonts w:ascii="Times New Roman" w:eastAsia="Times New Roman" w:hAnsi="Times New Roman" w:cs="Times New Roman"/>
                  <w:color w:val="000000"/>
                </w:rPr>
                <w:t>West Malaysia, Johor, Endau-</w:t>
              </w:r>
              <w:proofErr w:type="spellStart"/>
              <w:r w:rsidRPr="00965090">
                <w:rPr>
                  <w:rFonts w:ascii="Times New Roman" w:eastAsia="Times New Roman" w:hAnsi="Times New Roman" w:cs="Times New Roman"/>
                  <w:color w:val="000000"/>
                </w:rPr>
                <w:t>Rompin</w:t>
              </w:r>
              <w:proofErr w:type="spellEnd"/>
            </w:ins>
          </w:p>
        </w:tc>
        <w:tc>
          <w:tcPr>
            <w:tcW w:w="1350" w:type="dxa"/>
            <w:tcBorders>
              <w:top w:val="nil"/>
              <w:left w:val="nil"/>
              <w:bottom w:val="nil"/>
              <w:right w:val="nil"/>
            </w:tcBorders>
            <w:shd w:val="clear" w:color="auto" w:fill="auto"/>
            <w:noWrap/>
            <w:vAlign w:val="bottom"/>
            <w:hideMark/>
            <w:tcPrChange w:id="464" w:author="Kin Onn Chan." w:date="2013-12-09T14:00:00Z">
              <w:tcPr>
                <w:tcW w:w="1224" w:type="dxa"/>
                <w:tcBorders>
                  <w:top w:val="nil"/>
                  <w:left w:val="nil"/>
                  <w:bottom w:val="nil"/>
                  <w:right w:val="nil"/>
                </w:tcBorders>
                <w:shd w:val="clear" w:color="auto" w:fill="auto"/>
                <w:noWrap/>
                <w:vAlign w:val="bottom"/>
                <w:hideMark/>
              </w:tcPr>
            </w:tcPrChange>
          </w:tcPr>
          <w:p w14:paraId="25549584" w14:textId="77777777" w:rsidR="00965090" w:rsidRPr="00965090" w:rsidRDefault="00965090" w:rsidP="00965090">
            <w:pPr>
              <w:rPr>
                <w:ins w:id="465" w:author="Kin Onn Chan." w:date="2013-12-09T13:58:00Z"/>
                <w:rFonts w:ascii="Times New Roman" w:eastAsia="Times New Roman" w:hAnsi="Times New Roman" w:cs="Times New Roman"/>
                <w:color w:val="000000"/>
              </w:rPr>
            </w:pPr>
            <w:ins w:id="466" w:author="Kin Onn Chan." w:date="2013-12-09T13:58:00Z">
              <w:r w:rsidRPr="00965090">
                <w:rPr>
                  <w:rFonts w:ascii="Times New Roman" w:eastAsia="Times New Roman" w:hAnsi="Times New Roman" w:cs="Times New Roman"/>
                  <w:color w:val="000000"/>
                </w:rPr>
                <w:t>AB435257</w:t>
              </w:r>
            </w:ins>
          </w:p>
        </w:tc>
        <w:tc>
          <w:tcPr>
            <w:tcW w:w="1260" w:type="dxa"/>
            <w:tcBorders>
              <w:top w:val="nil"/>
              <w:left w:val="nil"/>
              <w:bottom w:val="nil"/>
              <w:right w:val="nil"/>
            </w:tcBorders>
            <w:shd w:val="clear" w:color="auto" w:fill="auto"/>
            <w:noWrap/>
            <w:vAlign w:val="bottom"/>
            <w:hideMark/>
            <w:tcPrChange w:id="467" w:author="Kin Onn Chan." w:date="2013-12-09T14:00:00Z">
              <w:tcPr>
                <w:tcW w:w="2209" w:type="dxa"/>
                <w:gridSpan w:val="2"/>
                <w:tcBorders>
                  <w:top w:val="nil"/>
                  <w:left w:val="nil"/>
                  <w:bottom w:val="nil"/>
                  <w:right w:val="nil"/>
                </w:tcBorders>
                <w:shd w:val="clear" w:color="auto" w:fill="auto"/>
                <w:noWrap/>
                <w:vAlign w:val="bottom"/>
                <w:hideMark/>
              </w:tcPr>
            </w:tcPrChange>
          </w:tcPr>
          <w:p w14:paraId="38F8BF32" w14:textId="77777777" w:rsidR="00965090" w:rsidRPr="00965090" w:rsidRDefault="00965090" w:rsidP="00965090">
            <w:pPr>
              <w:rPr>
                <w:ins w:id="468" w:author="Kin Onn Chan." w:date="2013-12-09T13:58:00Z"/>
                <w:rFonts w:ascii="Times New Roman" w:eastAsia="Times New Roman" w:hAnsi="Times New Roman" w:cs="Times New Roman"/>
                <w:color w:val="000000"/>
              </w:rPr>
            </w:pPr>
            <w:ins w:id="469"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200460C0" w14:textId="77777777" w:rsidTr="00965090">
        <w:tblPrEx>
          <w:tblPrExChange w:id="470" w:author="Kin Onn Chan." w:date="2013-12-09T14:00:00Z">
            <w:tblPrEx>
              <w:tblW w:w="9478" w:type="dxa"/>
            </w:tblPrEx>
          </w:tblPrExChange>
        </w:tblPrEx>
        <w:trPr>
          <w:trHeight w:val="300"/>
          <w:ins w:id="471" w:author="Kin Onn Chan." w:date="2013-12-09T13:58:00Z"/>
          <w:trPrChange w:id="47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473" w:author="Kin Onn Chan." w:date="2013-12-09T14:00:00Z">
              <w:tcPr>
                <w:tcW w:w="1545" w:type="dxa"/>
                <w:tcBorders>
                  <w:top w:val="nil"/>
                  <w:left w:val="nil"/>
                  <w:bottom w:val="nil"/>
                  <w:right w:val="nil"/>
                </w:tcBorders>
                <w:shd w:val="clear" w:color="auto" w:fill="auto"/>
                <w:noWrap/>
                <w:vAlign w:val="bottom"/>
                <w:hideMark/>
              </w:tcPr>
            </w:tcPrChange>
          </w:tcPr>
          <w:p w14:paraId="58368282" w14:textId="77777777" w:rsidR="00965090" w:rsidRPr="00965090" w:rsidRDefault="00965090" w:rsidP="00965090">
            <w:pPr>
              <w:rPr>
                <w:ins w:id="474" w:author="Kin Onn Chan." w:date="2013-12-09T13:58:00Z"/>
                <w:rFonts w:ascii="Times New Roman" w:eastAsia="Times New Roman" w:hAnsi="Times New Roman" w:cs="Times New Roman"/>
                <w:color w:val="000000"/>
              </w:rPr>
            </w:pPr>
            <w:ins w:id="475" w:author="Kin Onn Chan." w:date="2013-12-09T13:58:00Z">
              <w:r w:rsidRPr="00965090">
                <w:rPr>
                  <w:rFonts w:ascii="Times New Roman" w:eastAsia="Times New Roman" w:hAnsi="Times New Roman" w:cs="Times New Roman"/>
                  <w:color w:val="000000"/>
                </w:rPr>
                <w:t>BOR 22640</w:t>
              </w:r>
            </w:ins>
          </w:p>
        </w:tc>
        <w:tc>
          <w:tcPr>
            <w:tcW w:w="1530" w:type="dxa"/>
            <w:tcBorders>
              <w:top w:val="nil"/>
              <w:left w:val="nil"/>
              <w:bottom w:val="nil"/>
              <w:right w:val="nil"/>
            </w:tcBorders>
            <w:shd w:val="clear" w:color="auto" w:fill="auto"/>
            <w:noWrap/>
            <w:vAlign w:val="bottom"/>
            <w:hideMark/>
            <w:tcPrChange w:id="476" w:author="Kin Onn Chan." w:date="2013-12-09T14:00:00Z">
              <w:tcPr>
                <w:tcW w:w="1832" w:type="dxa"/>
                <w:tcBorders>
                  <w:top w:val="nil"/>
                  <w:left w:val="nil"/>
                  <w:bottom w:val="nil"/>
                  <w:right w:val="nil"/>
                </w:tcBorders>
                <w:shd w:val="clear" w:color="auto" w:fill="auto"/>
                <w:noWrap/>
                <w:vAlign w:val="bottom"/>
                <w:hideMark/>
              </w:tcPr>
            </w:tcPrChange>
          </w:tcPr>
          <w:p w14:paraId="3E3997D5" w14:textId="77777777" w:rsidR="00965090" w:rsidRPr="00965090" w:rsidRDefault="00965090" w:rsidP="00965090">
            <w:pPr>
              <w:rPr>
                <w:ins w:id="477" w:author="Kin Onn Chan." w:date="2013-12-09T13:58:00Z"/>
                <w:rFonts w:ascii="Times New Roman" w:eastAsia="Times New Roman" w:hAnsi="Times New Roman" w:cs="Times New Roman"/>
                <w:i/>
                <w:iCs/>
                <w:color w:val="000000"/>
              </w:rPr>
            </w:pPr>
            <w:ins w:id="47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hanitschi</w:t>
              </w:r>
              <w:proofErr w:type="spellEnd"/>
            </w:ins>
          </w:p>
        </w:tc>
        <w:tc>
          <w:tcPr>
            <w:tcW w:w="2668" w:type="dxa"/>
            <w:tcBorders>
              <w:top w:val="nil"/>
              <w:left w:val="nil"/>
              <w:bottom w:val="nil"/>
              <w:right w:val="nil"/>
            </w:tcBorders>
            <w:shd w:val="clear" w:color="auto" w:fill="auto"/>
            <w:noWrap/>
            <w:vAlign w:val="bottom"/>
            <w:hideMark/>
            <w:tcPrChange w:id="479" w:author="Kin Onn Chan." w:date="2013-12-09T14:00:00Z">
              <w:tcPr>
                <w:tcW w:w="2668" w:type="dxa"/>
                <w:tcBorders>
                  <w:top w:val="nil"/>
                  <w:left w:val="nil"/>
                  <w:bottom w:val="nil"/>
                  <w:right w:val="nil"/>
                </w:tcBorders>
                <w:shd w:val="clear" w:color="auto" w:fill="auto"/>
                <w:noWrap/>
                <w:vAlign w:val="bottom"/>
                <w:hideMark/>
              </w:tcPr>
            </w:tcPrChange>
          </w:tcPr>
          <w:p w14:paraId="4282A1B7" w14:textId="77777777" w:rsidR="00965090" w:rsidRPr="00965090" w:rsidRDefault="00965090" w:rsidP="00965090">
            <w:pPr>
              <w:rPr>
                <w:ins w:id="480" w:author="Kin Onn Chan." w:date="2013-12-09T13:58:00Z"/>
                <w:rFonts w:ascii="Times New Roman" w:eastAsia="Times New Roman" w:hAnsi="Times New Roman" w:cs="Times New Roman"/>
                <w:color w:val="000000"/>
              </w:rPr>
            </w:pPr>
            <w:ins w:id="481" w:author="Kin Onn Chan." w:date="2013-12-09T13:58:00Z">
              <w:r w:rsidRPr="00965090">
                <w:rPr>
                  <w:rFonts w:ascii="Times New Roman" w:eastAsia="Times New Roman" w:hAnsi="Times New Roman" w:cs="Times New Roman"/>
                  <w:color w:val="000000"/>
                </w:rPr>
                <w:t xml:space="preserve">East Malaysia, Sabah, </w:t>
              </w:r>
              <w:proofErr w:type="spellStart"/>
              <w:r w:rsidRPr="00965090">
                <w:rPr>
                  <w:rFonts w:ascii="Times New Roman" w:eastAsia="Times New Roman" w:hAnsi="Times New Roman" w:cs="Times New Roman"/>
                  <w:color w:val="000000"/>
                </w:rPr>
                <w:t>Kinabalu</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Silau</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Silau</w:t>
              </w:r>
              <w:proofErr w:type="spellEnd"/>
            </w:ins>
          </w:p>
        </w:tc>
        <w:tc>
          <w:tcPr>
            <w:tcW w:w="1350" w:type="dxa"/>
            <w:tcBorders>
              <w:top w:val="nil"/>
              <w:left w:val="nil"/>
              <w:bottom w:val="nil"/>
              <w:right w:val="nil"/>
            </w:tcBorders>
            <w:shd w:val="clear" w:color="auto" w:fill="auto"/>
            <w:noWrap/>
            <w:vAlign w:val="bottom"/>
            <w:hideMark/>
            <w:tcPrChange w:id="482" w:author="Kin Onn Chan." w:date="2013-12-09T14:00:00Z">
              <w:tcPr>
                <w:tcW w:w="1224" w:type="dxa"/>
                <w:tcBorders>
                  <w:top w:val="nil"/>
                  <w:left w:val="nil"/>
                  <w:bottom w:val="nil"/>
                  <w:right w:val="nil"/>
                </w:tcBorders>
                <w:shd w:val="clear" w:color="auto" w:fill="auto"/>
                <w:noWrap/>
                <w:vAlign w:val="bottom"/>
                <w:hideMark/>
              </w:tcPr>
            </w:tcPrChange>
          </w:tcPr>
          <w:p w14:paraId="2882D36E" w14:textId="77777777" w:rsidR="00965090" w:rsidRPr="00965090" w:rsidRDefault="00965090" w:rsidP="00965090">
            <w:pPr>
              <w:rPr>
                <w:ins w:id="483" w:author="Kin Onn Chan." w:date="2013-12-09T13:58:00Z"/>
                <w:rFonts w:ascii="Times New Roman" w:eastAsia="Times New Roman" w:hAnsi="Times New Roman" w:cs="Times New Roman"/>
                <w:color w:val="000000"/>
              </w:rPr>
            </w:pPr>
            <w:ins w:id="484" w:author="Kin Onn Chan." w:date="2013-12-09T13:58:00Z">
              <w:r w:rsidRPr="00965090">
                <w:rPr>
                  <w:rFonts w:ascii="Times New Roman" w:eastAsia="Times New Roman" w:hAnsi="Times New Roman" w:cs="Times New Roman"/>
                  <w:color w:val="000000"/>
                </w:rPr>
                <w:t>AB331710</w:t>
              </w:r>
            </w:ins>
          </w:p>
        </w:tc>
        <w:tc>
          <w:tcPr>
            <w:tcW w:w="1260" w:type="dxa"/>
            <w:tcBorders>
              <w:top w:val="nil"/>
              <w:left w:val="nil"/>
              <w:bottom w:val="nil"/>
              <w:right w:val="nil"/>
            </w:tcBorders>
            <w:shd w:val="clear" w:color="auto" w:fill="auto"/>
            <w:noWrap/>
            <w:vAlign w:val="bottom"/>
            <w:hideMark/>
            <w:tcPrChange w:id="485" w:author="Kin Onn Chan." w:date="2013-12-09T14:00:00Z">
              <w:tcPr>
                <w:tcW w:w="2209" w:type="dxa"/>
                <w:gridSpan w:val="2"/>
                <w:tcBorders>
                  <w:top w:val="nil"/>
                  <w:left w:val="nil"/>
                  <w:bottom w:val="nil"/>
                  <w:right w:val="nil"/>
                </w:tcBorders>
                <w:shd w:val="clear" w:color="auto" w:fill="auto"/>
                <w:noWrap/>
                <w:vAlign w:val="bottom"/>
                <w:hideMark/>
              </w:tcPr>
            </w:tcPrChange>
          </w:tcPr>
          <w:p w14:paraId="3DF5F6A8" w14:textId="77777777" w:rsidR="00965090" w:rsidRPr="00965090" w:rsidRDefault="00965090" w:rsidP="00965090">
            <w:pPr>
              <w:rPr>
                <w:ins w:id="486" w:author="Kin Onn Chan." w:date="2013-12-09T13:58:00Z"/>
                <w:rFonts w:ascii="Times New Roman" w:eastAsia="Times New Roman" w:hAnsi="Times New Roman" w:cs="Times New Roman"/>
                <w:color w:val="000000"/>
              </w:rPr>
            </w:pPr>
            <w:ins w:id="48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089BC988" w14:textId="77777777" w:rsidTr="00965090">
        <w:tblPrEx>
          <w:tblPrExChange w:id="488" w:author="Kin Onn Chan." w:date="2013-12-09T14:00:00Z">
            <w:tblPrEx>
              <w:tblW w:w="9478" w:type="dxa"/>
            </w:tblPrEx>
          </w:tblPrExChange>
        </w:tblPrEx>
        <w:trPr>
          <w:trHeight w:val="300"/>
          <w:ins w:id="489" w:author="Kin Onn Chan." w:date="2013-12-09T13:58:00Z"/>
          <w:trPrChange w:id="49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491" w:author="Kin Onn Chan." w:date="2013-12-09T14:00:00Z">
              <w:tcPr>
                <w:tcW w:w="1545" w:type="dxa"/>
                <w:tcBorders>
                  <w:top w:val="nil"/>
                  <w:left w:val="nil"/>
                  <w:bottom w:val="nil"/>
                  <w:right w:val="nil"/>
                </w:tcBorders>
                <w:shd w:val="clear" w:color="auto" w:fill="auto"/>
                <w:noWrap/>
                <w:vAlign w:val="bottom"/>
                <w:hideMark/>
              </w:tcPr>
            </w:tcPrChange>
          </w:tcPr>
          <w:p w14:paraId="630077CB" w14:textId="77777777" w:rsidR="00965090" w:rsidRPr="00965090" w:rsidRDefault="00965090" w:rsidP="00965090">
            <w:pPr>
              <w:rPr>
                <w:ins w:id="492" w:author="Kin Onn Chan." w:date="2013-12-09T13:58:00Z"/>
                <w:rFonts w:ascii="Times New Roman" w:eastAsia="Times New Roman" w:hAnsi="Times New Roman" w:cs="Times New Roman"/>
                <w:color w:val="000000"/>
              </w:rPr>
            </w:pPr>
            <w:ins w:id="493" w:author="Kin Onn Chan." w:date="2013-12-09T13:58:00Z">
              <w:r w:rsidRPr="00965090">
                <w:rPr>
                  <w:rFonts w:ascii="Times New Roman" w:eastAsia="Times New Roman" w:hAnsi="Times New Roman" w:cs="Times New Roman"/>
                  <w:color w:val="000000"/>
                </w:rPr>
                <w:t>BORN 22641</w:t>
              </w:r>
            </w:ins>
          </w:p>
        </w:tc>
        <w:tc>
          <w:tcPr>
            <w:tcW w:w="1530" w:type="dxa"/>
            <w:tcBorders>
              <w:top w:val="nil"/>
              <w:left w:val="nil"/>
              <w:bottom w:val="nil"/>
              <w:right w:val="nil"/>
            </w:tcBorders>
            <w:shd w:val="clear" w:color="auto" w:fill="auto"/>
            <w:noWrap/>
            <w:vAlign w:val="bottom"/>
            <w:hideMark/>
            <w:tcPrChange w:id="494" w:author="Kin Onn Chan." w:date="2013-12-09T14:00:00Z">
              <w:tcPr>
                <w:tcW w:w="1832" w:type="dxa"/>
                <w:tcBorders>
                  <w:top w:val="nil"/>
                  <w:left w:val="nil"/>
                  <w:bottom w:val="nil"/>
                  <w:right w:val="nil"/>
                </w:tcBorders>
                <w:shd w:val="clear" w:color="auto" w:fill="auto"/>
                <w:noWrap/>
                <w:vAlign w:val="bottom"/>
                <w:hideMark/>
              </w:tcPr>
            </w:tcPrChange>
          </w:tcPr>
          <w:p w14:paraId="2400A2FB" w14:textId="77777777" w:rsidR="00965090" w:rsidRPr="00965090" w:rsidRDefault="00965090" w:rsidP="00965090">
            <w:pPr>
              <w:rPr>
                <w:ins w:id="495" w:author="Kin Onn Chan." w:date="2013-12-09T13:58:00Z"/>
                <w:rFonts w:ascii="Times New Roman" w:eastAsia="Times New Roman" w:hAnsi="Times New Roman" w:cs="Times New Roman"/>
                <w:i/>
                <w:iCs/>
                <w:color w:val="000000"/>
              </w:rPr>
            </w:pPr>
            <w:ins w:id="49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hanitschi</w:t>
              </w:r>
              <w:proofErr w:type="spellEnd"/>
            </w:ins>
          </w:p>
        </w:tc>
        <w:tc>
          <w:tcPr>
            <w:tcW w:w="2668" w:type="dxa"/>
            <w:tcBorders>
              <w:top w:val="nil"/>
              <w:left w:val="nil"/>
              <w:bottom w:val="nil"/>
              <w:right w:val="nil"/>
            </w:tcBorders>
            <w:shd w:val="clear" w:color="auto" w:fill="auto"/>
            <w:noWrap/>
            <w:vAlign w:val="bottom"/>
            <w:hideMark/>
            <w:tcPrChange w:id="497" w:author="Kin Onn Chan." w:date="2013-12-09T14:00:00Z">
              <w:tcPr>
                <w:tcW w:w="2668" w:type="dxa"/>
                <w:tcBorders>
                  <w:top w:val="nil"/>
                  <w:left w:val="nil"/>
                  <w:bottom w:val="nil"/>
                  <w:right w:val="nil"/>
                </w:tcBorders>
                <w:shd w:val="clear" w:color="auto" w:fill="auto"/>
                <w:noWrap/>
                <w:vAlign w:val="bottom"/>
                <w:hideMark/>
              </w:tcPr>
            </w:tcPrChange>
          </w:tcPr>
          <w:p w14:paraId="477930CE" w14:textId="77777777" w:rsidR="00965090" w:rsidRPr="00965090" w:rsidRDefault="00965090" w:rsidP="00965090">
            <w:pPr>
              <w:rPr>
                <w:ins w:id="498" w:author="Kin Onn Chan." w:date="2013-12-09T13:58:00Z"/>
                <w:rFonts w:ascii="Times New Roman" w:eastAsia="Times New Roman" w:hAnsi="Times New Roman" w:cs="Times New Roman"/>
                <w:color w:val="000000"/>
              </w:rPr>
            </w:pPr>
            <w:ins w:id="499" w:author="Kin Onn Chan." w:date="2013-12-09T13:58:00Z">
              <w:r w:rsidRPr="00965090">
                <w:rPr>
                  <w:rFonts w:ascii="Times New Roman" w:eastAsia="Times New Roman" w:hAnsi="Times New Roman" w:cs="Times New Roman"/>
                  <w:color w:val="000000"/>
                </w:rPr>
                <w:t xml:space="preserve">East Malaysia, Sabah, </w:t>
              </w:r>
              <w:proofErr w:type="spellStart"/>
              <w:r w:rsidRPr="00965090">
                <w:rPr>
                  <w:rFonts w:ascii="Times New Roman" w:eastAsia="Times New Roman" w:hAnsi="Times New Roman" w:cs="Times New Roman"/>
                  <w:color w:val="000000"/>
                </w:rPr>
                <w:t>Kinabalu</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Silau</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Silau</w:t>
              </w:r>
              <w:proofErr w:type="spellEnd"/>
            </w:ins>
          </w:p>
        </w:tc>
        <w:tc>
          <w:tcPr>
            <w:tcW w:w="1350" w:type="dxa"/>
            <w:tcBorders>
              <w:top w:val="nil"/>
              <w:left w:val="nil"/>
              <w:bottom w:val="nil"/>
              <w:right w:val="nil"/>
            </w:tcBorders>
            <w:shd w:val="clear" w:color="auto" w:fill="auto"/>
            <w:noWrap/>
            <w:vAlign w:val="bottom"/>
            <w:hideMark/>
            <w:tcPrChange w:id="500" w:author="Kin Onn Chan." w:date="2013-12-09T14:00:00Z">
              <w:tcPr>
                <w:tcW w:w="1224" w:type="dxa"/>
                <w:tcBorders>
                  <w:top w:val="nil"/>
                  <w:left w:val="nil"/>
                  <w:bottom w:val="nil"/>
                  <w:right w:val="nil"/>
                </w:tcBorders>
                <w:shd w:val="clear" w:color="auto" w:fill="auto"/>
                <w:noWrap/>
                <w:vAlign w:val="bottom"/>
                <w:hideMark/>
              </w:tcPr>
            </w:tcPrChange>
          </w:tcPr>
          <w:p w14:paraId="0F521C77" w14:textId="77777777" w:rsidR="00965090" w:rsidRPr="00965090" w:rsidRDefault="00965090" w:rsidP="00965090">
            <w:pPr>
              <w:rPr>
                <w:ins w:id="501" w:author="Kin Onn Chan." w:date="2013-12-09T13:58:00Z"/>
                <w:rFonts w:ascii="Times New Roman" w:eastAsia="Times New Roman" w:hAnsi="Times New Roman" w:cs="Times New Roman"/>
                <w:color w:val="000000"/>
              </w:rPr>
            </w:pPr>
            <w:ins w:id="502" w:author="Kin Onn Chan." w:date="2013-12-09T13:58:00Z">
              <w:r w:rsidRPr="00965090">
                <w:rPr>
                  <w:rFonts w:ascii="Times New Roman" w:eastAsia="Times New Roman" w:hAnsi="Times New Roman" w:cs="Times New Roman"/>
                  <w:color w:val="000000"/>
                </w:rPr>
                <w:t>AB435277</w:t>
              </w:r>
            </w:ins>
          </w:p>
        </w:tc>
        <w:tc>
          <w:tcPr>
            <w:tcW w:w="1260" w:type="dxa"/>
            <w:tcBorders>
              <w:top w:val="nil"/>
              <w:left w:val="nil"/>
              <w:bottom w:val="nil"/>
              <w:right w:val="nil"/>
            </w:tcBorders>
            <w:shd w:val="clear" w:color="auto" w:fill="auto"/>
            <w:noWrap/>
            <w:vAlign w:val="bottom"/>
            <w:hideMark/>
            <w:tcPrChange w:id="503" w:author="Kin Onn Chan." w:date="2013-12-09T14:00:00Z">
              <w:tcPr>
                <w:tcW w:w="2209" w:type="dxa"/>
                <w:gridSpan w:val="2"/>
                <w:tcBorders>
                  <w:top w:val="nil"/>
                  <w:left w:val="nil"/>
                  <w:bottom w:val="nil"/>
                  <w:right w:val="nil"/>
                </w:tcBorders>
                <w:shd w:val="clear" w:color="auto" w:fill="auto"/>
                <w:noWrap/>
                <w:vAlign w:val="bottom"/>
                <w:hideMark/>
              </w:tcPr>
            </w:tcPrChange>
          </w:tcPr>
          <w:p w14:paraId="5C1ABB99" w14:textId="77777777" w:rsidR="00965090" w:rsidRPr="00965090" w:rsidRDefault="00965090" w:rsidP="00965090">
            <w:pPr>
              <w:rPr>
                <w:ins w:id="504" w:author="Kin Onn Chan." w:date="2013-12-09T13:58:00Z"/>
                <w:rFonts w:ascii="Times New Roman" w:eastAsia="Times New Roman" w:hAnsi="Times New Roman" w:cs="Times New Roman"/>
                <w:color w:val="000000"/>
              </w:rPr>
            </w:pPr>
            <w:ins w:id="50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7707002D" w14:textId="77777777" w:rsidTr="00965090">
        <w:tblPrEx>
          <w:tblPrExChange w:id="506" w:author="Kin Onn Chan." w:date="2013-12-09T14:00:00Z">
            <w:tblPrEx>
              <w:tblW w:w="9478" w:type="dxa"/>
            </w:tblPrEx>
          </w:tblPrExChange>
        </w:tblPrEx>
        <w:trPr>
          <w:trHeight w:val="300"/>
          <w:ins w:id="507" w:author="Kin Onn Chan." w:date="2013-12-09T13:58:00Z"/>
          <w:trPrChange w:id="50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509" w:author="Kin Onn Chan." w:date="2013-12-09T14:00:00Z">
              <w:tcPr>
                <w:tcW w:w="1545" w:type="dxa"/>
                <w:tcBorders>
                  <w:top w:val="nil"/>
                  <w:left w:val="nil"/>
                  <w:bottom w:val="nil"/>
                  <w:right w:val="nil"/>
                </w:tcBorders>
                <w:shd w:val="clear" w:color="auto" w:fill="auto"/>
                <w:noWrap/>
                <w:vAlign w:val="bottom"/>
                <w:hideMark/>
              </w:tcPr>
            </w:tcPrChange>
          </w:tcPr>
          <w:p w14:paraId="5B8F1DED" w14:textId="77777777" w:rsidR="00965090" w:rsidRPr="00965090" w:rsidRDefault="00965090" w:rsidP="00965090">
            <w:pPr>
              <w:rPr>
                <w:ins w:id="510" w:author="Kin Onn Chan." w:date="2013-12-09T13:58:00Z"/>
                <w:rFonts w:ascii="Times New Roman" w:eastAsia="Times New Roman" w:hAnsi="Times New Roman" w:cs="Times New Roman"/>
                <w:color w:val="000000"/>
              </w:rPr>
            </w:pPr>
            <w:ins w:id="511" w:author="Kin Onn Chan." w:date="2013-12-09T13:58:00Z">
              <w:r w:rsidRPr="00965090">
                <w:rPr>
                  <w:rFonts w:ascii="Times New Roman" w:eastAsia="Times New Roman" w:hAnsi="Times New Roman" w:cs="Times New Roman"/>
                  <w:color w:val="000000"/>
                </w:rPr>
                <w:t>KUHE 19050</w:t>
              </w:r>
            </w:ins>
          </w:p>
        </w:tc>
        <w:tc>
          <w:tcPr>
            <w:tcW w:w="1530" w:type="dxa"/>
            <w:tcBorders>
              <w:top w:val="nil"/>
              <w:left w:val="nil"/>
              <w:bottom w:val="nil"/>
              <w:right w:val="nil"/>
            </w:tcBorders>
            <w:shd w:val="clear" w:color="auto" w:fill="auto"/>
            <w:noWrap/>
            <w:vAlign w:val="bottom"/>
            <w:hideMark/>
            <w:tcPrChange w:id="512" w:author="Kin Onn Chan." w:date="2013-12-09T14:00:00Z">
              <w:tcPr>
                <w:tcW w:w="1832" w:type="dxa"/>
                <w:tcBorders>
                  <w:top w:val="nil"/>
                  <w:left w:val="nil"/>
                  <w:bottom w:val="nil"/>
                  <w:right w:val="nil"/>
                </w:tcBorders>
                <w:shd w:val="clear" w:color="auto" w:fill="auto"/>
                <w:noWrap/>
                <w:vAlign w:val="bottom"/>
                <w:hideMark/>
              </w:tcPr>
            </w:tcPrChange>
          </w:tcPr>
          <w:p w14:paraId="1C7BFDCB" w14:textId="77777777" w:rsidR="00965090" w:rsidRPr="00965090" w:rsidRDefault="00965090" w:rsidP="00965090">
            <w:pPr>
              <w:rPr>
                <w:ins w:id="513" w:author="Kin Onn Chan." w:date="2013-12-09T13:58:00Z"/>
                <w:rFonts w:ascii="Times New Roman" w:eastAsia="Times New Roman" w:hAnsi="Times New Roman" w:cs="Times New Roman"/>
                <w:i/>
                <w:iCs/>
                <w:color w:val="000000"/>
              </w:rPr>
            </w:pPr>
            <w:ins w:id="51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inthanon</w:t>
              </w:r>
              <w:proofErr w:type="spellEnd"/>
            </w:ins>
          </w:p>
        </w:tc>
        <w:tc>
          <w:tcPr>
            <w:tcW w:w="2668" w:type="dxa"/>
            <w:tcBorders>
              <w:top w:val="nil"/>
              <w:left w:val="nil"/>
              <w:bottom w:val="nil"/>
              <w:right w:val="nil"/>
            </w:tcBorders>
            <w:shd w:val="clear" w:color="auto" w:fill="auto"/>
            <w:noWrap/>
            <w:vAlign w:val="bottom"/>
            <w:hideMark/>
            <w:tcPrChange w:id="515" w:author="Kin Onn Chan." w:date="2013-12-09T14:00:00Z">
              <w:tcPr>
                <w:tcW w:w="2668" w:type="dxa"/>
                <w:tcBorders>
                  <w:top w:val="nil"/>
                  <w:left w:val="nil"/>
                  <w:bottom w:val="nil"/>
                  <w:right w:val="nil"/>
                </w:tcBorders>
                <w:shd w:val="clear" w:color="auto" w:fill="auto"/>
                <w:noWrap/>
                <w:vAlign w:val="bottom"/>
                <w:hideMark/>
              </w:tcPr>
            </w:tcPrChange>
          </w:tcPr>
          <w:p w14:paraId="5BC40F6A" w14:textId="77777777" w:rsidR="00965090" w:rsidRPr="00965090" w:rsidRDefault="00965090" w:rsidP="00965090">
            <w:pPr>
              <w:rPr>
                <w:ins w:id="516" w:author="Kin Onn Chan." w:date="2013-12-09T13:58:00Z"/>
                <w:rFonts w:ascii="Times New Roman" w:eastAsia="Times New Roman" w:hAnsi="Times New Roman" w:cs="Times New Roman"/>
                <w:color w:val="000000"/>
              </w:rPr>
            </w:pPr>
            <w:ins w:id="517"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Doi</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Inthanon</w:t>
              </w:r>
              <w:proofErr w:type="spellEnd"/>
            </w:ins>
          </w:p>
        </w:tc>
        <w:tc>
          <w:tcPr>
            <w:tcW w:w="1350" w:type="dxa"/>
            <w:tcBorders>
              <w:top w:val="nil"/>
              <w:left w:val="nil"/>
              <w:bottom w:val="nil"/>
              <w:right w:val="nil"/>
            </w:tcBorders>
            <w:shd w:val="clear" w:color="auto" w:fill="auto"/>
            <w:noWrap/>
            <w:vAlign w:val="bottom"/>
            <w:hideMark/>
            <w:tcPrChange w:id="518" w:author="Kin Onn Chan." w:date="2013-12-09T14:00:00Z">
              <w:tcPr>
                <w:tcW w:w="1224" w:type="dxa"/>
                <w:tcBorders>
                  <w:top w:val="nil"/>
                  <w:left w:val="nil"/>
                  <w:bottom w:val="nil"/>
                  <w:right w:val="nil"/>
                </w:tcBorders>
                <w:shd w:val="clear" w:color="auto" w:fill="auto"/>
                <w:noWrap/>
                <w:vAlign w:val="bottom"/>
                <w:hideMark/>
              </w:tcPr>
            </w:tcPrChange>
          </w:tcPr>
          <w:p w14:paraId="0B9037F8" w14:textId="77777777" w:rsidR="00965090" w:rsidRPr="00965090" w:rsidRDefault="00965090" w:rsidP="00965090">
            <w:pPr>
              <w:rPr>
                <w:ins w:id="519" w:author="Kin Onn Chan." w:date="2013-12-09T13:58:00Z"/>
                <w:rFonts w:ascii="Times New Roman" w:eastAsia="Times New Roman" w:hAnsi="Times New Roman" w:cs="Times New Roman"/>
                <w:color w:val="000000"/>
              </w:rPr>
            </w:pPr>
            <w:ins w:id="520" w:author="Kin Onn Chan." w:date="2013-12-09T13:58:00Z">
              <w:r w:rsidRPr="00965090">
                <w:rPr>
                  <w:rFonts w:ascii="Times New Roman" w:eastAsia="Times New Roman" w:hAnsi="Times New Roman" w:cs="Times New Roman"/>
                  <w:color w:val="000000"/>
                </w:rPr>
                <w:t>AB435253</w:t>
              </w:r>
            </w:ins>
          </w:p>
        </w:tc>
        <w:tc>
          <w:tcPr>
            <w:tcW w:w="1260" w:type="dxa"/>
            <w:tcBorders>
              <w:top w:val="nil"/>
              <w:left w:val="nil"/>
              <w:bottom w:val="nil"/>
              <w:right w:val="nil"/>
            </w:tcBorders>
            <w:shd w:val="clear" w:color="auto" w:fill="auto"/>
            <w:noWrap/>
            <w:vAlign w:val="bottom"/>
            <w:hideMark/>
            <w:tcPrChange w:id="521" w:author="Kin Onn Chan." w:date="2013-12-09T14:00:00Z">
              <w:tcPr>
                <w:tcW w:w="2209" w:type="dxa"/>
                <w:gridSpan w:val="2"/>
                <w:tcBorders>
                  <w:top w:val="nil"/>
                  <w:left w:val="nil"/>
                  <w:bottom w:val="nil"/>
                  <w:right w:val="nil"/>
                </w:tcBorders>
                <w:shd w:val="clear" w:color="auto" w:fill="auto"/>
                <w:noWrap/>
                <w:vAlign w:val="bottom"/>
                <w:hideMark/>
              </w:tcPr>
            </w:tcPrChange>
          </w:tcPr>
          <w:p w14:paraId="36BFCC22" w14:textId="77777777" w:rsidR="00965090" w:rsidRPr="00965090" w:rsidRDefault="00965090" w:rsidP="00965090">
            <w:pPr>
              <w:rPr>
                <w:ins w:id="522" w:author="Kin Onn Chan." w:date="2013-12-09T13:58:00Z"/>
                <w:rFonts w:ascii="Times New Roman" w:eastAsia="Times New Roman" w:hAnsi="Times New Roman" w:cs="Times New Roman"/>
                <w:color w:val="000000"/>
              </w:rPr>
            </w:pPr>
            <w:ins w:id="52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6D85894C" w14:textId="77777777" w:rsidTr="00965090">
        <w:tblPrEx>
          <w:tblPrExChange w:id="524" w:author="Kin Onn Chan." w:date="2013-12-09T14:00:00Z">
            <w:tblPrEx>
              <w:tblW w:w="9478" w:type="dxa"/>
            </w:tblPrEx>
          </w:tblPrExChange>
        </w:tblPrEx>
        <w:trPr>
          <w:trHeight w:val="300"/>
          <w:ins w:id="525" w:author="Kin Onn Chan." w:date="2013-12-09T13:58:00Z"/>
          <w:trPrChange w:id="52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527" w:author="Kin Onn Chan." w:date="2013-12-09T14:00:00Z">
              <w:tcPr>
                <w:tcW w:w="1545" w:type="dxa"/>
                <w:tcBorders>
                  <w:top w:val="nil"/>
                  <w:left w:val="nil"/>
                  <w:bottom w:val="nil"/>
                  <w:right w:val="nil"/>
                </w:tcBorders>
                <w:shd w:val="clear" w:color="auto" w:fill="auto"/>
                <w:noWrap/>
                <w:vAlign w:val="bottom"/>
                <w:hideMark/>
              </w:tcPr>
            </w:tcPrChange>
          </w:tcPr>
          <w:p w14:paraId="629EB7A8" w14:textId="77777777" w:rsidR="00965090" w:rsidRPr="00965090" w:rsidRDefault="00965090" w:rsidP="00965090">
            <w:pPr>
              <w:rPr>
                <w:ins w:id="528" w:author="Kin Onn Chan." w:date="2013-12-09T13:58:00Z"/>
                <w:rFonts w:ascii="Times New Roman" w:eastAsia="Times New Roman" w:hAnsi="Times New Roman" w:cs="Times New Roman"/>
                <w:color w:val="000000"/>
              </w:rPr>
            </w:pPr>
            <w:ins w:id="529" w:author="Kin Onn Chan." w:date="2013-12-09T13:58:00Z">
              <w:r w:rsidRPr="00965090">
                <w:rPr>
                  <w:rFonts w:ascii="Times New Roman" w:eastAsia="Times New Roman" w:hAnsi="Times New Roman" w:cs="Times New Roman"/>
                  <w:color w:val="000000"/>
                </w:rPr>
                <w:t>LSUHC 11122</w:t>
              </w:r>
            </w:ins>
          </w:p>
        </w:tc>
        <w:tc>
          <w:tcPr>
            <w:tcW w:w="1530" w:type="dxa"/>
            <w:tcBorders>
              <w:top w:val="nil"/>
              <w:left w:val="nil"/>
              <w:bottom w:val="nil"/>
              <w:right w:val="nil"/>
            </w:tcBorders>
            <w:shd w:val="clear" w:color="auto" w:fill="auto"/>
            <w:noWrap/>
            <w:vAlign w:val="bottom"/>
            <w:hideMark/>
            <w:tcPrChange w:id="530" w:author="Kin Onn Chan." w:date="2013-12-09T14:00:00Z">
              <w:tcPr>
                <w:tcW w:w="1832" w:type="dxa"/>
                <w:tcBorders>
                  <w:top w:val="nil"/>
                  <w:left w:val="nil"/>
                  <w:bottom w:val="nil"/>
                  <w:right w:val="nil"/>
                </w:tcBorders>
                <w:shd w:val="clear" w:color="auto" w:fill="auto"/>
                <w:noWrap/>
                <w:vAlign w:val="bottom"/>
                <w:hideMark/>
              </w:tcPr>
            </w:tcPrChange>
          </w:tcPr>
          <w:p w14:paraId="7DF884DD" w14:textId="77777777" w:rsidR="00965090" w:rsidRPr="00965090" w:rsidRDefault="00965090" w:rsidP="00965090">
            <w:pPr>
              <w:rPr>
                <w:ins w:id="531" w:author="Kin Onn Chan." w:date="2013-12-09T13:58:00Z"/>
                <w:rFonts w:ascii="Times New Roman" w:eastAsia="Times New Roman" w:hAnsi="Times New Roman" w:cs="Times New Roman"/>
                <w:i/>
                <w:iCs/>
                <w:color w:val="000000"/>
              </w:rPr>
            </w:pPr>
            <w:ins w:id="53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jeetsukumarani</w:t>
              </w:r>
              <w:proofErr w:type="spellEnd"/>
            </w:ins>
          </w:p>
        </w:tc>
        <w:tc>
          <w:tcPr>
            <w:tcW w:w="2668" w:type="dxa"/>
            <w:tcBorders>
              <w:top w:val="nil"/>
              <w:left w:val="nil"/>
              <w:bottom w:val="nil"/>
              <w:right w:val="nil"/>
            </w:tcBorders>
            <w:shd w:val="clear" w:color="auto" w:fill="auto"/>
            <w:noWrap/>
            <w:vAlign w:val="bottom"/>
            <w:hideMark/>
            <w:tcPrChange w:id="533" w:author="Kin Onn Chan." w:date="2013-12-09T14:00:00Z">
              <w:tcPr>
                <w:tcW w:w="2668" w:type="dxa"/>
                <w:tcBorders>
                  <w:top w:val="nil"/>
                  <w:left w:val="nil"/>
                  <w:bottom w:val="nil"/>
                  <w:right w:val="nil"/>
                </w:tcBorders>
                <w:shd w:val="clear" w:color="auto" w:fill="auto"/>
                <w:noWrap/>
                <w:vAlign w:val="bottom"/>
                <w:hideMark/>
              </w:tcPr>
            </w:tcPrChange>
          </w:tcPr>
          <w:p w14:paraId="420E1483" w14:textId="77777777" w:rsidR="00965090" w:rsidRPr="00965090" w:rsidRDefault="00965090" w:rsidP="00965090">
            <w:pPr>
              <w:rPr>
                <w:ins w:id="534" w:author="Kin Onn Chan." w:date="2013-12-09T13:58:00Z"/>
                <w:rFonts w:ascii="Times New Roman" w:eastAsia="Times New Roman" w:hAnsi="Times New Roman" w:cs="Times New Roman"/>
                <w:color w:val="000000"/>
              </w:rPr>
            </w:pPr>
            <w:ins w:id="535" w:author="Kin Onn Chan." w:date="2013-12-09T13:58:00Z">
              <w:r w:rsidRPr="00965090">
                <w:rPr>
                  <w:rFonts w:ascii="Times New Roman" w:eastAsia="Times New Roman" w:hAnsi="Times New Roman" w:cs="Times New Roman"/>
                  <w:color w:val="000000"/>
                </w:rPr>
                <w:t xml:space="preserve">West Malaysia, Kelantan,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Stong</w:t>
              </w:r>
              <w:proofErr w:type="spellEnd"/>
            </w:ins>
          </w:p>
        </w:tc>
        <w:tc>
          <w:tcPr>
            <w:tcW w:w="1350" w:type="dxa"/>
            <w:tcBorders>
              <w:top w:val="nil"/>
              <w:left w:val="nil"/>
              <w:bottom w:val="nil"/>
              <w:right w:val="nil"/>
            </w:tcBorders>
            <w:shd w:val="clear" w:color="auto" w:fill="auto"/>
            <w:noWrap/>
            <w:vAlign w:val="bottom"/>
            <w:hideMark/>
            <w:tcPrChange w:id="536" w:author="Kin Onn Chan." w:date="2013-12-09T14:00:00Z">
              <w:tcPr>
                <w:tcW w:w="1224" w:type="dxa"/>
                <w:tcBorders>
                  <w:top w:val="nil"/>
                  <w:left w:val="nil"/>
                  <w:bottom w:val="nil"/>
                  <w:right w:val="nil"/>
                </w:tcBorders>
                <w:shd w:val="clear" w:color="auto" w:fill="auto"/>
                <w:noWrap/>
                <w:vAlign w:val="bottom"/>
                <w:hideMark/>
              </w:tcPr>
            </w:tcPrChange>
          </w:tcPr>
          <w:p w14:paraId="3135B3BE" w14:textId="77777777" w:rsidR="00965090" w:rsidRPr="00965090" w:rsidRDefault="00965090" w:rsidP="00965090">
            <w:pPr>
              <w:rPr>
                <w:ins w:id="537" w:author="Kin Onn Chan." w:date="2013-12-09T13:58:00Z"/>
                <w:rFonts w:ascii="Times New Roman" w:eastAsia="Times New Roman" w:hAnsi="Times New Roman" w:cs="Times New Roman"/>
                <w:color w:val="000000"/>
              </w:rPr>
            </w:pPr>
            <w:ins w:id="538" w:author="Kin Onn Chan." w:date="2013-12-09T13:58:00Z">
              <w:r w:rsidRPr="00965090">
                <w:rPr>
                  <w:rFonts w:ascii="Times New Roman" w:eastAsia="Times New Roman" w:hAnsi="Times New Roman" w:cs="Times New Roman"/>
                  <w:color w:val="000000"/>
                </w:rPr>
                <w:t>KF906324</w:t>
              </w:r>
            </w:ins>
          </w:p>
        </w:tc>
        <w:tc>
          <w:tcPr>
            <w:tcW w:w="1260" w:type="dxa"/>
            <w:tcBorders>
              <w:top w:val="nil"/>
              <w:left w:val="nil"/>
              <w:bottom w:val="nil"/>
              <w:right w:val="nil"/>
            </w:tcBorders>
            <w:shd w:val="clear" w:color="auto" w:fill="auto"/>
            <w:noWrap/>
            <w:vAlign w:val="bottom"/>
            <w:hideMark/>
            <w:tcPrChange w:id="539" w:author="Kin Onn Chan." w:date="2013-12-09T14:00:00Z">
              <w:tcPr>
                <w:tcW w:w="2209" w:type="dxa"/>
                <w:gridSpan w:val="2"/>
                <w:tcBorders>
                  <w:top w:val="nil"/>
                  <w:left w:val="nil"/>
                  <w:bottom w:val="nil"/>
                  <w:right w:val="nil"/>
                </w:tcBorders>
                <w:shd w:val="clear" w:color="auto" w:fill="auto"/>
                <w:noWrap/>
                <w:vAlign w:val="bottom"/>
                <w:hideMark/>
              </w:tcPr>
            </w:tcPrChange>
          </w:tcPr>
          <w:p w14:paraId="743D44CE" w14:textId="77777777" w:rsidR="00965090" w:rsidRPr="00965090" w:rsidRDefault="00965090" w:rsidP="00965090">
            <w:pPr>
              <w:rPr>
                <w:ins w:id="540" w:author="Kin Onn Chan." w:date="2013-12-09T13:58:00Z"/>
                <w:rFonts w:ascii="Times New Roman" w:eastAsia="Times New Roman" w:hAnsi="Times New Roman" w:cs="Times New Roman"/>
                <w:color w:val="000000"/>
              </w:rPr>
            </w:pPr>
            <w:ins w:id="541" w:author="Kin Onn Chan." w:date="2013-12-09T13:58:00Z">
              <w:r w:rsidRPr="00965090">
                <w:rPr>
                  <w:rFonts w:ascii="Times New Roman" w:eastAsia="Times New Roman" w:hAnsi="Times New Roman" w:cs="Times New Roman"/>
                  <w:color w:val="000000"/>
                </w:rPr>
                <w:t>This study</w:t>
              </w:r>
            </w:ins>
          </w:p>
        </w:tc>
      </w:tr>
      <w:tr w:rsidR="00965090" w:rsidRPr="00965090" w14:paraId="10060A6C" w14:textId="77777777" w:rsidTr="00965090">
        <w:tblPrEx>
          <w:tblPrExChange w:id="542" w:author="Kin Onn Chan." w:date="2013-12-09T14:00:00Z">
            <w:tblPrEx>
              <w:tblW w:w="9478" w:type="dxa"/>
            </w:tblPrEx>
          </w:tblPrExChange>
        </w:tblPrEx>
        <w:trPr>
          <w:trHeight w:val="300"/>
          <w:ins w:id="543" w:author="Kin Onn Chan." w:date="2013-12-09T13:58:00Z"/>
          <w:trPrChange w:id="54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545" w:author="Kin Onn Chan." w:date="2013-12-09T14:00:00Z">
              <w:tcPr>
                <w:tcW w:w="1545" w:type="dxa"/>
                <w:tcBorders>
                  <w:top w:val="nil"/>
                  <w:left w:val="nil"/>
                  <w:bottom w:val="nil"/>
                  <w:right w:val="nil"/>
                </w:tcBorders>
                <w:shd w:val="clear" w:color="auto" w:fill="auto"/>
                <w:noWrap/>
                <w:vAlign w:val="bottom"/>
                <w:hideMark/>
              </w:tcPr>
            </w:tcPrChange>
          </w:tcPr>
          <w:p w14:paraId="36F10931" w14:textId="77777777" w:rsidR="00965090" w:rsidRPr="00965090" w:rsidRDefault="00965090" w:rsidP="00965090">
            <w:pPr>
              <w:rPr>
                <w:ins w:id="546" w:author="Kin Onn Chan." w:date="2013-12-09T13:58:00Z"/>
                <w:rFonts w:ascii="Times New Roman" w:eastAsia="Times New Roman" w:hAnsi="Times New Roman" w:cs="Times New Roman"/>
                <w:color w:val="000000"/>
              </w:rPr>
            </w:pPr>
            <w:ins w:id="547" w:author="Kin Onn Chan." w:date="2013-12-09T13:58:00Z">
              <w:r w:rsidRPr="00965090">
                <w:rPr>
                  <w:rFonts w:ascii="Times New Roman" w:eastAsia="Times New Roman" w:hAnsi="Times New Roman" w:cs="Times New Roman"/>
                  <w:color w:val="000000"/>
                </w:rPr>
                <w:t>LSUHC 11123</w:t>
              </w:r>
            </w:ins>
          </w:p>
        </w:tc>
        <w:tc>
          <w:tcPr>
            <w:tcW w:w="1530" w:type="dxa"/>
            <w:tcBorders>
              <w:top w:val="nil"/>
              <w:left w:val="nil"/>
              <w:bottom w:val="nil"/>
              <w:right w:val="nil"/>
            </w:tcBorders>
            <w:shd w:val="clear" w:color="auto" w:fill="auto"/>
            <w:noWrap/>
            <w:vAlign w:val="bottom"/>
            <w:hideMark/>
            <w:tcPrChange w:id="548" w:author="Kin Onn Chan." w:date="2013-12-09T14:00:00Z">
              <w:tcPr>
                <w:tcW w:w="1832" w:type="dxa"/>
                <w:tcBorders>
                  <w:top w:val="nil"/>
                  <w:left w:val="nil"/>
                  <w:bottom w:val="nil"/>
                  <w:right w:val="nil"/>
                </w:tcBorders>
                <w:shd w:val="clear" w:color="auto" w:fill="auto"/>
                <w:noWrap/>
                <w:vAlign w:val="bottom"/>
                <w:hideMark/>
              </w:tcPr>
            </w:tcPrChange>
          </w:tcPr>
          <w:p w14:paraId="57FA7BE2" w14:textId="77777777" w:rsidR="00965090" w:rsidRPr="00965090" w:rsidRDefault="00965090" w:rsidP="00965090">
            <w:pPr>
              <w:rPr>
                <w:ins w:id="549" w:author="Kin Onn Chan." w:date="2013-12-09T13:58:00Z"/>
                <w:rFonts w:ascii="Times New Roman" w:eastAsia="Times New Roman" w:hAnsi="Times New Roman" w:cs="Times New Roman"/>
                <w:i/>
                <w:iCs/>
                <w:color w:val="000000"/>
              </w:rPr>
            </w:pPr>
            <w:ins w:id="55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jeetsukumarani</w:t>
              </w:r>
              <w:proofErr w:type="spellEnd"/>
            </w:ins>
          </w:p>
        </w:tc>
        <w:tc>
          <w:tcPr>
            <w:tcW w:w="2668" w:type="dxa"/>
            <w:tcBorders>
              <w:top w:val="nil"/>
              <w:left w:val="nil"/>
              <w:bottom w:val="nil"/>
              <w:right w:val="nil"/>
            </w:tcBorders>
            <w:shd w:val="clear" w:color="auto" w:fill="auto"/>
            <w:noWrap/>
            <w:vAlign w:val="bottom"/>
            <w:hideMark/>
            <w:tcPrChange w:id="551" w:author="Kin Onn Chan." w:date="2013-12-09T14:00:00Z">
              <w:tcPr>
                <w:tcW w:w="2668" w:type="dxa"/>
                <w:tcBorders>
                  <w:top w:val="nil"/>
                  <w:left w:val="nil"/>
                  <w:bottom w:val="nil"/>
                  <w:right w:val="nil"/>
                </w:tcBorders>
                <w:shd w:val="clear" w:color="auto" w:fill="auto"/>
                <w:noWrap/>
                <w:vAlign w:val="bottom"/>
                <w:hideMark/>
              </w:tcPr>
            </w:tcPrChange>
          </w:tcPr>
          <w:p w14:paraId="3F6F7A33" w14:textId="77777777" w:rsidR="00965090" w:rsidRPr="00965090" w:rsidRDefault="00965090" w:rsidP="00965090">
            <w:pPr>
              <w:rPr>
                <w:ins w:id="552" w:author="Kin Onn Chan." w:date="2013-12-09T13:58:00Z"/>
                <w:rFonts w:ascii="Times New Roman" w:eastAsia="Times New Roman" w:hAnsi="Times New Roman" w:cs="Times New Roman"/>
                <w:color w:val="000000"/>
              </w:rPr>
            </w:pPr>
            <w:ins w:id="553" w:author="Kin Onn Chan." w:date="2013-12-09T13:58:00Z">
              <w:r w:rsidRPr="00965090">
                <w:rPr>
                  <w:rFonts w:ascii="Times New Roman" w:eastAsia="Times New Roman" w:hAnsi="Times New Roman" w:cs="Times New Roman"/>
                  <w:color w:val="000000"/>
                </w:rPr>
                <w:t xml:space="preserve">West Malaysia, Kelantan,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Stong</w:t>
              </w:r>
              <w:proofErr w:type="spellEnd"/>
            </w:ins>
          </w:p>
        </w:tc>
        <w:tc>
          <w:tcPr>
            <w:tcW w:w="1350" w:type="dxa"/>
            <w:tcBorders>
              <w:top w:val="nil"/>
              <w:left w:val="nil"/>
              <w:bottom w:val="nil"/>
              <w:right w:val="nil"/>
            </w:tcBorders>
            <w:shd w:val="clear" w:color="auto" w:fill="auto"/>
            <w:noWrap/>
            <w:vAlign w:val="bottom"/>
            <w:hideMark/>
            <w:tcPrChange w:id="554" w:author="Kin Onn Chan." w:date="2013-12-09T14:00:00Z">
              <w:tcPr>
                <w:tcW w:w="1224" w:type="dxa"/>
                <w:tcBorders>
                  <w:top w:val="nil"/>
                  <w:left w:val="nil"/>
                  <w:bottom w:val="nil"/>
                  <w:right w:val="nil"/>
                </w:tcBorders>
                <w:shd w:val="clear" w:color="auto" w:fill="auto"/>
                <w:noWrap/>
                <w:vAlign w:val="bottom"/>
                <w:hideMark/>
              </w:tcPr>
            </w:tcPrChange>
          </w:tcPr>
          <w:p w14:paraId="32AFBBFD" w14:textId="77777777" w:rsidR="00965090" w:rsidRPr="00965090" w:rsidRDefault="00965090" w:rsidP="00965090">
            <w:pPr>
              <w:rPr>
                <w:ins w:id="555" w:author="Kin Onn Chan." w:date="2013-12-09T13:58:00Z"/>
                <w:rFonts w:ascii="Times New Roman" w:eastAsia="Times New Roman" w:hAnsi="Times New Roman" w:cs="Times New Roman"/>
                <w:color w:val="000000"/>
              </w:rPr>
            </w:pPr>
            <w:ins w:id="556" w:author="Kin Onn Chan." w:date="2013-12-09T13:58:00Z">
              <w:r w:rsidRPr="00965090">
                <w:rPr>
                  <w:rFonts w:ascii="Times New Roman" w:eastAsia="Times New Roman" w:hAnsi="Times New Roman" w:cs="Times New Roman"/>
                  <w:color w:val="000000"/>
                </w:rPr>
                <w:t>KF906325</w:t>
              </w:r>
            </w:ins>
          </w:p>
        </w:tc>
        <w:tc>
          <w:tcPr>
            <w:tcW w:w="1260" w:type="dxa"/>
            <w:tcBorders>
              <w:top w:val="nil"/>
              <w:left w:val="nil"/>
              <w:bottom w:val="nil"/>
              <w:right w:val="nil"/>
            </w:tcBorders>
            <w:shd w:val="clear" w:color="auto" w:fill="auto"/>
            <w:noWrap/>
            <w:vAlign w:val="bottom"/>
            <w:hideMark/>
            <w:tcPrChange w:id="557" w:author="Kin Onn Chan." w:date="2013-12-09T14:00:00Z">
              <w:tcPr>
                <w:tcW w:w="2209" w:type="dxa"/>
                <w:gridSpan w:val="2"/>
                <w:tcBorders>
                  <w:top w:val="nil"/>
                  <w:left w:val="nil"/>
                  <w:bottom w:val="nil"/>
                  <w:right w:val="nil"/>
                </w:tcBorders>
                <w:shd w:val="clear" w:color="auto" w:fill="auto"/>
                <w:noWrap/>
                <w:vAlign w:val="bottom"/>
                <w:hideMark/>
              </w:tcPr>
            </w:tcPrChange>
          </w:tcPr>
          <w:p w14:paraId="1ACB9B00" w14:textId="77777777" w:rsidR="00965090" w:rsidRPr="00965090" w:rsidRDefault="00965090" w:rsidP="00965090">
            <w:pPr>
              <w:rPr>
                <w:ins w:id="558" w:author="Kin Onn Chan." w:date="2013-12-09T13:58:00Z"/>
                <w:rFonts w:ascii="Times New Roman" w:eastAsia="Times New Roman" w:hAnsi="Times New Roman" w:cs="Times New Roman"/>
                <w:color w:val="000000"/>
              </w:rPr>
            </w:pPr>
            <w:ins w:id="559" w:author="Kin Onn Chan." w:date="2013-12-09T13:58:00Z">
              <w:r w:rsidRPr="00965090">
                <w:rPr>
                  <w:rFonts w:ascii="Times New Roman" w:eastAsia="Times New Roman" w:hAnsi="Times New Roman" w:cs="Times New Roman"/>
                  <w:color w:val="000000"/>
                </w:rPr>
                <w:t>This study</w:t>
              </w:r>
            </w:ins>
          </w:p>
        </w:tc>
      </w:tr>
      <w:tr w:rsidR="00965090" w:rsidRPr="00965090" w14:paraId="1668D668" w14:textId="77777777" w:rsidTr="00965090">
        <w:tblPrEx>
          <w:tblPrExChange w:id="560" w:author="Kin Onn Chan." w:date="2013-12-09T14:00:00Z">
            <w:tblPrEx>
              <w:tblW w:w="9478" w:type="dxa"/>
            </w:tblPrEx>
          </w:tblPrExChange>
        </w:tblPrEx>
        <w:trPr>
          <w:trHeight w:val="300"/>
          <w:ins w:id="561" w:author="Kin Onn Chan." w:date="2013-12-09T13:58:00Z"/>
          <w:trPrChange w:id="56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563" w:author="Kin Onn Chan." w:date="2013-12-09T14:00:00Z">
              <w:tcPr>
                <w:tcW w:w="1545" w:type="dxa"/>
                <w:tcBorders>
                  <w:top w:val="nil"/>
                  <w:left w:val="nil"/>
                  <w:bottom w:val="nil"/>
                  <w:right w:val="nil"/>
                </w:tcBorders>
                <w:shd w:val="clear" w:color="auto" w:fill="auto"/>
                <w:noWrap/>
                <w:vAlign w:val="bottom"/>
                <w:hideMark/>
              </w:tcPr>
            </w:tcPrChange>
          </w:tcPr>
          <w:p w14:paraId="52CA8648" w14:textId="77777777" w:rsidR="00965090" w:rsidRPr="00965090" w:rsidRDefault="00965090" w:rsidP="00965090">
            <w:pPr>
              <w:rPr>
                <w:ins w:id="564" w:author="Kin Onn Chan." w:date="2013-12-09T13:58:00Z"/>
                <w:rFonts w:ascii="Times New Roman" w:eastAsia="Times New Roman" w:hAnsi="Times New Roman" w:cs="Times New Roman"/>
                <w:color w:val="000000"/>
              </w:rPr>
            </w:pPr>
            <w:ins w:id="565" w:author="Kin Onn Chan." w:date="2013-12-09T13:58:00Z">
              <w:r w:rsidRPr="00965090">
                <w:rPr>
                  <w:rFonts w:ascii="Times New Roman" w:eastAsia="Times New Roman" w:hAnsi="Times New Roman" w:cs="Times New Roman"/>
                  <w:color w:val="000000"/>
                </w:rPr>
                <w:t>LSUHC 11124</w:t>
              </w:r>
            </w:ins>
          </w:p>
        </w:tc>
        <w:tc>
          <w:tcPr>
            <w:tcW w:w="1530" w:type="dxa"/>
            <w:tcBorders>
              <w:top w:val="nil"/>
              <w:left w:val="nil"/>
              <w:bottom w:val="nil"/>
              <w:right w:val="nil"/>
            </w:tcBorders>
            <w:shd w:val="clear" w:color="auto" w:fill="auto"/>
            <w:noWrap/>
            <w:vAlign w:val="bottom"/>
            <w:hideMark/>
            <w:tcPrChange w:id="566" w:author="Kin Onn Chan." w:date="2013-12-09T14:00:00Z">
              <w:tcPr>
                <w:tcW w:w="1832" w:type="dxa"/>
                <w:tcBorders>
                  <w:top w:val="nil"/>
                  <w:left w:val="nil"/>
                  <w:bottom w:val="nil"/>
                  <w:right w:val="nil"/>
                </w:tcBorders>
                <w:shd w:val="clear" w:color="auto" w:fill="auto"/>
                <w:noWrap/>
                <w:vAlign w:val="bottom"/>
                <w:hideMark/>
              </w:tcPr>
            </w:tcPrChange>
          </w:tcPr>
          <w:p w14:paraId="3E8E6913" w14:textId="77777777" w:rsidR="00965090" w:rsidRPr="00965090" w:rsidRDefault="00965090" w:rsidP="00965090">
            <w:pPr>
              <w:rPr>
                <w:ins w:id="567" w:author="Kin Onn Chan." w:date="2013-12-09T13:58:00Z"/>
                <w:rFonts w:ascii="Times New Roman" w:eastAsia="Times New Roman" w:hAnsi="Times New Roman" w:cs="Times New Roman"/>
                <w:i/>
                <w:iCs/>
                <w:color w:val="000000"/>
              </w:rPr>
            </w:pPr>
            <w:ins w:id="56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jeetsukumarani</w:t>
              </w:r>
              <w:proofErr w:type="spellEnd"/>
            </w:ins>
          </w:p>
        </w:tc>
        <w:tc>
          <w:tcPr>
            <w:tcW w:w="2668" w:type="dxa"/>
            <w:tcBorders>
              <w:top w:val="nil"/>
              <w:left w:val="nil"/>
              <w:bottom w:val="nil"/>
              <w:right w:val="nil"/>
            </w:tcBorders>
            <w:shd w:val="clear" w:color="auto" w:fill="auto"/>
            <w:noWrap/>
            <w:vAlign w:val="bottom"/>
            <w:hideMark/>
            <w:tcPrChange w:id="569" w:author="Kin Onn Chan." w:date="2013-12-09T14:00:00Z">
              <w:tcPr>
                <w:tcW w:w="2668" w:type="dxa"/>
                <w:tcBorders>
                  <w:top w:val="nil"/>
                  <w:left w:val="nil"/>
                  <w:bottom w:val="nil"/>
                  <w:right w:val="nil"/>
                </w:tcBorders>
                <w:shd w:val="clear" w:color="auto" w:fill="auto"/>
                <w:noWrap/>
                <w:vAlign w:val="bottom"/>
                <w:hideMark/>
              </w:tcPr>
            </w:tcPrChange>
          </w:tcPr>
          <w:p w14:paraId="7861CD79" w14:textId="77777777" w:rsidR="00965090" w:rsidRPr="00965090" w:rsidRDefault="00965090" w:rsidP="00965090">
            <w:pPr>
              <w:rPr>
                <w:ins w:id="570" w:author="Kin Onn Chan." w:date="2013-12-09T13:58:00Z"/>
                <w:rFonts w:ascii="Times New Roman" w:eastAsia="Times New Roman" w:hAnsi="Times New Roman" w:cs="Times New Roman"/>
                <w:color w:val="000000"/>
              </w:rPr>
            </w:pPr>
            <w:ins w:id="571" w:author="Kin Onn Chan." w:date="2013-12-09T13:58:00Z">
              <w:r w:rsidRPr="00965090">
                <w:rPr>
                  <w:rFonts w:ascii="Times New Roman" w:eastAsia="Times New Roman" w:hAnsi="Times New Roman" w:cs="Times New Roman"/>
                  <w:color w:val="000000"/>
                </w:rPr>
                <w:t xml:space="preserve">West Malaysia, Kelantan,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Stong</w:t>
              </w:r>
              <w:proofErr w:type="spellEnd"/>
            </w:ins>
          </w:p>
        </w:tc>
        <w:tc>
          <w:tcPr>
            <w:tcW w:w="1350" w:type="dxa"/>
            <w:tcBorders>
              <w:top w:val="nil"/>
              <w:left w:val="nil"/>
              <w:bottom w:val="nil"/>
              <w:right w:val="nil"/>
            </w:tcBorders>
            <w:shd w:val="clear" w:color="auto" w:fill="auto"/>
            <w:noWrap/>
            <w:vAlign w:val="bottom"/>
            <w:hideMark/>
            <w:tcPrChange w:id="572" w:author="Kin Onn Chan." w:date="2013-12-09T14:00:00Z">
              <w:tcPr>
                <w:tcW w:w="1224" w:type="dxa"/>
                <w:tcBorders>
                  <w:top w:val="nil"/>
                  <w:left w:val="nil"/>
                  <w:bottom w:val="nil"/>
                  <w:right w:val="nil"/>
                </w:tcBorders>
                <w:shd w:val="clear" w:color="auto" w:fill="auto"/>
                <w:noWrap/>
                <w:vAlign w:val="bottom"/>
                <w:hideMark/>
              </w:tcPr>
            </w:tcPrChange>
          </w:tcPr>
          <w:p w14:paraId="5B149769" w14:textId="77777777" w:rsidR="00965090" w:rsidRPr="00965090" w:rsidRDefault="00965090" w:rsidP="00965090">
            <w:pPr>
              <w:rPr>
                <w:ins w:id="573" w:author="Kin Onn Chan." w:date="2013-12-09T13:58:00Z"/>
                <w:rFonts w:ascii="Times New Roman" w:eastAsia="Times New Roman" w:hAnsi="Times New Roman" w:cs="Times New Roman"/>
                <w:color w:val="000000"/>
              </w:rPr>
            </w:pPr>
            <w:ins w:id="574" w:author="Kin Onn Chan." w:date="2013-12-09T13:58:00Z">
              <w:r w:rsidRPr="00965090">
                <w:rPr>
                  <w:rFonts w:ascii="Times New Roman" w:eastAsia="Times New Roman" w:hAnsi="Times New Roman" w:cs="Times New Roman"/>
                  <w:color w:val="000000"/>
                </w:rPr>
                <w:t>KF906326</w:t>
              </w:r>
            </w:ins>
          </w:p>
        </w:tc>
        <w:tc>
          <w:tcPr>
            <w:tcW w:w="1260" w:type="dxa"/>
            <w:tcBorders>
              <w:top w:val="nil"/>
              <w:left w:val="nil"/>
              <w:bottom w:val="nil"/>
              <w:right w:val="nil"/>
            </w:tcBorders>
            <w:shd w:val="clear" w:color="auto" w:fill="auto"/>
            <w:noWrap/>
            <w:vAlign w:val="bottom"/>
            <w:hideMark/>
            <w:tcPrChange w:id="575" w:author="Kin Onn Chan." w:date="2013-12-09T14:00:00Z">
              <w:tcPr>
                <w:tcW w:w="2209" w:type="dxa"/>
                <w:gridSpan w:val="2"/>
                <w:tcBorders>
                  <w:top w:val="nil"/>
                  <w:left w:val="nil"/>
                  <w:bottom w:val="nil"/>
                  <w:right w:val="nil"/>
                </w:tcBorders>
                <w:shd w:val="clear" w:color="auto" w:fill="auto"/>
                <w:noWrap/>
                <w:vAlign w:val="bottom"/>
                <w:hideMark/>
              </w:tcPr>
            </w:tcPrChange>
          </w:tcPr>
          <w:p w14:paraId="40018C1C" w14:textId="77777777" w:rsidR="00965090" w:rsidRPr="00965090" w:rsidRDefault="00965090" w:rsidP="00965090">
            <w:pPr>
              <w:rPr>
                <w:ins w:id="576" w:author="Kin Onn Chan." w:date="2013-12-09T13:58:00Z"/>
                <w:rFonts w:ascii="Times New Roman" w:eastAsia="Times New Roman" w:hAnsi="Times New Roman" w:cs="Times New Roman"/>
                <w:color w:val="000000"/>
              </w:rPr>
            </w:pPr>
            <w:ins w:id="577" w:author="Kin Onn Chan." w:date="2013-12-09T13:58:00Z">
              <w:r w:rsidRPr="00965090">
                <w:rPr>
                  <w:rFonts w:ascii="Times New Roman" w:eastAsia="Times New Roman" w:hAnsi="Times New Roman" w:cs="Times New Roman"/>
                  <w:color w:val="000000"/>
                </w:rPr>
                <w:t>This study</w:t>
              </w:r>
            </w:ins>
          </w:p>
        </w:tc>
      </w:tr>
      <w:tr w:rsidR="00965090" w:rsidRPr="00965090" w14:paraId="0A16BC3F" w14:textId="77777777" w:rsidTr="00965090">
        <w:tblPrEx>
          <w:tblPrExChange w:id="578" w:author="Kin Onn Chan." w:date="2013-12-09T14:00:00Z">
            <w:tblPrEx>
              <w:tblW w:w="9478" w:type="dxa"/>
            </w:tblPrEx>
          </w:tblPrExChange>
        </w:tblPrEx>
        <w:trPr>
          <w:trHeight w:val="300"/>
          <w:ins w:id="579" w:author="Kin Onn Chan." w:date="2013-12-09T13:58:00Z"/>
          <w:trPrChange w:id="58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581" w:author="Kin Onn Chan." w:date="2013-12-09T14:00:00Z">
              <w:tcPr>
                <w:tcW w:w="1545" w:type="dxa"/>
                <w:tcBorders>
                  <w:top w:val="nil"/>
                  <w:left w:val="nil"/>
                  <w:bottom w:val="nil"/>
                  <w:right w:val="nil"/>
                </w:tcBorders>
                <w:shd w:val="clear" w:color="auto" w:fill="auto"/>
                <w:noWrap/>
                <w:vAlign w:val="bottom"/>
                <w:hideMark/>
              </w:tcPr>
            </w:tcPrChange>
          </w:tcPr>
          <w:p w14:paraId="4EF60B27" w14:textId="77777777" w:rsidR="00965090" w:rsidRPr="00965090" w:rsidRDefault="00965090" w:rsidP="00965090">
            <w:pPr>
              <w:rPr>
                <w:ins w:id="582" w:author="Kin Onn Chan." w:date="2013-12-09T13:58:00Z"/>
                <w:rFonts w:ascii="Times New Roman" w:eastAsia="Times New Roman" w:hAnsi="Times New Roman" w:cs="Times New Roman"/>
                <w:color w:val="000000"/>
              </w:rPr>
            </w:pPr>
            <w:ins w:id="583" w:author="Kin Onn Chan." w:date="2013-12-09T13:58:00Z">
              <w:r w:rsidRPr="00965090">
                <w:rPr>
                  <w:rFonts w:ascii="Times New Roman" w:eastAsia="Times New Roman" w:hAnsi="Times New Roman" w:cs="Times New Roman"/>
                  <w:color w:val="000000"/>
                </w:rPr>
                <w:t>LSUHC 8049</w:t>
              </w:r>
            </w:ins>
          </w:p>
        </w:tc>
        <w:tc>
          <w:tcPr>
            <w:tcW w:w="1530" w:type="dxa"/>
            <w:tcBorders>
              <w:top w:val="nil"/>
              <w:left w:val="nil"/>
              <w:bottom w:val="nil"/>
              <w:right w:val="nil"/>
            </w:tcBorders>
            <w:shd w:val="clear" w:color="auto" w:fill="auto"/>
            <w:noWrap/>
            <w:vAlign w:val="bottom"/>
            <w:hideMark/>
            <w:tcPrChange w:id="584" w:author="Kin Onn Chan." w:date="2013-12-09T14:00:00Z">
              <w:tcPr>
                <w:tcW w:w="1832" w:type="dxa"/>
                <w:tcBorders>
                  <w:top w:val="nil"/>
                  <w:left w:val="nil"/>
                  <w:bottom w:val="nil"/>
                  <w:right w:val="nil"/>
                </w:tcBorders>
                <w:shd w:val="clear" w:color="auto" w:fill="auto"/>
                <w:noWrap/>
                <w:vAlign w:val="bottom"/>
                <w:hideMark/>
              </w:tcPr>
            </w:tcPrChange>
          </w:tcPr>
          <w:p w14:paraId="5016B9EC" w14:textId="77777777" w:rsidR="00965090" w:rsidRPr="00965090" w:rsidRDefault="00965090" w:rsidP="00965090">
            <w:pPr>
              <w:rPr>
                <w:ins w:id="585" w:author="Kin Onn Chan." w:date="2013-12-09T13:58:00Z"/>
                <w:rFonts w:ascii="Times New Roman" w:eastAsia="Times New Roman" w:hAnsi="Times New Roman" w:cs="Times New Roman"/>
                <w:i/>
                <w:iCs/>
                <w:color w:val="000000"/>
              </w:rPr>
            </w:pPr>
            <w:ins w:id="58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jeetsukumarani</w:t>
              </w:r>
              <w:proofErr w:type="spellEnd"/>
            </w:ins>
          </w:p>
        </w:tc>
        <w:tc>
          <w:tcPr>
            <w:tcW w:w="2668" w:type="dxa"/>
            <w:tcBorders>
              <w:top w:val="nil"/>
              <w:left w:val="nil"/>
              <w:bottom w:val="nil"/>
              <w:right w:val="nil"/>
            </w:tcBorders>
            <w:shd w:val="clear" w:color="auto" w:fill="auto"/>
            <w:noWrap/>
            <w:vAlign w:val="bottom"/>
            <w:hideMark/>
            <w:tcPrChange w:id="587" w:author="Kin Onn Chan." w:date="2013-12-09T14:00:00Z">
              <w:tcPr>
                <w:tcW w:w="2668" w:type="dxa"/>
                <w:tcBorders>
                  <w:top w:val="nil"/>
                  <w:left w:val="nil"/>
                  <w:bottom w:val="nil"/>
                  <w:right w:val="nil"/>
                </w:tcBorders>
                <w:shd w:val="clear" w:color="auto" w:fill="auto"/>
                <w:noWrap/>
                <w:vAlign w:val="bottom"/>
                <w:hideMark/>
              </w:tcPr>
            </w:tcPrChange>
          </w:tcPr>
          <w:p w14:paraId="12E77C03" w14:textId="77777777" w:rsidR="00965090" w:rsidRPr="00965090" w:rsidRDefault="00965090" w:rsidP="00965090">
            <w:pPr>
              <w:rPr>
                <w:ins w:id="588" w:author="Kin Onn Chan." w:date="2013-12-09T13:58:00Z"/>
                <w:rFonts w:ascii="Times New Roman" w:eastAsia="Times New Roman" w:hAnsi="Times New Roman" w:cs="Times New Roman"/>
                <w:color w:val="000000"/>
              </w:rPr>
            </w:pPr>
            <w:ins w:id="589" w:author="Kin Onn Chan." w:date="2013-12-09T13:58:00Z">
              <w:r w:rsidRPr="00965090">
                <w:rPr>
                  <w:rFonts w:ascii="Times New Roman" w:eastAsia="Times New Roman" w:hAnsi="Times New Roman" w:cs="Times New Roman"/>
                  <w:color w:val="000000"/>
                </w:rPr>
                <w:t>West Malaysia, Pahang, Fraser‘s Hill</w:t>
              </w:r>
            </w:ins>
          </w:p>
        </w:tc>
        <w:tc>
          <w:tcPr>
            <w:tcW w:w="1350" w:type="dxa"/>
            <w:tcBorders>
              <w:top w:val="nil"/>
              <w:left w:val="nil"/>
              <w:bottom w:val="nil"/>
              <w:right w:val="nil"/>
            </w:tcBorders>
            <w:shd w:val="clear" w:color="auto" w:fill="auto"/>
            <w:noWrap/>
            <w:vAlign w:val="bottom"/>
            <w:hideMark/>
            <w:tcPrChange w:id="590" w:author="Kin Onn Chan." w:date="2013-12-09T14:00:00Z">
              <w:tcPr>
                <w:tcW w:w="1224" w:type="dxa"/>
                <w:tcBorders>
                  <w:top w:val="nil"/>
                  <w:left w:val="nil"/>
                  <w:bottom w:val="nil"/>
                  <w:right w:val="nil"/>
                </w:tcBorders>
                <w:shd w:val="clear" w:color="auto" w:fill="auto"/>
                <w:noWrap/>
                <w:vAlign w:val="bottom"/>
                <w:hideMark/>
              </w:tcPr>
            </w:tcPrChange>
          </w:tcPr>
          <w:p w14:paraId="558D3A6F" w14:textId="77777777" w:rsidR="00965090" w:rsidRPr="00965090" w:rsidRDefault="00965090" w:rsidP="00965090">
            <w:pPr>
              <w:rPr>
                <w:ins w:id="591" w:author="Kin Onn Chan." w:date="2013-12-09T13:58:00Z"/>
                <w:rFonts w:ascii="Times New Roman" w:eastAsia="Times New Roman" w:hAnsi="Times New Roman" w:cs="Times New Roman"/>
                <w:color w:val="000000"/>
              </w:rPr>
            </w:pPr>
            <w:ins w:id="592" w:author="Kin Onn Chan." w:date="2013-12-09T13:58:00Z">
              <w:r w:rsidRPr="00965090">
                <w:rPr>
                  <w:rFonts w:ascii="Times New Roman" w:eastAsia="Times New Roman" w:hAnsi="Times New Roman" w:cs="Times New Roman"/>
                  <w:color w:val="000000"/>
                </w:rPr>
                <w:t>AB435265</w:t>
              </w:r>
            </w:ins>
          </w:p>
        </w:tc>
        <w:tc>
          <w:tcPr>
            <w:tcW w:w="1260" w:type="dxa"/>
            <w:tcBorders>
              <w:top w:val="nil"/>
              <w:left w:val="nil"/>
              <w:bottom w:val="nil"/>
              <w:right w:val="nil"/>
            </w:tcBorders>
            <w:shd w:val="clear" w:color="auto" w:fill="auto"/>
            <w:noWrap/>
            <w:vAlign w:val="bottom"/>
            <w:hideMark/>
            <w:tcPrChange w:id="593" w:author="Kin Onn Chan." w:date="2013-12-09T14:00:00Z">
              <w:tcPr>
                <w:tcW w:w="2209" w:type="dxa"/>
                <w:gridSpan w:val="2"/>
                <w:tcBorders>
                  <w:top w:val="nil"/>
                  <w:left w:val="nil"/>
                  <w:bottom w:val="nil"/>
                  <w:right w:val="nil"/>
                </w:tcBorders>
                <w:shd w:val="clear" w:color="auto" w:fill="auto"/>
                <w:noWrap/>
                <w:vAlign w:val="bottom"/>
                <w:hideMark/>
              </w:tcPr>
            </w:tcPrChange>
          </w:tcPr>
          <w:p w14:paraId="260788C5" w14:textId="77777777" w:rsidR="00965090" w:rsidRPr="00965090" w:rsidRDefault="00965090" w:rsidP="00965090">
            <w:pPr>
              <w:rPr>
                <w:ins w:id="594" w:author="Kin Onn Chan." w:date="2013-12-09T13:58:00Z"/>
                <w:rFonts w:ascii="Times New Roman" w:eastAsia="Times New Roman" w:hAnsi="Times New Roman" w:cs="Times New Roman"/>
                <w:color w:val="000000"/>
              </w:rPr>
            </w:pPr>
            <w:ins w:id="59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00052A64" w14:textId="77777777" w:rsidTr="00965090">
        <w:tblPrEx>
          <w:tblPrExChange w:id="596" w:author="Kin Onn Chan." w:date="2013-12-09T14:00:00Z">
            <w:tblPrEx>
              <w:tblW w:w="9478" w:type="dxa"/>
            </w:tblPrEx>
          </w:tblPrExChange>
        </w:tblPrEx>
        <w:trPr>
          <w:trHeight w:val="300"/>
          <w:ins w:id="597" w:author="Kin Onn Chan." w:date="2013-12-09T13:58:00Z"/>
          <w:trPrChange w:id="59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599" w:author="Kin Onn Chan." w:date="2013-12-09T14:00:00Z">
              <w:tcPr>
                <w:tcW w:w="1545" w:type="dxa"/>
                <w:tcBorders>
                  <w:top w:val="nil"/>
                  <w:left w:val="nil"/>
                  <w:bottom w:val="nil"/>
                  <w:right w:val="nil"/>
                </w:tcBorders>
                <w:shd w:val="clear" w:color="auto" w:fill="auto"/>
                <w:noWrap/>
                <w:vAlign w:val="bottom"/>
                <w:hideMark/>
              </w:tcPr>
            </w:tcPrChange>
          </w:tcPr>
          <w:p w14:paraId="254065B9" w14:textId="77777777" w:rsidR="00965090" w:rsidRPr="00965090" w:rsidRDefault="00965090" w:rsidP="00965090">
            <w:pPr>
              <w:rPr>
                <w:ins w:id="600" w:author="Kin Onn Chan." w:date="2013-12-09T13:58:00Z"/>
                <w:rFonts w:ascii="Times New Roman" w:eastAsia="Times New Roman" w:hAnsi="Times New Roman" w:cs="Times New Roman"/>
                <w:color w:val="000000"/>
              </w:rPr>
            </w:pPr>
            <w:ins w:id="601" w:author="Kin Onn Chan." w:date="2013-12-09T13:58:00Z">
              <w:r w:rsidRPr="00965090">
                <w:rPr>
                  <w:rFonts w:ascii="Times New Roman" w:eastAsia="Times New Roman" w:hAnsi="Times New Roman" w:cs="Times New Roman"/>
                  <w:color w:val="000000"/>
                </w:rPr>
                <w:t>LSUHC 8050</w:t>
              </w:r>
            </w:ins>
          </w:p>
        </w:tc>
        <w:tc>
          <w:tcPr>
            <w:tcW w:w="1530" w:type="dxa"/>
            <w:tcBorders>
              <w:top w:val="nil"/>
              <w:left w:val="nil"/>
              <w:bottom w:val="nil"/>
              <w:right w:val="nil"/>
            </w:tcBorders>
            <w:shd w:val="clear" w:color="auto" w:fill="auto"/>
            <w:noWrap/>
            <w:vAlign w:val="bottom"/>
            <w:hideMark/>
            <w:tcPrChange w:id="602" w:author="Kin Onn Chan." w:date="2013-12-09T14:00:00Z">
              <w:tcPr>
                <w:tcW w:w="1832" w:type="dxa"/>
                <w:tcBorders>
                  <w:top w:val="nil"/>
                  <w:left w:val="nil"/>
                  <w:bottom w:val="nil"/>
                  <w:right w:val="nil"/>
                </w:tcBorders>
                <w:shd w:val="clear" w:color="auto" w:fill="auto"/>
                <w:noWrap/>
                <w:vAlign w:val="bottom"/>
                <w:hideMark/>
              </w:tcPr>
            </w:tcPrChange>
          </w:tcPr>
          <w:p w14:paraId="328B43D3" w14:textId="77777777" w:rsidR="00965090" w:rsidRPr="00965090" w:rsidRDefault="00965090" w:rsidP="00965090">
            <w:pPr>
              <w:rPr>
                <w:ins w:id="603" w:author="Kin Onn Chan." w:date="2013-12-09T13:58:00Z"/>
                <w:rFonts w:ascii="Times New Roman" w:eastAsia="Times New Roman" w:hAnsi="Times New Roman" w:cs="Times New Roman"/>
                <w:i/>
                <w:iCs/>
                <w:color w:val="000000"/>
              </w:rPr>
            </w:pPr>
            <w:ins w:id="60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jeetsukumarani</w:t>
              </w:r>
              <w:proofErr w:type="spellEnd"/>
            </w:ins>
          </w:p>
        </w:tc>
        <w:tc>
          <w:tcPr>
            <w:tcW w:w="2668" w:type="dxa"/>
            <w:tcBorders>
              <w:top w:val="nil"/>
              <w:left w:val="nil"/>
              <w:bottom w:val="nil"/>
              <w:right w:val="nil"/>
            </w:tcBorders>
            <w:shd w:val="clear" w:color="auto" w:fill="auto"/>
            <w:noWrap/>
            <w:vAlign w:val="bottom"/>
            <w:hideMark/>
            <w:tcPrChange w:id="605" w:author="Kin Onn Chan." w:date="2013-12-09T14:00:00Z">
              <w:tcPr>
                <w:tcW w:w="2668" w:type="dxa"/>
                <w:tcBorders>
                  <w:top w:val="nil"/>
                  <w:left w:val="nil"/>
                  <w:bottom w:val="nil"/>
                  <w:right w:val="nil"/>
                </w:tcBorders>
                <w:shd w:val="clear" w:color="auto" w:fill="auto"/>
                <w:noWrap/>
                <w:vAlign w:val="bottom"/>
                <w:hideMark/>
              </w:tcPr>
            </w:tcPrChange>
          </w:tcPr>
          <w:p w14:paraId="23B5B26C" w14:textId="77777777" w:rsidR="00965090" w:rsidRPr="00965090" w:rsidRDefault="00965090" w:rsidP="00965090">
            <w:pPr>
              <w:rPr>
                <w:ins w:id="606" w:author="Kin Onn Chan." w:date="2013-12-09T13:58:00Z"/>
                <w:rFonts w:ascii="Times New Roman" w:eastAsia="Times New Roman" w:hAnsi="Times New Roman" w:cs="Times New Roman"/>
                <w:color w:val="000000"/>
              </w:rPr>
            </w:pPr>
            <w:ins w:id="607" w:author="Kin Onn Chan." w:date="2013-12-09T13:58:00Z">
              <w:r w:rsidRPr="00965090">
                <w:rPr>
                  <w:rFonts w:ascii="Times New Roman" w:eastAsia="Times New Roman" w:hAnsi="Times New Roman" w:cs="Times New Roman"/>
                  <w:color w:val="000000"/>
                </w:rPr>
                <w:t>West Malaysia, Pahang, Fraser‘s Hill</w:t>
              </w:r>
            </w:ins>
          </w:p>
        </w:tc>
        <w:tc>
          <w:tcPr>
            <w:tcW w:w="1350" w:type="dxa"/>
            <w:tcBorders>
              <w:top w:val="nil"/>
              <w:left w:val="nil"/>
              <w:bottom w:val="nil"/>
              <w:right w:val="nil"/>
            </w:tcBorders>
            <w:shd w:val="clear" w:color="auto" w:fill="auto"/>
            <w:noWrap/>
            <w:vAlign w:val="bottom"/>
            <w:hideMark/>
            <w:tcPrChange w:id="608" w:author="Kin Onn Chan." w:date="2013-12-09T14:00:00Z">
              <w:tcPr>
                <w:tcW w:w="1224" w:type="dxa"/>
                <w:tcBorders>
                  <w:top w:val="nil"/>
                  <w:left w:val="nil"/>
                  <w:bottom w:val="nil"/>
                  <w:right w:val="nil"/>
                </w:tcBorders>
                <w:shd w:val="clear" w:color="auto" w:fill="auto"/>
                <w:noWrap/>
                <w:vAlign w:val="bottom"/>
                <w:hideMark/>
              </w:tcPr>
            </w:tcPrChange>
          </w:tcPr>
          <w:p w14:paraId="0C8A98A1" w14:textId="77777777" w:rsidR="00965090" w:rsidRPr="00965090" w:rsidRDefault="00965090" w:rsidP="00965090">
            <w:pPr>
              <w:rPr>
                <w:ins w:id="609" w:author="Kin Onn Chan." w:date="2013-12-09T13:58:00Z"/>
                <w:rFonts w:ascii="Times New Roman" w:eastAsia="Times New Roman" w:hAnsi="Times New Roman" w:cs="Times New Roman"/>
                <w:color w:val="000000"/>
              </w:rPr>
            </w:pPr>
            <w:ins w:id="610" w:author="Kin Onn Chan." w:date="2013-12-09T13:58:00Z">
              <w:r w:rsidRPr="00965090">
                <w:rPr>
                  <w:rFonts w:ascii="Times New Roman" w:eastAsia="Times New Roman" w:hAnsi="Times New Roman" w:cs="Times New Roman"/>
                  <w:color w:val="000000"/>
                </w:rPr>
                <w:t>AB435266</w:t>
              </w:r>
            </w:ins>
          </w:p>
        </w:tc>
        <w:tc>
          <w:tcPr>
            <w:tcW w:w="1260" w:type="dxa"/>
            <w:tcBorders>
              <w:top w:val="nil"/>
              <w:left w:val="nil"/>
              <w:bottom w:val="nil"/>
              <w:right w:val="nil"/>
            </w:tcBorders>
            <w:shd w:val="clear" w:color="auto" w:fill="auto"/>
            <w:noWrap/>
            <w:vAlign w:val="bottom"/>
            <w:hideMark/>
            <w:tcPrChange w:id="611" w:author="Kin Onn Chan." w:date="2013-12-09T14:00:00Z">
              <w:tcPr>
                <w:tcW w:w="2209" w:type="dxa"/>
                <w:gridSpan w:val="2"/>
                <w:tcBorders>
                  <w:top w:val="nil"/>
                  <w:left w:val="nil"/>
                  <w:bottom w:val="nil"/>
                  <w:right w:val="nil"/>
                </w:tcBorders>
                <w:shd w:val="clear" w:color="auto" w:fill="auto"/>
                <w:noWrap/>
                <w:vAlign w:val="bottom"/>
                <w:hideMark/>
              </w:tcPr>
            </w:tcPrChange>
          </w:tcPr>
          <w:p w14:paraId="3C0DFF3A" w14:textId="77777777" w:rsidR="00965090" w:rsidRPr="00965090" w:rsidRDefault="00965090" w:rsidP="00965090">
            <w:pPr>
              <w:rPr>
                <w:ins w:id="612" w:author="Kin Onn Chan." w:date="2013-12-09T13:58:00Z"/>
                <w:rFonts w:ascii="Times New Roman" w:eastAsia="Times New Roman" w:hAnsi="Times New Roman" w:cs="Times New Roman"/>
                <w:color w:val="000000"/>
              </w:rPr>
            </w:pPr>
            <w:ins w:id="61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31058241" w14:textId="77777777" w:rsidTr="00965090">
        <w:tblPrEx>
          <w:tblPrExChange w:id="614" w:author="Kin Onn Chan." w:date="2013-12-09T14:00:00Z">
            <w:tblPrEx>
              <w:tblW w:w="9478" w:type="dxa"/>
            </w:tblPrEx>
          </w:tblPrExChange>
        </w:tblPrEx>
        <w:trPr>
          <w:trHeight w:val="300"/>
          <w:ins w:id="615" w:author="Kin Onn Chan." w:date="2013-12-09T13:58:00Z"/>
          <w:trPrChange w:id="61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617" w:author="Kin Onn Chan." w:date="2013-12-09T14:00:00Z">
              <w:tcPr>
                <w:tcW w:w="1545" w:type="dxa"/>
                <w:tcBorders>
                  <w:top w:val="nil"/>
                  <w:left w:val="nil"/>
                  <w:bottom w:val="nil"/>
                  <w:right w:val="nil"/>
                </w:tcBorders>
                <w:shd w:val="clear" w:color="auto" w:fill="auto"/>
                <w:noWrap/>
                <w:vAlign w:val="bottom"/>
                <w:hideMark/>
              </w:tcPr>
            </w:tcPrChange>
          </w:tcPr>
          <w:p w14:paraId="6137FB65" w14:textId="77777777" w:rsidR="00965090" w:rsidRPr="00965090" w:rsidRDefault="00965090" w:rsidP="00965090">
            <w:pPr>
              <w:rPr>
                <w:ins w:id="618" w:author="Kin Onn Chan." w:date="2013-12-09T13:58:00Z"/>
                <w:rFonts w:ascii="Times New Roman" w:eastAsia="Times New Roman" w:hAnsi="Times New Roman" w:cs="Times New Roman"/>
                <w:color w:val="000000"/>
              </w:rPr>
            </w:pPr>
            <w:ins w:id="619" w:author="Kin Onn Chan." w:date="2013-12-09T13:58:00Z">
              <w:r w:rsidRPr="00965090">
                <w:rPr>
                  <w:rFonts w:ascii="Times New Roman" w:eastAsia="Times New Roman" w:hAnsi="Times New Roman" w:cs="Times New Roman"/>
                  <w:color w:val="000000"/>
                </w:rPr>
                <w:t>KUHE 23517</w:t>
              </w:r>
            </w:ins>
          </w:p>
        </w:tc>
        <w:tc>
          <w:tcPr>
            <w:tcW w:w="1530" w:type="dxa"/>
            <w:tcBorders>
              <w:top w:val="nil"/>
              <w:left w:val="nil"/>
              <w:bottom w:val="nil"/>
              <w:right w:val="nil"/>
            </w:tcBorders>
            <w:shd w:val="clear" w:color="auto" w:fill="auto"/>
            <w:noWrap/>
            <w:vAlign w:val="bottom"/>
            <w:hideMark/>
            <w:tcPrChange w:id="620" w:author="Kin Onn Chan." w:date="2013-12-09T14:00:00Z">
              <w:tcPr>
                <w:tcW w:w="1832" w:type="dxa"/>
                <w:tcBorders>
                  <w:top w:val="nil"/>
                  <w:left w:val="nil"/>
                  <w:bottom w:val="nil"/>
                  <w:right w:val="nil"/>
                </w:tcBorders>
                <w:shd w:val="clear" w:color="auto" w:fill="auto"/>
                <w:noWrap/>
                <w:vAlign w:val="bottom"/>
                <w:hideMark/>
              </w:tcPr>
            </w:tcPrChange>
          </w:tcPr>
          <w:p w14:paraId="3BB42CF5" w14:textId="77777777" w:rsidR="00965090" w:rsidRPr="00965090" w:rsidRDefault="00965090" w:rsidP="00965090">
            <w:pPr>
              <w:rPr>
                <w:ins w:id="621" w:author="Kin Onn Chan." w:date="2013-12-09T13:58:00Z"/>
                <w:rFonts w:ascii="Times New Roman" w:eastAsia="Times New Roman" w:hAnsi="Times New Roman" w:cs="Times New Roman"/>
                <w:i/>
                <w:iCs/>
                <w:color w:val="000000"/>
              </w:rPr>
            </w:pPr>
            <w:ins w:id="62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kraensis</w:t>
              </w:r>
              <w:proofErr w:type="spellEnd"/>
            </w:ins>
          </w:p>
        </w:tc>
        <w:tc>
          <w:tcPr>
            <w:tcW w:w="2668" w:type="dxa"/>
            <w:tcBorders>
              <w:top w:val="nil"/>
              <w:left w:val="nil"/>
              <w:bottom w:val="nil"/>
              <w:right w:val="nil"/>
            </w:tcBorders>
            <w:shd w:val="clear" w:color="auto" w:fill="auto"/>
            <w:noWrap/>
            <w:vAlign w:val="bottom"/>
            <w:hideMark/>
            <w:tcPrChange w:id="623" w:author="Kin Onn Chan." w:date="2013-12-09T14:00:00Z">
              <w:tcPr>
                <w:tcW w:w="2668" w:type="dxa"/>
                <w:tcBorders>
                  <w:top w:val="nil"/>
                  <w:left w:val="nil"/>
                  <w:bottom w:val="nil"/>
                  <w:right w:val="nil"/>
                </w:tcBorders>
                <w:shd w:val="clear" w:color="auto" w:fill="auto"/>
                <w:noWrap/>
                <w:vAlign w:val="bottom"/>
                <w:hideMark/>
              </w:tcPr>
            </w:tcPrChange>
          </w:tcPr>
          <w:p w14:paraId="0A2D7D7C" w14:textId="77777777" w:rsidR="00965090" w:rsidRPr="00965090" w:rsidRDefault="00965090" w:rsidP="00965090">
            <w:pPr>
              <w:rPr>
                <w:ins w:id="624" w:author="Kin Onn Chan." w:date="2013-12-09T13:58:00Z"/>
                <w:rFonts w:ascii="Times New Roman" w:eastAsia="Times New Roman" w:hAnsi="Times New Roman" w:cs="Times New Roman"/>
                <w:color w:val="000000"/>
              </w:rPr>
            </w:pPr>
            <w:ins w:id="625"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Ranong</w:t>
              </w:r>
              <w:proofErr w:type="spellEnd"/>
            </w:ins>
          </w:p>
        </w:tc>
        <w:tc>
          <w:tcPr>
            <w:tcW w:w="1350" w:type="dxa"/>
            <w:tcBorders>
              <w:top w:val="nil"/>
              <w:left w:val="nil"/>
              <w:bottom w:val="nil"/>
              <w:right w:val="nil"/>
            </w:tcBorders>
            <w:shd w:val="clear" w:color="auto" w:fill="auto"/>
            <w:noWrap/>
            <w:vAlign w:val="bottom"/>
            <w:hideMark/>
            <w:tcPrChange w:id="626" w:author="Kin Onn Chan." w:date="2013-12-09T14:00:00Z">
              <w:tcPr>
                <w:tcW w:w="1224" w:type="dxa"/>
                <w:tcBorders>
                  <w:top w:val="nil"/>
                  <w:left w:val="nil"/>
                  <w:bottom w:val="nil"/>
                  <w:right w:val="nil"/>
                </w:tcBorders>
                <w:shd w:val="clear" w:color="auto" w:fill="auto"/>
                <w:noWrap/>
                <w:vAlign w:val="bottom"/>
                <w:hideMark/>
              </w:tcPr>
            </w:tcPrChange>
          </w:tcPr>
          <w:p w14:paraId="0E33C6A8" w14:textId="77777777" w:rsidR="00965090" w:rsidRPr="00965090" w:rsidRDefault="00965090" w:rsidP="00965090">
            <w:pPr>
              <w:rPr>
                <w:ins w:id="627" w:author="Kin Onn Chan." w:date="2013-12-09T13:58:00Z"/>
                <w:rFonts w:ascii="Times New Roman" w:eastAsia="Times New Roman" w:hAnsi="Times New Roman" w:cs="Times New Roman"/>
                <w:color w:val="000000"/>
              </w:rPr>
            </w:pPr>
            <w:ins w:id="628" w:author="Kin Onn Chan." w:date="2013-12-09T13:58:00Z">
              <w:r w:rsidRPr="00965090">
                <w:rPr>
                  <w:rFonts w:ascii="Times New Roman" w:eastAsia="Times New Roman" w:hAnsi="Times New Roman" w:cs="Times New Roman"/>
                  <w:color w:val="000000"/>
                </w:rPr>
                <w:t>AB435250</w:t>
              </w:r>
            </w:ins>
          </w:p>
        </w:tc>
        <w:tc>
          <w:tcPr>
            <w:tcW w:w="1260" w:type="dxa"/>
            <w:tcBorders>
              <w:top w:val="nil"/>
              <w:left w:val="nil"/>
              <w:bottom w:val="nil"/>
              <w:right w:val="nil"/>
            </w:tcBorders>
            <w:shd w:val="clear" w:color="auto" w:fill="auto"/>
            <w:noWrap/>
            <w:vAlign w:val="bottom"/>
            <w:hideMark/>
            <w:tcPrChange w:id="629" w:author="Kin Onn Chan." w:date="2013-12-09T14:00:00Z">
              <w:tcPr>
                <w:tcW w:w="2209" w:type="dxa"/>
                <w:gridSpan w:val="2"/>
                <w:tcBorders>
                  <w:top w:val="nil"/>
                  <w:left w:val="nil"/>
                  <w:bottom w:val="nil"/>
                  <w:right w:val="nil"/>
                </w:tcBorders>
                <w:shd w:val="clear" w:color="auto" w:fill="auto"/>
                <w:noWrap/>
                <w:vAlign w:val="bottom"/>
                <w:hideMark/>
              </w:tcPr>
            </w:tcPrChange>
          </w:tcPr>
          <w:p w14:paraId="7358CEE1" w14:textId="77777777" w:rsidR="00965090" w:rsidRPr="00965090" w:rsidRDefault="00965090" w:rsidP="00965090">
            <w:pPr>
              <w:rPr>
                <w:ins w:id="630" w:author="Kin Onn Chan." w:date="2013-12-09T13:58:00Z"/>
                <w:rFonts w:ascii="Times New Roman" w:eastAsia="Times New Roman" w:hAnsi="Times New Roman" w:cs="Times New Roman"/>
                <w:color w:val="000000"/>
              </w:rPr>
            </w:pPr>
            <w:ins w:id="63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0AA7DF98" w14:textId="77777777" w:rsidTr="00965090">
        <w:tblPrEx>
          <w:tblPrExChange w:id="632" w:author="Kin Onn Chan." w:date="2013-12-09T14:00:00Z">
            <w:tblPrEx>
              <w:tblW w:w="9478" w:type="dxa"/>
            </w:tblPrEx>
          </w:tblPrExChange>
        </w:tblPrEx>
        <w:trPr>
          <w:trHeight w:val="300"/>
          <w:ins w:id="633" w:author="Kin Onn Chan." w:date="2013-12-09T13:58:00Z"/>
          <w:trPrChange w:id="63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635" w:author="Kin Onn Chan." w:date="2013-12-09T14:00:00Z">
              <w:tcPr>
                <w:tcW w:w="1545" w:type="dxa"/>
                <w:tcBorders>
                  <w:top w:val="nil"/>
                  <w:left w:val="nil"/>
                  <w:bottom w:val="nil"/>
                  <w:right w:val="nil"/>
                </w:tcBorders>
                <w:shd w:val="clear" w:color="auto" w:fill="auto"/>
                <w:noWrap/>
                <w:vAlign w:val="bottom"/>
                <w:hideMark/>
              </w:tcPr>
            </w:tcPrChange>
          </w:tcPr>
          <w:p w14:paraId="3B62BC79" w14:textId="77777777" w:rsidR="00965090" w:rsidRPr="00965090" w:rsidRDefault="00965090" w:rsidP="00965090">
            <w:pPr>
              <w:rPr>
                <w:ins w:id="636" w:author="Kin Onn Chan." w:date="2013-12-09T13:58:00Z"/>
                <w:rFonts w:ascii="Times New Roman" w:eastAsia="Times New Roman" w:hAnsi="Times New Roman" w:cs="Times New Roman"/>
                <w:color w:val="000000"/>
              </w:rPr>
            </w:pPr>
            <w:ins w:id="637" w:author="Kin Onn Chan." w:date="2013-12-09T13:58:00Z">
              <w:r w:rsidRPr="00965090">
                <w:rPr>
                  <w:rFonts w:ascii="Times New Roman" w:eastAsia="Times New Roman" w:hAnsi="Times New Roman" w:cs="Times New Roman"/>
                  <w:color w:val="000000"/>
                </w:rPr>
                <w:t>KUHE 35184</w:t>
              </w:r>
            </w:ins>
          </w:p>
        </w:tc>
        <w:tc>
          <w:tcPr>
            <w:tcW w:w="1530" w:type="dxa"/>
            <w:tcBorders>
              <w:top w:val="nil"/>
              <w:left w:val="nil"/>
              <w:bottom w:val="nil"/>
              <w:right w:val="nil"/>
            </w:tcBorders>
            <w:shd w:val="clear" w:color="auto" w:fill="auto"/>
            <w:noWrap/>
            <w:vAlign w:val="bottom"/>
            <w:hideMark/>
            <w:tcPrChange w:id="638" w:author="Kin Onn Chan." w:date="2013-12-09T14:00:00Z">
              <w:tcPr>
                <w:tcW w:w="1832" w:type="dxa"/>
                <w:tcBorders>
                  <w:top w:val="nil"/>
                  <w:left w:val="nil"/>
                  <w:bottom w:val="nil"/>
                  <w:right w:val="nil"/>
                </w:tcBorders>
                <w:shd w:val="clear" w:color="auto" w:fill="auto"/>
                <w:noWrap/>
                <w:vAlign w:val="bottom"/>
                <w:hideMark/>
              </w:tcPr>
            </w:tcPrChange>
          </w:tcPr>
          <w:p w14:paraId="55E54506" w14:textId="77777777" w:rsidR="00965090" w:rsidRPr="00965090" w:rsidRDefault="00965090" w:rsidP="00965090">
            <w:pPr>
              <w:rPr>
                <w:ins w:id="639" w:author="Kin Onn Chan." w:date="2013-12-09T13:58:00Z"/>
                <w:rFonts w:ascii="Times New Roman" w:eastAsia="Times New Roman" w:hAnsi="Times New Roman" w:cs="Times New Roman"/>
                <w:i/>
                <w:iCs/>
                <w:color w:val="000000"/>
              </w:rPr>
            </w:pPr>
            <w:ins w:id="64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kraensis</w:t>
              </w:r>
              <w:proofErr w:type="spellEnd"/>
            </w:ins>
          </w:p>
        </w:tc>
        <w:tc>
          <w:tcPr>
            <w:tcW w:w="2668" w:type="dxa"/>
            <w:tcBorders>
              <w:top w:val="nil"/>
              <w:left w:val="nil"/>
              <w:bottom w:val="nil"/>
              <w:right w:val="nil"/>
            </w:tcBorders>
            <w:shd w:val="clear" w:color="auto" w:fill="auto"/>
            <w:noWrap/>
            <w:vAlign w:val="bottom"/>
            <w:hideMark/>
            <w:tcPrChange w:id="641" w:author="Kin Onn Chan." w:date="2013-12-09T14:00:00Z">
              <w:tcPr>
                <w:tcW w:w="2668" w:type="dxa"/>
                <w:tcBorders>
                  <w:top w:val="nil"/>
                  <w:left w:val="nil"/>
                  <w:bottom w:val="nil"/>
                  <w:right w:val="nil"/>
                </w:tcBorders>
                <w:shd w:val="clear" w:color="auto" w:fill="auto"/>
                <w:noWrap/>
                <w:vAlign w:val="bottom"/>
                <w:hideMark/>
              </w:tcPr>
            </w:tcPrChange>
          </w:tcPr>
          <w:p w14:paraId="5795D391" w14:textId="77777777" w:rsidR="00965090" w:rsidRPr="00965090" w:rsidRDefault="00965090" w:rsidP="00965090">
            <w:pPr>
              <w:rPr>
                <w:ins w:id="642" w:author="Kin Onn Chan." w:date="2013-12-09T13:58:00Z"/>
                <w:rFonts w:ascii="Times New Roman" w:eastAsia="Times New Roman" w:hAnsi="Times New Roman" w:cs="Times New Roman"/>
                <w:color w:val="000000"/>
              </w:rPr>
            </w:pPr>
            <w:ins w:id="643"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Ranong</w:t>
              </w:r>
              <w:proofErr w:type="spellEnd"/>
            </w:ins>
          </w:p>
        </w:tc>
        <w:tc>
          <w:tcPr>
            <w:tcW w:w="1350" w:type="dxa"/>
            <w:tcBorders>
              <w:top w:val="nil"/>
              <w:left w:val="nil"/>
              <w:bottom w:val="nil"/>
              <w:right w:val="nil"/>
            </w:tcBorders>
            <w:shd w:val="clear" w:color="auto" w:fill="auto"/>
            <w:noWrap/>
            <w:vAlign w:val="bottom"/>
            <w:hideMark/>
            <w:tcPrChange w:id="644" w:author="Kin Onn Chan." w:date="2013-12-09T14:00:00Z">
              <w:tcPr>
                <w:tcW w:w="1224" w:type="dxa"/>
                <w:tcBorders>
                  <w:top w:val="nil"/>
                  <w:left w:val="nil"/>
                  <w:bottom w:val="nil"/>
                  <w:right w:val="nil"/>
                </w:tcBorders>
                <w:shd w:val="clear" w:color="auto" w:fill="auto"/>
                <w:noWrap/>
                <w:vAlign w:val="bottom"/>
                <w:hideMark/>
              </w:tcPr>
            </w:tcPrChange>
          </w:tcPr>
          <w:p w14:paraId="29E23A18" w14:textId="77777777" w:rsidR="00965090" w:rsidRPr="00965090" w:rsidRDefault="00965090" w:rsidP="00965090">
            <w:pPr>
              <w:rPr>
                <w:ins w:id="645" w:author="Kin Onn Chan." w:date="2013-12-09T13:58:00Z"/>
                <w:rFonts w:ascii="Times New Roman" w:eastAsia="Times New Roman" w:hAnsi="Times New Roman" w:cs="Times New Roman"/>
                <w:color w:val="000000"/>
              </w:rPr>
            </w:pPr>
            <w:ins w:id="646" w:author="Kin Onn Chan." w:date="2013-12-09T13:58:00Z">
              <w:r w:rsidRPr="00965090">
                <w:rPr>
                  <w:rFonts w:ascii="Times New Roman" w:eastAsia="Times New Roman" w:hAnsi="Times New Roman" w:cs="Times New Roman"/>
                  <w:color w:val="000000"/>
                </w:rPr>
                <w:t>AB435251</w:t>
              </w:r>
            </w:ins>
          </w:p>
        </w:tc>
        <w:tc>
          <w:tcPr>
            <w:tcW w:w="1260" w:type="dxa"/>
            <w:tcBorders>
              <w:top w:val="nil"/>
              <w:left w:val="nil"/>
              <w:bottom w:val="nil"/>
              <w:right w:val="nil"/>
            </w:tcBorders>
            <w:shd w:val="clear" w:color="auto" w:fill="auto"/>
            <w:noWrap/>
            <w:vAlign w:val="bottom"/>
            <w:hideMark/>
            <w:tcPrChange w:id="647" w:author="Kin Onn Chan." w:date="2013-12-09T14:00:00Z">
              <w:tcPr>
                <w:tcW w:w="2209" w:type="dxa"/>
                <w:gridSpan w:val="2"/>
                <w:tcBorders>
                  <w:top w:val="nil"/>
                  <w:left w:val="nil"/>
                  <w:bottom w:val="nil"/>
                  <w:right w:val="nil"/>
                </w:tcBorders>
                <w:shd w:val="clear" w:color="auto" w:fill="auto"/>
                <w:noWrap/>
                <w:vAlign w:val="bottom"/>
                <w:hideMark/>
              </w:tcPr>
            </w:tcPrChange>
          </w:tcPr>
          <w:p w14:paraId="66DB6B15" w14:textId="77777777" w:rsidR="00965090" w:rsidRPr="00965090" w:rsidRDefault="00965090" w:rsidP="00965090">
            <w:pPr>
              <w:rPr>
                <w:ins w:id="648" w:author="Kin Onn Chan." w:date="2013-12-09T13:58:00Z"/>
                <w:rFonts w:ascii="Times New Roman" w:eastAsia="Times New Roman" w:hAnsi="Times New Roman" w:cs="Times New Roman"/>
                <w:color w:val="000000"/>
              </w:rPr>
            </w:pPr>
            <w:ins w:id="649"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73CEEE2B" w14:textId="77777777" w:rsidTr="00965090">
        <w:tblPrEx>
          <w:tblPrExChange w:id="650" w:author="Kin Onn Chan." w:date="2013-12-09T14:00:00Z">
            <w:tblPrEx>
              <w:tblW w:w="9478" w:type="dxa"/>
            </w:tblPrEx>
          </w:tblPrExChange>
        </w:tblPrEx>
        <w:trPr>
          <w:trHeight w:val="300"/>
          <w:ins w:id="651" w:author="Kin Onn Chan." w:date="2013-12-09T13:58:00Z"/>
          <w:trPrChange w:id="65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653" w:author="Kin Onn Chan." w:date="2013-12-09T14:00:00Z">
              <w:tcPr>
                <w:tcW w:w="1545" w:type="dxa"/>
                <w:tcBorders>
                  <w:top w:val="nil"/>
                  <w:left w:val="nil"/>
                  <w:bottom w:val="nil"/>
                  <w:right w:val="nil"/>
                </w:tcBorders>
                <w:shd w:val="clear" w:color="auto" w:fill="auto"/>
                <w:noWrap/>
                <w:vAlign w:val="bottom"/>
                <w:hideMark/>
              </w:tcPr>
            </w:tcPrChange>
          </w:tcPr>
          <w:p w14:paraId="65399153" w14:textId="77777777" w:rsidR="00965090" w:rsidRPr="00965090" w:rsidRDefault="00965090" w:rsidP="00965090">
            <w:pPr>
              <w:rPr>
                <w:ins w:id="654" w:author="Kin Onn Chan." w:date="2013-12-09T13:58:00Z"/>
                <w:rFonts w:ascii="Times New Roman" w:eastAsia="Times New Roman" w:hAnsi="Times New Roman" w:cs="Times New Roman"/>
                <w:color w:val="000000"/>
              </w:rPr>
            </w:pPr>
            <w:ins w:id="655" w:author="Kin Onn Chan." w:date="2013-12-09T13:58:00Z">
              <w:r w:rsidRPr="00965090">
                <w:rPr>
                  <w:rFonts w:ascii="Times New Roman" w:eastAsia="Times New Roman" w:hAnsi="Times New Roman" w:cs="Times New Roman"/>
                  <w:color w:val="000000"/>
                </w:rPr>
                <w:t>KUHE 35817</w:t>
              </w:r>
            </w:ins>
          </w:p>
        </w:tc>
        <w:tc>
          <w:tcPr>
            <w:tcW w:w="1530" w:type="dxa"/>
            <w:tcBorders>
              <w:top w:val="nil"/>
              <w:left w:val="nil"/>
              <w:bottom w:val="nil"/>
              <w:right w:val="nil"/>
            </w:tcBorders>
            <w:shd w:val="clear" w:color="auto" w:fill="auto"/>
            <w:noWrap/>
            <w:vAlign w:val="bottom"/>
            <w:hideMark/>
            <w:tcPrChange w:id="656" w:author="Kin Onn Chan." w:date="2013-12-09T14:00:00Z">
              <w:tcPr>
                <w:tcW w:w="1832" w:type="dxa"/>
                <w:tcBorders>
                  <w:top w:val="nil"/>
                  <w:left w:val="nil"/>
                  <w:bottom w:val="nil"/>
                  <w:right w:val="nil"/>
                </w:tcBorders>
                <w:shd w:val="clear" w:color="auto" w:fill="auto"/>
                <w:noWrap/>
                <w:vAlign w:val="bottom"/>
                <w:hideMark/>
              </w:tcPr>
            </w:tcPrChange>
          </w:tcPr>
          <w:p w14:paraId="6C890573" w14:textId="77777777" w:rsidR="00965090" w:rsidRPr="00965090" w:rsidRDefault="00965090" w:rsidP="00965090">
            <w:pPr>
              <w:rPr>
                <w:ins w:id="657" w:author="Kin Onn Chan." w:date="2013-12-09T13:58:00Z"/>
                <w:rFonts w:ascii="Times New Roman" w:eastAsia="Times New Roman" w:hAnsi="Times New Roman" w:cs="Times New Roman"/>
                <w:i/>
                <w:iCs/>
                <w:color w:val="000000"/>
              </w:rPr>
            </w:pPr>
            <w:ins w:id="65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kraensis</w:t>
              </w:r>
              <w:proofErr w:type="spellEnd"/>
            </w:ins>
          </w:p>
        </w:tc>
        <w:tc>
          <w:tcPr>
            <w:tcW w:w="2668" w:type="dxa"/>
            <w:tcBorders>
              <w:top w:val="nil"/>
              <w:left w:val="nil"/>
              <w:bottom w:val="nil"/>
              <w:right w:val="nil"/>
            </w:tcBorders>
            <w:shd w:val="clear" w:color="auto" w:fill="auto"/>
            <w:noWrap/>
            <w:vAlign w:val="bottom"/>
            <w:hideMark/>
            <w:tcPrChange w:id="659" w:author="Kin Onn Chan." w:date="2013-12-09T14:00:00Z">
              <w:tcPr>
                <w:tcW w:w="2668" w:type="dxa"/>
                <w:tcBorders>
                  <w:top w:val="nil"/>
                  <w:left w:val="nil"/>
                  <w:bottom w:val="nil"/>
                  <w:right w:val="nil"/>
                </w:tcBorders>
                <w:shd w:val="clear" w:color="auto" w:fill="auto"/>
                <w:noWrap/>
                <w:vAlign w:val="bottom"/>
                <w:hideMark/>
              </w:tcPr>
            </w:tcPrChange>
          </w:tcPr>
          <w:p w14:paraId="5FA306FC" w14:textId="77777777" w:rsidR="00965090" w:rsidRPr="00965090" w:rsidRDefault="00965090" w:rsidP="00965090">
            <w:pPr>
              <w:rPr>
                <w:ins w:id="660" w:author="Kin Onn Chan." w:date="2013-12-09T13:58:00Z"/>
                <w:rFonts w:ascii="Times New Roman" w:eastAsia="Times New Roman" w:hAnsi="Times New Roman" w:cs="Times New Roman"/>
                <w:color w:val="000000"/>
              </w:rPr>
            </w:pPr>
            <w:ins w:id="661"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Ranong</w:t>
              </w:r>
              <w:proofErr w:type="spellEnd"/>
            </w:ins>
          </w:p>
        </w:tc>
        <w:tc>
          <w:tcPr>
            <w:tcW w:w="1350" w:type="dxa"/>
            <w:tcBorders>
              <w:top w:val="nil"/>
              <w:left w:val="nil"/>
              <w:bottom w:val="nil"/>
              <w:right w:val="nil"/>
            </w:tcBorders>
            <w:shd w:val="clear" w:color="auto" w:fill="auto"/>
            <w:noWrap/>
            <w:vAlign w:val="bottom"/>
            <w:hideMark/>
            <w:tcPrChange w:id="662" w:author="Kin Onn Chan." w:date="2013-12-09T14:00:00Z">
              <w:tcPr>
                <w:tcW w:w="1224" w:type="dxa"/>
                <w:tcBorders>
                  <w:top w:val="nil"/>
                  <w:left w:val="nil"/>
                  <w:bottom w:val="nil"/>
                  <w:right w:val="nil"/>
                </w:tcBorders>
                <w:shd w:val="clear" w:color="auto" w:fill="auto"/>
                <w:noWrap/>
                <w:vAlign w:val="bottom"/>
                <w:hideMark/>
              </w:tcPr>
            </w:tcPrChange>
          </w:tcPr>
          <w:p w14:paraId="0C4FD548" w14:textId="77777777" w:rsidR="00965090" w:rsidRPr="00965090" w:rsidRDefault="00965090" w:rsidP="00965090">
            <w:pPr>
              <w:rPr>
                <w:ins w:id="663" w:author="Kin Onn Chan." w:date="2013-12-09T13:58:00Z"/>
                <w:rFonts w:ascii="Times New Roman" w:eastAsia="Times New Roman" w:hAnsi="Times New Roman" w:cs="Times New Roman"/>
                <w:color w:val="000000"/>
              </w:rPr>
            </w:pPr>
            <w:ins w:id="664" w:author="Kin Onn Chan." w:date="2013-12-09T13:58:00Z">
              <w:r w:rsidRPr="00965090">
                <w:rPr>
                  <w:rFonts w:ascii="Times New Roman" w:eastAsia="Times New Roman" w:hAnsi="Times New Roman" w:cs="Times New Roman"/>
                  <w:color w:val="000000"/>
                </w:rPr>
                <w:t>AB435252</w:t>
              </w:r>
            </w:ins>
          </w:p>
        </w:tc>
        <w:tc>
          <w:tcPr>
            <w:tcW w:w="1260" w:type="dxa"/>
            <w:tcBorders>
              <w:top w:val="nil"/>
              <w:left w:val="nil"/>
              <w:bottom w:val="nil"/>
              <w:right w:val="nil"/>
            </w:tcBorders>
            <w:shd w:val="clear" w:color="auto" w:fill="auto"/>
            <w:noWrap/>
            <w:vAlign w:val="bottom"/>
            <w:hideMark/>
            <w:tcPrChange w:id="665" w:author="Kin Onn Chan." w:date="2013-12-09T14:00:00Z">
              <w:tcPr>
                <w:tcW w:w="2209" w:type="dxa"/>
                <w:gridSpan w:val="2"/>
                <w:tcBorders>
                  <w:top w:val="nil"/>
                  <w:left w:val="nil"/>
                  <w:bottom w:val="nil"/>
                  <w:right w:val="nil"/>
                </w:tcBorders>
                <w:shd w:val="clear" w:color="auto" w:fill="auto"/>
                <w:noWrap/>
                <w:vAlign w:val="bottom"/>
                <w:hideMark/>
              </w:tcPr>
            </w:tcPrChange>
          </w:tcPr>
          <w:p w14:paraId="6DB5D590" w14:textId="77777777" w:rsidR="00965090" w:rsidRPr="00965090" w:rsidRDefault="00965090" w:rsidP="00965090">
            <w:pPr>
              <w:rPr>
                <w:ins w:id="666" w:author="Kin Onn Chan." w:date="2013-12-09T13:58:00Z"/>
                <w:rFonts w:ascii="Times New Roman" w:eastAsia="Times New Roman" w:hAnsi="Times New Roman" w:cs="Times New Roman"/>
                <w:color w:val="000000"/>
              </w:rPr>
            </w:pPr>
            <w:ins w:id="66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1130AD26" w14:textId="77777777" w:rsidTr="00965090">
        <w:tblPrEx>
          <w:tblPrExChange w:id="668" w:author="Kin Onn Chan." w:date="2013-12-09T14:00:00Z">
            <w:tblPrEx>
              <w:tblW w:w="9478" w:type="dxa"/>
            </w:tblPrEx>
          </w:tblPrExChange>
        </w:tblPrEx>
        <w:trPr>
          <w:trHeight w:val="300"/>
          <w:ins w:id="669" w:author="Kin Onn Chan." w:date="2013-12-09T13:58:00Z"/>
          <w:trPrChange w:id="67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671" w:author="Kin Onn Chan." w:date="2013-12-09T14:00:00Z">
              <w:tcPr>
                <w:tcW w:w="1545" w:type="dxa"/>
                <w:tcBorders>
                  <w:top w:val="nil"/>
                  <w:left w:val="nil"/>
                  <w:bottom w:val="nil"/>
                  <w:right w:val="nil"/>
                </w:tcBorders>
                <w:shd w:val="clear" w:color="auto" w:fill="auto"/>
                <w:noWrap/>
                <w:vAlign w:val="bottom"/>
                <w:hideMark/>
              </w:tcPr>
            </w:tcPrChange>
          </w:tcPr>
          <w:p w14:paraId="6493E75F" w14:textId="77777777" w:rsidR="00965090" w:rsidRPr="00965090" w:rsidRDefault="00965090" w:rsidP="00965090">
            <w:pPr>
              <w:rPr>
                <w:ins w:id="672" w:author="Kin Onn Chan." w:date="2013-12-09T13:58:00Z"/>
                <w:rFonts w:ascii="Times New Roman" w:eastAsia="Times New Roman" w:hAnsi="Times New Roman" w:cs="Times New Roman"/>
                <w:color w:val="000000"/>
              </w:rPr>
            </w:pPr>
            <w:ins w:id="673" w:author="Kin Onn Chan." w:date="2013-12-09T13:58:00Z">
              <w:r w:rsidRPr="00965090">
                <w:rPr>
                  <w:rFonts w:ascii="Times New Roman" w:eastAsia="Times New Roman" w:hAnsi="Times New Roman" w:cs="Times New Roman"/>
                  <w:color w:val="000000"/>
                </w:rPr>
                <w:lastRenderedPageBreak/>
                <w:t>LSUHC 4991</w:t>
              </w:r>
            </w:ins>
          </w:p>
        </w:tc>
        <w:tc>
          <w:tcPr>
            <w:tcW w:w="1530" w:type="dxa"/>
            <w:tcBorders>
              <w:top w:val="nil"/>
              <w:left w:val="nil"/>
              <w:bottom w:val="nil"/>
              <w:right w:val="nil"/>
            </w:tcBorders>
            <w:shd w:val="clear" w:color="auto" w:fill="auto"/>
            <w:noWrap/>
            <w:vAlign w:val="bottom"/>
            <w:hideMark/>
            <w:tcPrChange w:id="674" w:author="Kin Onn Chan." w:date="2013-12-09T14:00:00Z">
              <w:tcPr>
                <w:tcW w:w="1832" w:type="dxa"/>
                <w:tcBorders>
                  <w:top w:val="nil"/>
                  <w:left w:val="nil"/>
                  <w:bottom w:val="nil"/>
                  <w:right w:val="nil"/>
                </w:tcBorders>
                <w:shd w:val="clear" w:color="auto" w:fill="auto"/>
                <w:noWrap/>
                <w:vAlign w:val="bottom"/>
                <w:hideMark/>
              </w:tcPr>
            </w:tcPrChange>
          </w:tcPr>
          <w:p w14:paraId="19201C2E" w14:textId="77777777" w:rsidR="00965090" w:rsidRPr="00965090" w:rsidRDefault="00965090" w:rsidP="00965090">
            <w:pPr>
              <w:rPr>
                <w:ins w:id="675" w:author="Kin Onn Chan." w:date="2013-12-09T13:58:00Z"/>
                <w:rFonts w:ascii="Times New Roman" w:eastAsia="Times New Roman" w:hAnsi="Times New Roman" w:cs="Times New Roman"/>
                <w:i/>
                <w:iCs/>
                <w:color w:val="000000"/>
              </w:rPr>
            </w:pPr>
            <w:ins w:id="67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latiffi</w:t>
              </w:r>
              <w:proofErr w:type="spellEnd"/>
            </w:ins>
          </w:p>
        </w:tc>
        <w:tc>
          <w:tcPr>
            <w:tcW w:w="2668" w:type="dxa"/>
            <w:tcBorders>
              <w:top w:val="nil"/>
              <w:left w:val="nil"/>
              <w:bottom w:val="nil"/>
              <w:right w:val="nil"/>
            </w:tcBorders>
            <w:shd w:val="clear" w:color="auto" w:fill="auto"/>
            <w:noWrap/>
            <w:vAlign w:val="bottom"/>
            <w:hideMark/>
            <w:tcPrChange w:id="677" w:author="Kin Onn Chan." w:date="2013-12-09T14:00:00Z">
              <w:tcPr>
                <w:tcW w:w="2668" w:type="dxa"/>
                <w:tcBorders>
                  <w:top w:val="nil"/>
                  <w:left w:val="nil"/>
                  <w:bottom w:val="nil"/>
                  <w:right w:val="nil"/>
                </w:tcBorders>
                <w:shd w:val="clear" w:color="auto" w:fill="auto"/>
                <w:noWrap/>
                <w:vAlign w:val="bottom"/>
                <w:hideMark/>
              </w:tcPr>
            </w:tcPrChange>
          </w:tcPr>
          <w:p w14:paraId="7FE5BD11" w14:textId="77777777" w:rsidR="00965090" w:rsidRPr="00965090" w:rsidRDefault="00965090" w:rsidP="00965090">
            <w:pPr>
              <w:rPr>
                <w:ins w:id="678" w:author="Kin Onn Chan." w:date="2013-12-09T13:58:00Z"/>
                <w:rFonts w:ascii="Times New Roman" w:eastAsia="Times New Roman" w:hAnsi="Times New Roman" w:cs="Times New Roman"/>
                <w:color w:val="000000"/>
              </w:rPr>
            </w:pPr>
            <w:ins w:id="679" w:author="Kin Onn Chan." w:date="2013-12-09T13:58:00Z">
              <w:r w:rsidRPr="00965090">
                <w:rPr>
                  <w:rFonts w:ascii="Times New Roman" w:eastAsia="Times New Roman" w:hAnsi="Times New Roman" w:cs="Times New Roman"/>
                  <w:color w:val="000000"/>
                </w:rPr>
                <w:t xml:space="preserve">West Malaysia, Pahang, </w:t>
              </w:r>
              <w:proofErr w:type="spellStart"/>
              <w:r w:rsidRPr="00965090">
                <w:rPr>
                  <w:rFonts w:ascii="Times New Roman" w:eastAsia="Times New Roman" w:hAnsi="Times New Roman" w:cs="Times New Roman"/>
                  <w:color w:val="000000"/>
                </w:rPr>
                <w:t>Sg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Lembing</w:t>
              </w:r>
              <w:proofErr w:type="spellEnd"/>
            </w:ins>
          </w:p>
        </w:tc>
        <w:tc>
          <w:tcPr>
            <w:tcW w:w="1350" w:type="dxa"/>
            <w:tcBorders>
              <w:top w:val="nil"/>
              <w:left w:val="nil"/>
              <w:bottom w:val="nil"/>
              <w:right w:val="nil"/>
            </w:tcBorders>
            <w:shd w:val="clear" w:color="auto" w:fill="auto"/>
            <w:noWrap/>
            <w:vAlign w:val="bottom"/>
            <w:hideMark/>
            <w:tcPrChange w:id="680" w:author="Kin Onn Chan." w:date="2013-12-09T14:00:00Z">
              <w:tcPr>
                <w:tcW w:w="1224" w:type="dxa"/>
                <w:tcBorders>
                  <w:top w:val="nil"/>
                  <w:left w:val="nil"/>
                  <w:bottom w:val="nil"/>
                  <w:right w:val="nil"/>
                </w:tcBorders>
                <w:shd w:val="clear" w:color="auto" w:fill="auto"/>
                <w:noWrap/>
                <w:vAlign w:val="bottom"/>
                <w:hideMark/>
              </w:tcPr>
            </w:tcPrChange>
          </w:tcPr>
          <w:p w14:paraId="2B932366" w14:textId="77777777" w:rsidR="00965090" w:rsidRPr="00965090" w:rsidRDefault="00965090" w:rsidP="00965090">
            <w:pPr>
              <w:rPr>
                <w:ins w:id="681" w:author="Kin Onn Chan." w:date="2013-12-09T13:58:00Z"/>
                <w:rFonts w:ascii="Times New Roman" w:eastAsia="Times New Roman" w:hAnsi="Times New Roman" w:cs="Times New Roman"/>
                <w:color w:val="000000"/>
              </w:rPr>
            </w:pPr>
            <w:ins w:id="682" w:author="Kin Onn Chan." w:date="2013-12-09T13:58:00Z">
              <w:r w:rsidRPr="00965090">
                <w:rPr>
                  <w:rFonts w:ascii="Times New Roman" w:eastAsia="Times New Roman" w:hAnsi="Times New Roman" w:cs="Times New Roman"/>
                  <w:color w:val="000000"/>
                </w:rPr>
                <w:t>AB435299</w:t>
              </w:r>
            </w:ins>
          </w:p>
        </w:tc>
        <w:tc>
          <w:tcPr>
            <w:tcW w:w="1260" w:type="dxa"/>
            <w:tcBorders>
              <w:top w:val="nil"/>
              <w:left w:val="nil"/>
              <w:bottom w:val="nil"/>
              <w:right w:val="nil"/>
            </w:tcBorders>
            <w:shd w:val="clear" w:color="auto" w:fill="auto"/>
            <w:noWrap/>
            <w:vAlign w:val="bottom"/>
            <w:hideMark/>
            <w:tcPrChange w:id="683" w:author="Kin Onn Chan." w:date="2013-12-09T14:00:00Z">
              <w:tcPr>
                <w:tcW w:w="2209" w:type="dxa"/>
                <w:gridSpan w:val="2"/>
                <w:tcBorders>
                  <w:top w:val="nil"/>
                  <w:left w:val="nil"/>
                  <w:bottom w:val="nil"/>
                  <w:right w:val="nil"/>
                </w:tcBorders>
                <w:shd w:val="clear" w:color="auto" w:fill="auto"/>
                <w:noWrap/>
                <w:vAlign w:val="bottom"/>
                <w:hideMark/>
              </w:tcPr>
            </w:tcPrChange>
          </w:tcPr>
          <w:p w14:paraId="46C1BB06" w14:textId="77777777" w:rsidR="00965090" w:rsidRPr="00965090" w:rsidRDefault="00965090" w:rsidP="00965090">
            <w:pPr>
              <w:rPr>
                <w:ins w:id="684" w:author="Kin Onn Chan." w:date="2013-12-09T13:58:00Z"/>
                <w:rFonts w:ascii="Times New Roman" w:eastAsia="Times New Roman" w:hAnsi="Times New Roman" w:cs="Times New Roman"/>
                <w:color w:val="000000"/>
              </w:rPr>
            </w:pPr>
            <w:ins w:id="68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4C5A6BF2" w14:textId="77777777" w:rsidTr="00965090">
        <w:tblPrEx>
          <w:tblPrExChange w:id="686" w:author="Kin Onn Chan." w:date="2013-12-09T14:00:00Z">
            <w:tblPrEx>
              <w:tblW w:w="9478" w:type="dxa"/>
            </w:tblPrEx>
          </w:tblPrExChange>
        </w:tblPrEx>
        <w:trPr>
          <w:trHeight w:val="300"/>
          <w:ins w:id="687" w:author="Kin Onn Chan." w:date="2013-12-09T13:58:00Z"/>
          <w:trPrChange w:id="68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689" w:author="Kin Onn Chan." w:date="2013-12-09T14:00:00Z">
              <w:tcPr>
                <w:tcW w:w="1545" w:type="dxa"/>
                <w:tcBorders>
                  <w:top w:val="nil"/>
                  <w:left w:val="nil"/>
                  <w:bottom w:val="nil"/>
                  <w:right w:val="nil"/>
                </w:tcBorders>
                <w:shd w:val="clear" w:color="auto" w:fill="auto"/>
                <w:noWrap/>
                <w:vAlign w:val="bottom"/>
                <w:hideMark/>
              </w:tcPr>
            </w:tcPrChange>
          </w:tcPr>
          <w:p w14:paraId="136F47B9" w14:textId="77777777" w:rsidR="00965090" w:rsidRPr="00965090" w:rsidRDefault="00965090" w:rsidP="00965090">
            <w:pPr>
              <w:rPr>
                <w:ins w:id="690" w:author="Kin Onn Chan." w:date="2013-12-09T13:58:00Z"/>
                <w:rFonts w:ascii="Times New Roman" w:eastAsia="Times New Roman" w:hAnsi="Times New Roman" w:cs="Times New Roman"/>
                <w:color w:val="000000"/>
              </w:rPr>
            </w:pPr>
            <w:ins w:id="691" w:author="Kin Onn Chan." w:date="2013-12-09T13:58:00Z">
              <w:r w:rsidRPr="00965090">
                <w:rPr>
                  <w:rFonts w:ascii="Times New Roman" w:eastAsia="Times New Roman" w:hAnsi="Times New Roman" w:cs="Times New Roman"/>
                  <w:color w:val="000000"/>
                </w:rPr>
                <w:t>LSUHC 4923</w:t>
              </w:r>
            </w:ins>
          </w:p>
        </w:tc>
        <w:tc>
          <w:tcPr>
            <w:tcW w:w="1530" w:type="dxa"/>
            <w:tcBorders>
              <w:top w:val="nil"/>
              <w:left w:val="nil"/>
              <w:bottom w:val="nil"/>
              <w:right w:val="nil"/>
            </w:tcBorders>
            <w:shd w:val="clear" w:color="auto" w:fill="auto"/>
            <w:noWrap/>
            <w:vAlign w:val="bottom"/>
            <w:hideMark/>
            <w:tcPrChange w:id="692" w:author="Kin Onn Chan." w:date="2013-12-09T14:00:00Z">
              <w:tcPr>
                <w:tcW w:w="1832" w:type="dxa"/>
                <w:tcBorders>
                  <w:top w:val="nil"/>
                  <w:left w:val="nil"/>
                  <w:bottom w:val="nil"/>
                  <w:right w:val="nil"/>
                </w:tcBorders>
                <w:shd w:val="clear" w:color="auto" w:fill="auto"/>
                <w:noWrap/>
                <w:vAlign w:val="bottom"/>
                <w:hideMark/>
              </w:tcPr>
            </w:tcPrChange>
          </w:tcPr>
          <w:p w14:paraId="2F1F5189" w14:textId="77777777" w:rsidR="00965090" w:rsidRPr="00965090" w:rsidRDefault="00965090" w:rsidP="00965090">
            <w:pPr>
              <w:rPr>
                <w:ins w:id="693" w:author="Kin Onn Chan." w:date="2013-12-09T13:58:00Z"/>
                <w:rFonts w:ascii="Times New Roman" w:eastAsia="Times New Roman" w:hAnsi="Times New Roman" w:cs="Times New Roman"/>
                <w:i/>
                <w:iCs/>
                <w:color w:val="000000"/>
              </w:rPr>
            </w:pPr>
            <w:ins w:id="69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latirostra</w:t>
              </w:r>
              <w:proofErr w:type="spellEnd"/>
            </w:ins>
          </w:p>
        </w:tc>
        <w:tc>
          <w:tcPr>
            <w:tcW w:w="2668" w:type="dxa"/>
            <w:tcBorders>
              <w:top w:val="nil"/>
              <w:left w:val="nil"/>
              <w:bottom w:val="nil"/>
              <w:right w:val="nil"/>
            </w:tcBorders>
            <w:shd w:val="clear" w:color="auto" w:fill="auto"/>
            <w:noWrap/>
            <w:vAlign w:val="bottom"/>
            <w:hideMark/>
            <w:tcPrChange w:id="695" w:author="Kin Onn Chan." w:date="2013-12-09T14:00:00Z">
              <w:tcPr>
                <w:tcW w:w="2668" w:type="dxa"/>
                <w:tcBorders>
                  <w:top w:val="nil"/>
                  <w:left w:val="nil"/>
                  <w:bottom w:val="nil"/>
                  <w:right w:val="nil"/>
                </w:tcBorders>
                <w:shd w:val="clear" w:color="auto" w:fill="auto"/>
                <w:noWrap/>
                <w:vAlign w:val="bottom"/>
                <w:hideMark/>
              </w:tcPr>
            </w:tcPrChange>
          </w:tcPr>
          <w:p w14:paraId="5F87B9A1" w14:textId="77777777" w:rsidR="00965090" w:rsidRPr="00965090" w:rsidRDefault="00965090" w:rsidP="00965090">
            <w:pPr>
              <w:rPr>
                <w:ins w:id="696" w:author="Kin Onn Chan." w:date="2013-12-09T13:58:00Z"/>
                <w:rFonts w:ascii="Times New Roman" w:eastAsia="Times New Roman" w:hAnsi="Times New Roman" w:cs="Times New Roman"/>
                <w:color w:val="000000"/>
              </w:rPr>
            </w:pPr>
            <w:ins w:id="697" w:author="Kin Onn Chan." w:date="2013-12-09T13:58:00Z">
              <w:r w:rsidRPr="00965090">
                <w:rPr>
                  <w:rFonts w:ascii="Times New Roman" w:eastAsia="Times New Roman" w:hAnsi="Times New Roman" w:cs="Times New Roman"/>
                  <w:color w:val="000000"/>
                </w:rPr>
                <w:t xml:space="preserve">West Malaysia, Pahang, </w:t>
              </w:r>
              <w:proofErr w:type="spellStart"/>
              <w:r w:rsidRPr="00965090">
                <w:rPr>
                  <w:rFonts w:ascii="Times New Roman" w:eastAsia="Times New Roman" w:hAnsi="Times New Roman" w:cs="Times New Roman"/>
                  <w:color w:val="000000"/>
                </w:rPr>
                <w:t>Sg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Lembing</w:t>
              </w:r>
              <w:proofErr w:type="spellEnd"/>
            </w:ins>
          </w:p>
        </w:tc>
        <w:tc>
          <w:tcPr>
            <w:tcW w:w="1350" w:type="dxa"/>
            <w:tcBorders>
              <w:top w:val="nil"/>
              <w:left w:val="nil"/>
              <w:bottom w:val="nil"/>
              <w:right w:val="nil"/>
            </w:tcBorders>
            <w:shd w:val="clear" w:color="auto" w:fill="auto"/>
            <w:noWrap/>
            <w:vAlign w:val="bottom"/>
            <w:hideMark/>
            <w:tcPrChange w:id="698" w:author="Kin Onn Chan." w:date="2013-12-09T14:00:00Z">
              <w:tcPr>
                <w:tcW w:w="1224" w:type="dxa"/>
                <w:tcBorders>
                  <w:top w:val="nil"/>
                  <w:left w:val="nil"/>
                  <w:bottom w:val="nil"/>
                  <w:right w:val="nil"/>
                </w:tcBorders>
                <w:shd w:val="clear" w:color="auto" w:fill="auto"/>
                <w:noWrap/>
                <w:vAlign w:val="bottom"/>
                <w:hideMark/>
              </w:tcPr>
            </w:tcPrChange>
          </w:tcPr>
          <w:p w14:paraId="74E92C8D" w14:textId="77777777" w:rsidR="00965090" w:rsidRPr="00965090" w:rsidRDefault="00965090" w:rsidP="00965090">
            <w:pPr>
              <w:rPr>
                <w:ins w:id="699" w:author="Kin Onn Chan." w:date="2013-12-09T13:58:00Z"/>
                <w:rFonts w:ascii="Times New Roman" w:eastAsia="Times New Roman" w:hAnsi="Times New Roman" w:cs="Times New Roman"/>
                <w:color w:val="000000"/>
              </w:rPr>
            </w:pPr>
            <w:ins w:id="700" w:author="Kin Onn Chan." w:date="2013-12-09T13:58:00Z">
              <w:r w:rsidRPr="00965090">
                <w:rPr>
                  <w:rFonts w:ascii="Times New Roman" w:eastAsia="Times New Roman" w:hAnsi="Times New Roman" w:cs="Times New Roman"/>
                  <w:color w:val="000000"/>
                </w:rPr>
                <w:t>AB435260</w:t>
              </w:r>
            </w:ins>
          </w:p>
        </w:tc>
        <w:tc>
          <w:tcPr>
            <w:tcW w:w="1260" w:type="dxa"/>
            <w:tcBorders>
              <w:top w:val="nil"/>
              <w:left w:val="nil"/>
              <w:bottom w:val="nil"/>
              <w:right w:val="nil"/>
            </w:tcBorders>
            <w:shd w:val="clear" w:color="auto" w:fill="auto"/>
            <w:noWrap/>
            <w:vAlign w:val="bottom"/>
            <w:hideMark/>
            <w:tcPrChange w:id="701" w:author="Kin Onn Chan." w:date="2013-12-09T14:00:00Z">
              <w:tcPr>
                <w:tcW w:w="2209" w:type="dxa"/>
                <w:gridSpan w:val="2"/>
                <w:tcBorders>
                  <w:top w:val="nil"/>
                  <w:left w:val="nil"/>
                  <w:bottom w:val="nil"/>
                  <w:right w:val="nil"/>
                </w:tcBorders>
                <w:shd w:val="clear" w:color="auto" w:fill="auto"/>
                <w:noWrap/>
                <w:vAlign w:val="bottom"/>
                <w:hideMark/>
              </w:tcPr>
            </w:tcPrChange>
          </w:tcPr>
          <w:p w14:paraId="305F1FF9" w14:textId="77777777" w:rsidR="00965090" w:rsidRPr="00965090" w:rsidRDefault="00965090" w:rsidP="00965090">
            <w:pPr>
              <w:rPr>
                <w:ins w:id="702" w:author="Kin Onn Chan." w:date="2013-12-09T13:58:00Z"/>
                <w:rFonts w:ascii="Times New Roman" w:eastAsia="Times New Roman" w:hAnsi="Times New Roman" w:cs="Times New Roman"/>
                <w:color w:val="000000"/>
              </w:rPr>
            </w:pPr>
            <w:ins w:id="70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4A7BF1E3" w14:textId="77777777" w:rsidTr="00965090">
        <w:tblPrEx>
          <w:tblPrExChange w:id="704" w:author="Kin Onn Chan." w:date="2013-12-09T14:00:00Z">
            <w:tblPrEx>
              <w:tblW w:w="9478" w:type="dxa"/>
            </w:tblPrEx>
          </w:tblPrExChange>
        </w:tblPrEx>
        <w:trPr>
          <w:trHeight w:val="300"/>
          <w:ins w:id="705" w:author="Kin Onn Chan." w:date="2013-12-09T13:58:00Z"/>
          <w:trPrChange w:id="70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707" w:author="Kin Onn Chan." w:date="2013-12-09T14:00:00Z">
              <w:tcPr>
                <w:tcW w:w="1545" w:type="dxa"/>
                <w:tcBorders>
                  <w:top w:val="nil"/>
                  <w:left w:val="nil"/>
                  <w:bottom w:val="nil"/>
                  <w:right w:val="nil"/>
                </w:tcBorders>
                <w:shd w:val="clear" w:color="auto" w:fill="auto"/>
                <w:noWrap/>
                <w:vAlign w:val="bottom"/>
                <w:hideMark/>
              </w:tcPr>
            </w:tcPrChange>
          </w:tcPr>
          <w:p w14:paraId="43EC109C" w14:textId="77777777" w:rsidR="00965090" w:rsidRPr="00965090" w:rsidRDefault="00965090" w:rsidP="00965090">
            <w:pPr>
              <w:rPr>
                <w:ins w:id="708" w:author="Kin Onn Chan." w:date="2013-12-09T13:58:00Z"/>
                <w:rFonts w:ascii="Times New Roman" w:eastAsia="Times New Roman" w:hAnsi="Times New Roman" w:cs="Times New Roman"/>
                <w:color w:val="000000"/>
              </w:rPr>
            </w:pPr>
            <w:ins w:id="709" w:author="Kin Onn Chan." w:date="2013-12-09T13:58:00Z">
              <w:r w:rsidRPr="00965090">
                <w:rPr>
                  <w:rFonts w:ascii="Times New Roman" w:eastAsia="Times New Roman" w:hAnsi="Times New Roman" w:cs="Times New Roman"/>
                  <w:color w:val="000000"/>
                </w:rPr>
                <w:t>LSUHC 4924</w:t>
              </w:r>
            </w:ins>
          </w:p>
        </w:tc>
        <w:tc>
          <w:tcPr>
            <w:tcW w:w="1530" w:type="dxa"/>
            <w:tcBorders>
              <w:top w:val="nil"/>
              <w:left w:val="nil"/>
              <w:bottom w:val="nil"/>
              <w:right w:val="nil"/>
            </w:tcBorders>
            <w:shd w:val="clear" w:color="auto" w:fill="auto"/>
            <w:noWrap/>
            <w:vAlign w:val="bottom"/>
            <w:hideMark/>
            <w:tcPrChange w:id="710" w:author="Kin Onn Chan." w:date="2013-12-09T14:00:00Z">
              <w:tcPr>
                <w:tcW w:w="1832" w:type="dxa"/>
                <w:tcBorders>
                  <w:top w:val="nil"/>
                  <w:left w:val="nil"/>
                  <w:bottom w:val="nil"/>
                  <w:right w:val="nil"/>
                </w:tcBorders>
                <w:shd w:val="clear" w:color="auto" w:fill="auto"/>
                <w:noWrap/>
                <w:vAlign w:val="bottom"/>
                <w:hideMark/>
              </w:tcPr>
            </w:tcPrChange>
          </w:tcPr>
          <w:p w14:paraId="52460783" w14:textId="77777777" w:rsidR="00965090" w:rsidRPr="00965090" w:rsidRDefault="00965090" w:rsidP="00965090">
            <w:pPr>
              <w:rPr>
                <w:ins w:id="711" w:author="Kin Onn Chan." w:date="2013-12-09T13:58:00Z"/>
                <w:rFonts w:ascii="Times New Roman" w:eastAsia="Times New Roman" w:hAnsi="Times New Roman" w:cs="Times New Roman"/>
                <w:i/>
                <w:iCs/>
                <w:color w:val="000000"/>
              </w:rPr>
            </w:pPr>
            <w:ins w:id="71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latirostra</w:t>
              </w:r>
              <w:proofErr w:type="spellEnd"/>
            </w:ins>
          </w:p>
        </w:tc>
        <w:tc>
          <w:tcPr>
            <w:tcW w:w="2668" w:type="dxa"/>
            <w:tcBorders>
              <w:top w:val="nil"/>
              <w:left w:val="nil"/>
              <w:bottom w:val="nil"/>
              <w:right w:val="nil"/>
            </w:tcBorders>
            <w:shd w:val="clear" w:color="auto" w:fill="auto"/>
            <w:noWrap/>
            <w:vAlign w:val="bottom"/>
            <w:hideMark/>
            <w:tcPrChange w:id="713" w:author="Kin Onn Chan." w:date="2013-12-09T14:00:00Z">
              <w:tcPr>
                <w:tcW w:w="2668" w:type="dxa"/>
                <w:tcBorders>
                  <w:top w:val="nil"/>
                  <w:left w:val="nil"/>
                  <w:bottom w:val="nil"/>
                  <w:right w:val="nil"/>
                </w:tcBorders>
                <w:shd w:val="clear" w:color="auto" w:fill="auto"/>
                <w:noWrap/>
                <w:vAlign w:val="bottom"/>
                <w:hideMark/>
              </w:tcPr>
            </w:tcPrChange>
          </w:tcPr>
          <w:p w14:paraId="639B1A6F" w14:textId="77777777" w:rsidR="00965090" w:rsidRPr="00965090" w:rsidRDefault="00965090" w:rsidP="00965090">
            <w:pPr>
              <w:rPr>
                <w:ins w:id="714" w:author="Kin Onn Chan." w:date="2013-12-09T13:58:00Z"/>
                <w:rFonts w:ascii="Times New Roman" w:eastAsia="Times New Roman" w:hAnsi="Times New Roman" w:cs="Times New Roman"/>
                <w:color w:val="000000"/>
              </w:rPr>
            </w:pPr>
            <w:ins w:id="715" w:author="Kin Onn Chan." w:date="2013-12-09T13:58:00Z">
              <w:r w:rsidRPr="00965090">
                <w:rPr>
                  <w:rFonts w:ascii="Times New Roman" w:eastAsia="Times New Roman" w:hAnsi="Times New Roman" w:cs="Times New Roman"/>
                  <w:color w:val="000000"/>
                </w:rPr>
                <w:t xml:space="preserve">West Malaysia, Pahang, </w:t>
              </w:r>
              <w:proofErr w:type="spellStart"/>
              <w:r w:rsidRPr="00965090">
                <w:rPr>
                  <w:rFonts w:ascii="Times New Roman" w:eastAsia="Times New Roman" w:hAnsi="Times New Roman" w:cs="Times New Roman"/>
                  <w:color w:val="000000"/>
                </w:rPr>
                <w:t>Sg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Lembing</w:t>
              </w:r>
              <w:proofErr w:type="spellEnd"/>
            </w:ins>
          </w:p>
        </w:tc>
        <w:tc>
          <w:tcPr>
            <w:tcW w:w="1350" w:type="dxa"/>
            <w:tcBorders>
              <w:top w:val="nil"/>
              <w:left w:val="nil"/>
              <w:bottom w:val="nil"/>
              <w:right w:val="nil"/>
            </w:tcBorders>
            <w:shd w:val="clear" w:color="auto" w:fill="auto"/>
            <w:noWrap/>
            <w:vAlign w:val="bottom"/>
            <w:hideMark/>
            <w:tcPrChange w:id="716" w:author="Kin Onn Chan." w:date="2013-12-09T14:00:00Z">
              <w:tcPr>
                <w:tcW w:w="1224" w:type="dxa"/>
                <w:tcBorders>
                  <w:top w:val="nil"/>
                  <w:left w:val="nil"/>
                  <w:bottom w:val="nil"/>
                  <w:right w:val="nil"/>
                </w:tcBorders>
                <w:shd w:val="clear" w:color="auto" w:fill="auto"/>
                <w:noWrap/>
                <w:vAlign w:val="bottom"/>
                <w:hideMark/>
              </w:tcPr>
            </w:tcPrChange>
          </w:tcPr>
          <w:p w14:paraId="5051F91A" w14:textId="77777777" w:rsidR="00965090" w:rsidRPr="00965090" w:rsidRDefault="00965090" w:rsidP="00965090">
            <w:pPr>
              <w:rPr>
                <w:ins w:id="717" w:author="Kin Onn Chan." w:date="2013-12-09T13:58:00Z"/>
                <w:rFonts w:ascii="Times New Roman" w:eastAsia="Times New Roman" w:hAnsi="Times New Roman" w:cs="Times New Roman"/>
                <w:color w:val="000000"/>
              </w:rPr>
            </w:pPr>
            <w:ins w:id="718" w:author="Kin Onn Chan." w:date="2013-12-09T13:58:00Z">
              <w:r w:rsidRPr="00965090">
                <w:rPr>
                  <w:rFonts w:ascii="Times New Roman" w:eastAsia="Times New Roman" w:hAnsi="Times New Roman" w:cs="Times New Roman"/>
                  <w:color w:val="000000"/>
                </w:rPr>
                <w:t>AB435261</w:t>
              </w:r>
            </w:ins>
          </w:p>
        </w:tc>
        <w:tc>
          <w:tcPr>
            <w:tcW w:w="1260" w:type="dxa"/>
            <w:tcBorders>
              <w:top w:val="nil"/>
              <w:left w:val="nil"/>
              <w:bottom w:val="nil"/>
              <w:right w:val="nil"/>
            </w:tcBorders>
            <w:shd w:val="clear" w:color="auto" w:fill="auto"/>
            <w:noWrap/>
            <w:vAlign w:val="bottom"/>
            <w:hideMark/>
            <w:tcPrChange w:id="719" w:author="Kin Onn Chan." w:date="2013-12-09T14:00:00Z">
              <w:tcPr>
                <w:tcW w:w="2209" w:type="dxa"/>
                <w:gridSpan w:val="2"/>
                <w:tcBorders>
                  <w:top w:val="nil"/>
                  <w:left w:val="nil"/>
                  <w:bottom w:val="nil"/>
                  <w:right w:val="nil"/>
                </w:tcBorders>
                <w:shd w:val="clear" w:color="auto" w:fill="auto"/>
                <w:noWrap/>
                <w:vAlign w:val="bottom"/>
                <w:hideMark/>
              </w:tcPr>
            </w:tcPrChange>
          </w:tcPr>
          <w:p w14:paraId="73CE400C" w14:textId="77777777" w:rsidR="00965090" w:rsidRPr="00965090" w:rsidRDefault="00965090" w:rsidP="00965090">
            <w:pPr>
              <w:rPr>
                <w:ins w:id="720" w:author="Kin Onn Chan." w:date="2013-12-09T13:58:00Z"/>
                <w:rFonts w:ascii="Times New Roman" w:eastAsia="Times New Roman" w:hAnsi="Times New Roman" w:cs="Times New Roman"/>
                <w:color w:val="000000"/>
              </w:rPr>
            </w:pPr>
            <w:ins w:id="72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22804E4E" w14:textId="77777777" w:rsidTr="00965090">
        <w:tblPrEx>
          <w:tblPrExChange w:id="722" w:author="Kin Onn Chan." w:date="2013-12-09T14:00:00Z">
            <w:tblPrEx>
              <w:tblW w:w="9478" w:type="dxa"/>
            </w:tblPrEx>
          </w:tblPrExChange>
        </w:tblPrEx>
        <w:trPr>
          <w:trHeight w:val="300"/>
          <w:ins w:id="723" w:author="Kin Onn Chan." w:date="2013-12-09T13:58:00Z"/>
          <w:trPrChange w:id="72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725" w:author="Kin Onn Chan." w:date="2013-12-09T14:00:00Z">
              <w:tcPr>
                <w:tcW w:w="1545" w:type="dxa"/>
                <w:tcBorders>
                  <w:top w:val="nil"/>
                  <w:left w:val="nil"/>
                  <w:bottom w:val="nil"/>
                  <w:right w:val="nil"/>
                </w:tcBorders>
                <w:shd w:val="clear" w:color="auto" w:fill="auto"/>
                <w:noWrap/>
                <w:vAlign w:val="bottom"/>
                <w:hideMark/>
              </w:tcPr>
            </w:tcPrChange>
          </w:tcPr>
          <w:p w14:paraId="0FFB701A" w14:textId="77777777" w:rsidR="00965090" w:rsidRPr="00965090" w:rsidRDefault="00965090" w:rsidP="00965090">
            <w:pPr>
              <w:rPr>
                <w:ins w:id="726" w:author="Kin Onn Chan." w:date="2013-12-09T13:58:00Z"/>
                <w:rFonts w:ascii="Times New Roman" w:eastAsia="Times New Roman" w:hAnsi="Times New Roman" w:cs="Times New Roman"/>
                <w:color w:val="000000"/>
              </w:rPr>
            </w:pPr>
            <w:ins w:id="727" w:author="Kin Onn Chan." w:date="2013-12-09T13:58:00Z">
              <w:r w:rsidRPr="00965090">
                <w:rPr>
                  <w:rFonts w:ascii="Times New Roman" w:eastAsia="Times New Roman" w:hAnsi="Times New Roman" w:cs="Times New Roman"/>
                  <w:color w:val="000000"/>
                </w:rPr>
                <w:t>LSUHC 10898</w:t>
              </w:r>
            </w:ins>
          </w:p>
        </w:tc>
        <w:tc>
          <w:tcPr>
            <w:tcW w:w="1530" w:type="dxa"/>
            <w:tcBorders>
              <w:top w:val="nil"/>
              <w:left w:val="nil"/>
              <w:bottom w:val="nil"/>
              <w:right w:val="nil"/>
            </w:tcBorders>
            <w:shd w:val="clear" w:color="auto" w:fill="auto"/>
            <w:noWrap/>
            <w:vAlign w:val="bottom"/>
            <w:hideMark/>
            <w:tcPrChange w:id="728" w:author="Kin Onn Chan." w:date="2013-12-09T14:00:00Z">
              <w:tcPr>
                <w:tcW w:w="1832" w:type="dxa"/>
                <w:tcBorders>
                  <w:top w:val="nil"/>
                  <w:left w:val="nil"/>
                  <w:bottom w:val="nil"/>
                  <w:right w:val="nil"/>
                </w:tcBorders>
                <w:shd w:val="clear" w:color="auto" w:fill="auto"/>
                <w:noWrap/>
                <w:vAlign w:val="bottom"/>
                <w:hideMark/>
              </w:tcPr>
            </w:tcPrChange>
          </w:tcPr>
          <w:p w14:paraId="3C0858BB" w14:textId="77777777" w:rsidR="00965090" w:rsidRPr="00965090" w:rsidRDefault="00965090" w:rsidP="00965090">
            <w:pPr>
              <w:rPr>
                <w:ins w:id="729" w:author="Kin Onn Chan." w:date="2013-12-09T13:58:00Z"/>
                <w:rFonts w:ascii="Times New Roman" w:eastAsia="Times New Roman" w:hAnsi="Times New Roman" w:cs="Times New Roman"/>
                <w:color w:val="000000"/>
              </w:rPr>
            </w:pPr>
            <w:ins w:id="73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lumut</w:t>
              </w:r>
              <w:proofErr w:type="spellEnd"/>
              <w:r w:rsidRPr="00965090">
                <w:rPr>
                  <w:rFonts w:ascii="Times New Roman" w:eastAsia="Times New Roman" w:hAnsi="Times New Roman" w:cs="Times New Roman"/>
                  <w:color w:val="000000"/>
                </w:rPr>
                <w:t xml:space="preserve"> sp. </w:t>
              </w:r>
              <w:proofErr w:type="spellStart"/>
              <w:r w:rsidRPr="00965090">
                <w:rPr>
                  <w:rFonts w:ascii="Times New Roman" w:eastAsia="Times New Roman" w:hAnsi="Times New Roman" w:cs="Times New Roman"/>
                  <w:color w:val="000000"/>
                </w:rPr>
                <w:t>nov.</w:t>
              </w:r>
              <w:proofErr w:type="spellEnd"/>
            </w:ins>
          </w:p>
        </w:tc>
        <w:tc>
          <w:tcPr>
            <w:tcW w:w="2668" w:type="dxa"/>
            <w:tcBorders>
              <w:top w:val="nil"/>
              <w:left w:val="nil"/>
              <w:bottom w:val="nil"/>
              <w:right w:val="nil"/>
            </w:tcBorders>
            <w:shd w:val="clear" w:color="auto" w:fill="auto"/>
            <w:noWrap/>
            <w:vAlign w:val="bottom"/>
            <w:hideMark/>
            <w:tcPrChange w:id="731" w:author="Kin Onn Chan." w:date="2013-12-09T14:00:00Z">
              <w:tcPr>
                <w:tcW w:w="2668" w:type="dxa"/>
                <w:tcBorders>
                  <w:top w:val="nil"/>
                  <w:left w:val="nil"/>
                  <w:bottom w:val="nil"/>
                  <w:right w:val="nil"/>
                </w:tcBorders>
                <w:shd w:val="clear" w:color="auto" w:fill="auto"/>
                <w:noWrap/>
                <w:vAlign w:val="bottom"/>
                <w:hideMark/>
              </w:tcPr>
            </w:tcPrChange>
          </w:tcPr>
          <w:p w14:paraId="2740DC1F" w14:textId="77777777" w:rsidR="00965090" w:rsidRPr="00965090" w:rsidRDefault="00965090" w:rsidP="00965090">
            <w:pPr>
              <w:rPr>
                <w:ins w:id="732" w:author="Kin Onn Chan." w:date="2013-12-09T13:58:00Z"/>
                <w:rFonts w:ascii="Times New Roman" w:eastAsia="Times New Roman" w:hAnsi="Times New Roman" w:cs="Times New Roman"/>
                <w:color w:val="000000"/>
              </w:rPr>
            </w:pPr>
            <w:ins w:id="733" w:author="Kin Onn Chan." w:date="2013-12-09T13:58:00Z">
              <w:r w:rsidRPr="00965090">
                <w:rPr>
                  <w:rFonts w:ascii="Times New Roman" w:eastAsia="Times New Roman" w:hAnsi="Times New Roman" w:cs="Times New Roman"/>
                  <w:color w:val="000000"/>
                </w:rPr>
                <w:t xml:space="preserve">West Malaysia, Terengganu,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Tebu</w:t>
              </w:r>
              <w:proofErr w:type="spellEnd"/>
            </w:ins>
          </w:p>
        </w:tc>
        <w:tc>
          <w:tcPr>
            <w:tcW w:w="1350" w:type="dxa"/>
            <w:tcBorders>
              <w:top w:val="nil"/>
              <w:left w:val="nil"/>
              <w:bottom w:val="nil"/>
              <w:right w:val="nil"/>
            </w:tcBorders>
            <w:shd w:val="clear" w:color="auto" w:fill="auto"/>
            <w:noWrap/>
            <w:vAlign w:val="bottom"/>
            <w:hideMark/>
            <w:tcPrChange w:id="734" w:author="Kin Onn Chan." w:date="2013-12-09T14:00:00Z">
              <w:tcPr>
                <w:tcW w:w="1224" w:type="dxa"/>
                <w:tcBorders>
                  <w:top w:val="nil"/>
                  <w:left w:val="nil"/>
                  <w:bottom w:val="nil"/>
                  <w:right w:val="nil"/>
                </w:tcBorders>
                <w:shd w:val="clear" w:color="auto" w:fill="auto"/>
                <w:noWrap/>
                <w:vAlign w:val="bottom"/>
                <w:hideMark/>
              </w:tcPr>
            </w:tcPrChange>
          </w:tcPr>
          <w:p w14:paraId="7E495119" w14:textId="77777777" w:rsidR="00965090" w:rsidRPr="00965090" w:rsidRDefault="00965090" w:rsidP="00965090">
            <w:pPr>
              <w:rPr>
                <w:ins w:id="735" w:author="Kin Onn Chan." w:date="2013-12-09T13:58:00Z"/>
                <w:rFonts w:ascii="Times New Roman" w:eastAsia="Times New Roman" w:hAnsi="Times New Roman" w:cs="Times New Roman"/>
                <w:color w:val="000000"/>
              </w:rPr>
            </w:pPr>
            <w:ins w:id="736" w:author="Kin Onn Chan." w:date="2013-12-09T13:58:00Z">
              <w:r w:rsidRPr="00965090">
                <w:rPr>
                  <w:rFonts w:ascii="Times New Roman" w:eastAsia="Times New Roman" w:hAnsi="Times New Roman" w:cs="Times New Roman"/>
                  <w:color w:val="000000"/>
                </w:rPr>
                <w:t>KF906319</w:t>
              </w:r>
            </w:ins>
          </w:p>
        </w:tc>
        <w:tc>
          <w:tcPr>
            <w:tcW w:w="1260" w:type="dxa"/>
            <w:tcBorders>
              <w:top w:val="nil"/>
              <w:left w:val="nil"/>
              <w:bottom w:val="nil"/>
              <w:right w:val="nil"/>
            </w:tcBorders>
            <w:shd w:val="clear" w:color="auto" w:fill="auto"/>
            <w:noWrap/>
            <w:vAlign w:val="bottom"/>
            <w:hideMark/>
            <w:tcPrChange w:id="737" w:author="Kin Onn Chan." w:date="2013-12-09T14:00:00Z">
              <w:tcPr>
                <w:tcW w:w="2209" w:type="dxa"/>
                <w:gridSpan w:val="2"/>
                <w:tcBorders>
                  <w:top w:val="nil"/>
                  <w:left w:val="nil"/>
                  <w:bottom w:val="nil"/>
                  <w:right w:val="nil"/>
                </w:tcBorders>
                <w:shd w:val="clear" w:color="auto" w:fill="auto"/>
                <w:noWrap/>
                <w:vAlign w:val="bottom"/>
                <w:hideMark/>
              </w:tcPr>
            </w:tcPrChange>
          </w:tcPr>
          <w:p w14:paraId="5DB922FE" w14:textId="77777777" w:rsidR="00965090" w:rsidRPr="00965090" w:rsidRDefault="00965090" w:rsidP="00965090">
            <w:pPr>
              <w:rPr>
                <w:ins w:id="738" w:author="Kin Onn Chan." w:date="2013-12-09T13:58:00Z"/>
                <w:rFonts w:ascii="Times New Roman" w:eastAsia="Times New Roman" w:hAnsi="Times New Roman" w:cs="Times New Roman"/>
                <w:color w:val="000000"/>
              </w:rPr>
            </w:pPr>
            <w:ins w:id="739" w:author="Kin Onn Chan." w:date="2013-12-09T13:58:00Z">
              <w:r w:rsidRPr="00965090">
                <w:rPr>
                  <w:rFonts w:ascii="Times New Roman" w:eastAsia="Times New Roman" w:hAnsi="Times New Roman" w:cs="Times New Roman"/>
                  <w:color w:val="000000"/>
                </w:rPr>
                <w:t>This study</w:t>
              </w:r>
            </w:ins>
          </w:p>
        </w:tc>
      </w:tr>
      <w:tr w:rsidR="00965090" w:rsidRPr="00965090" w14:paraId="23CB33F5" w14:textId="77777777" w:rsidTr="00965090">
        <w:tblPrEx>
          <w:tblPrExChange w:id="740" w:author="Kin Onn Chan." w:date="2013-12-09T14:00:00Z">
            <w:tblPrEx>
              <w:tblW w:w="9478" w:type="dxa"/>
            </w:tblPrEx>
          </w:tblPrExChange>
        </w:tblPrEx>
        <w:trPr>
          <w:trHeight w:val="300"/>
          <w:ins w:id="741" w:author="Kin Onn Chan." w:date="2013-12-09T13:58:00Z"/>
          <w:trPrChange w:id="74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743" w:author="Kin Onn Chan." w:date="2013-12-09T14:00:00Z">
              <w:tcPr>
                <w:tcW w:w="1545" w:type="dxa"/>
                <w:tcBorders>
                  <w:top w:val="nil"/>
                  <w:left w:val="nil"/>
                  <w:bottom w:val="nil"/>
                  <w:right w:val="nil"/>
                </w:tcBorders>
                <w:shd w:val="clear" w:color="auto" w:fill="auto"/>
                <w:noWrap/>
                <w:vAlign w:val="bottom"/>
                <w:hideMark/>
              </w:tcPr>
            </w:tcPrChange>
          </w:tcPr>
          <w:p w14:paraId="2F48CC9F" w14:textId="77777777" w:rsidR="00965090" w:rsidRPr="00965090" w:rsidRDefault="00965090" w:rsidP="00965090">
            <w:pPr>
              <w:rPr>
                <w:ins w:id="744" w:author="Kin Onn Chan." w:date="2013-12-09T13:58:00Z"/>
                <w:rFonts w:ascii="Times New Roman" w:eastAsia="Times New Roman" w:hAnsi="Times New Roman" w:cs="Times New Roman"/>
                <w:color w:val="000000"/>
              </w:rPr>
            </w:pPr>
            <w:ins w:id="745" w:author="Kin Onn Chan." w:date="2013-12-09T13:58:00Z">
              <w:r w:rsidRPr="00965090">
                <w:rPr>
                  <w:rFonts w:ascii="Times New Roman" w:eastAsia="Times New Roman" w:hAnsi="Times New Roman" w:cs="Times New Roman"/>
                  <w:color w:val="000000"/>
                </w:rPr>
                <w:t>LSUHC 10899</w:t>
              </w:r>
            </w:ins>
          </w:p>
        </w:tc>
        <w:tc>
          <w:tcPr>
            <w:tcW w:w="1530" w:type="dxa"/>
            <w:tcBorders>
              <w:top w:val="nil"/>
              <w:left w:val="nil"/>
              <w:bottom w:val="nil"/>
              <w:right w:val="nil"/>
            </w:tcBorders>
            <w:shd w:val="clear" w:color="auto" w:fill="auto"/>
            <w:noWrap/>
            <w:vAlign w:val="bottom"/>
            <w:hideMark/>
            <w:tcPrChange w:id="746" w:author="Kin Onn Chan." w:date="2013-12-09T14:00:00Z">
              <w:tcPr>
                <w:tcW w:w="1832" w:type="dxa"/>
                <w:tcBorders>
                  <w:top w:val="nil"/>
                  <w:left w:val="nil"/>
                  <w:bottom w:val="nil"/>
                  <w:right w:val="nil"/>
                </w:tcBorders>
                <w:shd w:val="clear" w:color="auto" w:fill="auto"/>
                <w:noWrap/>
                <w:vAlign w:val="bottom"/>
                <w:hideMark/>
              </w:tcPr>
            </w:tcPrChange>
          </w:tcPr>
          <w:p w14:paraId="16DEB1C7" w14:textId="77777777" w:rsidR="00965090" w:rsidRPr="00965090" w:rsidRDefault="00965090" w:rsidP="00965090">
            <w:pPr>
              <w:rPr>
                <w:ins w:id="747" w:author="Kin Onn Chan." w:date="2013-12-09T13:58:00Z"/>
                <w:rFonts w:ascii="Times New Roman" w:eastAsia="Times New Roman" w:hAnsi="Times New Roman" w:cs="Times New Roman"/>
                <w:color w:val="000000"/>
              </w:rPr>
            </w:pPr>
            <w:ins w:id="74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lumut</w:t>
              </w:r>
              <w:proofErr w:type="spellEnd"/>
              <w:r w:rsidRPr="00965090">
                <w:rPr>
                  <w:rFonts w:ascii="Times New Roman" w:eastAsia="Times New Roman" w:hAnsi="Times New Roman" w:cs="Times New Roman"/>
                  <w:color w:val="000000"/>
                </w:rPr>
                <w:t xml:space="preserve"> sp. </w:t>
              </w:r>
              <w:proofErr w:type="spellStart"/>
              <w:r w:rsidRPr="00965090">
                <w:rPr>
                  <w:rFonts w:ascii="Times New Roman" w:eastAsia="Times New Roman" w:hAnsi="Times New Roman" w:cs="Times New Roman"/>
                  <w:color w:val="000000"/>
                </w:rPr>
                <w:t>nov.</w:t>
              </w:r>
              <w:proofErr w:type="spellEnd"/>
            </w:ins>
          </w:p>
        </w:tc>
        <w:tc>
          <w:tcPr>
            <w:tcW w:w="2668" w:type="dxa"/>
            <w:tcBorders>
              <w:top w:val="nil"/>
              <w:left w:val="nil"/>
              <w:bottom w:val="nil"/>
              <w:right w:val="nil"/>
            </w:tcBorders>
            <w:shd w:val="clear" w:color="auto" w:fill="auto"/>
            <w:noWrap/>
            <w:vAlign w:val="bottom"/>
            <w:hideMark/>
            <w:tcPrChange w:id="749" w:author="Kin Onn Chan." w:date="2013-12-09T14:00:00Z">
              <w:tcPr>
                <w:tcW w:w="2668" w:type="dxa"/>
                <w:tcBorders>
                  <w:top w:val="nil"/>
                  <w:left w:val="nil"/>
                  <w:bottom w:val="nil"/>
                  <w:right w:val="nil"/>
                </w:tcBorders>
                <w:shd w:val="clear" w:color="auto" w:fill="auto"/>
                <w:noWrap/>
                <w:vAlign w:val="bottom"/>
                <w:hideMark/>
              </w:tcPr>
            </w:tcPrChange>
          </w:tcPr>
          <w:p w14:paraId="7856D3BD" w14:textId="77777777" w:rsidR="00965090" w:rsidRPr="00965090" w:rsidRDefault="00965090" w:rsidP="00965090">
            <w:pPr>
              <w:rPr>
                <w:ins w:id="750" w:author="Kin Onn Chan." w:date="2013-12-09T13:58:00Z"/>
                <w:rFonts w:ascii="Times New Roman" w:eastAsia="Times New Roman" w:hAnsi="Times New Roman" w:cs="Times New Roman"/>
                <w:color w:val="000000"/>
              </w:rPr>
            </w:pPr>
            <w:ins w:id="751" w:author="Kin Onn Chan." w:date="2013-12-09T13:58:00Z">
              <w:r w:rsidRPr="00965090">
                <w:rPr>
                  <w:rFonts w:ascii="Times New Roman" w:eastAsia="Times New Roman" w:hAnsi="Times New Roman" w:cs="Times New Roman"/>
                  <w:color w:val="000000"/>
                </w:rPr>
                <w:t xml:space="preserve">West Malaysia, Terengganu,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Tebu</w:t>
              </w:r>
              <w:proofErr w:type="spellEnd"/>
            </w:ins>
          </w:p>
        </w:tc>
        <w:tc>
          <w:tcPr>
            <w:tcW w:w="1350" w:type="dxa"/>
            <w:tcBorders>
              <w:top w:val="nil"/>
              <w:left w:val="nil"/>
              <w:bottom w:val="nil"/>
              <w:right w:val="nil"/>
            </w:tcBorders>
            <w:shd w:val="clear" w:color="auto" w:fill="auto"/>
            <w:noWrap/>
            <w:vAlign w:val="bottom"/>
            <w:hideMark/>
            <w:tcPrChange w:id="752" w:author="Kin Onn Chan." w:date="2013-12-09T14:00:00Z">
              <w:tcPr>
                <w:tcW w:w="1224" w:type="dxa"/>
                <w:tcBorders>
                  <w:top w:val="nil"/>
                  <w:left w:val="nil"/>
                  <w:bottom w:val="nil"/>
                  <w:right w:val="nil"/>
                </w:tcBorders>
                <w:shd w:val="clear" w:color="auto" w:fill="auto"/>
                <w:noWrap/>
                <w:vAlign w:val="bottom"/>
                <w:hideMark/>
              </w:tcPr>
            </w:tcPrChange>
          </w:tcPr>
          <w:p w14:paraId="3605FF8F" w14:textId="77777777" w:rsidR="00965090" w:rsidRPr="00965090" w:rsidRDefault="00965090" w:rsidP="00965090">
            <w:pPr>
              <w:rPr>
                <w:ins w:id="753" w:author="Kin Onn Chan." w:date="2013-12-09T13:58:00Z"/>
                <w:rFonts w:ascii="Times New Roman" w:eastAsia="Times New Roman" w:hAnsi="Times New Roman" w:cs="Times New Roman"/>
                <w:color w:val="000000"/>
              </w:rPr>
            </w:pPr>
            <w:ins w:id="754" w:author="Kin Onn Chan." w:date="2013-12-09T13:58:00Z">
              <w:r w:rsidRPr="00965090">
                <w:rPr>
                  <w:rFonts w:ascii="Times New Roman" w:eastAsia="Times New Roman" w:hAnsi="Times New Roman" w:cs="Times New Roman"/>
                  <w:color w:val="000000"/>
                </w:rPr>
                <w:t>KF906318</w:t>
              </w:r>
            </w:ins>
          </w:p>
        </w:tc>
        <w:tc>
          <w:tcPr>
            <w:tcW w:w="1260" w:type="dxa"/>
            <w:tcBorders>
              <w:top w:val="nil"/>
              <w:left w:val="nil"/>
              <w:bottom w:val="nil"/>
              <w:right w:val="nil"/>
            </w:tcBorders>
            <w:shd w:val="clear" w:color="auto" w:fill="auto"/>
            <w:noWrap/>
            <w:vAlign w:val="bottom"/>
            <w:hideMark/>
            <w:tcPrChange w:id="755" w:author="Kin Onn Chan." w:date="2013-12-09T14:00:00Z">
              <w:tcPr>
                <w:tcW w:w="2209" w:type="dxa"/>
                <w:gridSpan w:val="2"/>
                <w:tcBorders>
                  <w:top w:val="nil"/>
                  <w:left w:val="nil"/>
                  <w:bottom w:val="nil"/>
                  <w:right w:val="nil"/>
                </w:tcBorders>
                <w:shd w:val="clear" w:color="auto" w:fill="auto"/>
                <w:noWrap/>
                <w:vAlign w:val="bottom"/>
                <w:hideMark/>
              </w:tcPr>
            </w:tcPrChange>
          </w:tcPr>
          <w:p w14:paraId="1F29DB35" w14:textId="77777777" w:rsidR="00965090" w:rsidRPr="00965090" w:rsidRDefault="00965090" w:rsidP="00965090">
            <w:pPr>
              <w:rPr>
                <w:ins w:id="756" w:author="Kin Onn Chan." w:date="2013-12-09T13:58:00Z"/>
                <w:rFonts w:ascii="Times New Roman" w:eastAsia="Times New Roman" w:hAnsi="Times New Roman" w:cs="Times New Roman"/>
                <w:color w:val="000000"/>
              </w:rPr>
            </w:pPr>
            <w:ins w:id="757" w:author="Kin Onn Chan." w:date="2013-12-09T13:58:00Z">
              <w:r w:rsidRPr="00965090">
                <w:rPr>
                  <w:rFonts w:ascii="Times New Roman" w:eastAsia="Times New Roman" w:hAnsi="Times New Roman" w:cs="Times New Roman"/>
                  <w:color w:val="000000"/>
                </w:rPr>
                <w:t>This study</w:t>
              </w:r>
            </w:ins>
          </w:p>
        </w:tc>
      </w:tr>
      <w:tr w:rsidR="00965090" w:rsidRPr="00965090" w14:paraId="085EAFDD" w14:textId="77777777" w:rsidTr="00965090">
        <w:tblPrEx>
          <w:tblPrExChange w:id="758" w:author="Kin Onn Chan." w:date="2013-12-09T14:00:00Z">
            <w:tblPrEx>
              <w:tblW w:w="9478" w:type="dxa"/>
            </w:tblPrEx>
          </w:tblPrExChange>
        </w:tblPrEx>
        <w:trPr>
          <w:trHeight w:val="300"/>
          <w:ins w:id="759" w:author="Kin Onn Chan." w:date="2013-12-09T13:58:00Z"/>
          <w:trPrChange w:id="76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761" w:author="Kin Onn Chan." w:date="2013-12-09T14:00:00Z">
              <w:tcPr>
                <w:tcW w:w="1545" w:type="dxa"/>
                <w:tcBorders>
                  <w:top w:val="nil"/>
                  <w:left w:val="nil"/>
                  <w:bottom w:val="nil"/>
                  <w:right w:val="nil"/>
                </w:tcBorders>
                <w:shd w:val="clear" w:color="auto" w:fill="auto"/>
                <w:noWrap/>
                <w:vAlign w:val="bottom"/>
                <w:hideMark/>
              </w:tcPr>
            </w:tcPrChange>
          </w:tcPr>
          <w:p w14:paraId="4594FE38" w14:textId="77777777" w:rsidR="00965090" w:rsidRPr="00965090" w:rsidRDefault="00965090" w:rsidP="00965090">
            <w:pPr>
              <w:rPr>
                <w:ins w:id="762" w:author="Kin Onn Chan." w:date="2013-12-09T13:58:00Z"/>
                <w:rFonts w:ascii="Times New Roman" w:eastAsia="Times New Roman" w:hAnsi="Times New Roman" w:cs="Times New Roman"/>
                <w:color w:val="000000"/>
              </w:rPr>
            </w:pPr>
            <w:ins w:id="763" w:author="Kin Onn Chan." w:date="2013-12-09T13:58:00Z">
              <w:r w:rsidRPr="00965090">
                <w:rPr>
                  <w:rFonts w:ascii="Times New Roman" w:eastAsia="Times New Roman" w:hAnsi="Times New Roman" w:cs="Times New Roman"/>
                  <w:color w:val="000000"/>
                </w:rPr>
                <w:t>LSUHC 10900</w:t>
              </w:r>
            </w:ins>
          </w:p>
        </w:tc>
        <w:tc>
          <w:tcPr>
            <w:tcW w:w="1530" w:type="dxa"/>
            <w:tcBorders>
              <w:top w:val="nil"/>
              <w:left w:val="nil"/>
              <w:bottom w:val="nil"/>
              <w:right w:val="nil"/>
            </w:tcBorders>
            <w:shd w:val="clear" w:color="auto" w:fill="auto"/>
            <w:noWrap/>
            <w:vAlign w:val="bottom"/>
            <w:hideMark/>
            <w:tcPrChange w:id="764" w:author="Kin Onn Chan." w:date="2013-12-09T14:00:00Z">
              <w:tcPr>
                <w:tcW w:w="1832" w:type="dxa"/>
                <w:tcBorders>
                  <w:top w:val="nil"/>
                  <w:left w:val="nil"/>
                  <w:bottom w:val="nil"/>
                  <w:right w:val="nil"/>
                </w:tcBorders>
                <w:shd w:val="clear" w:color="auto" w:fill="auto"/>
                <w:noWrap/>
                <w:vAlign w:val="bottom"/>
                <w:hideMark/>
              </w:tcPr>
            </w:tcPrChange>
          </w:tcPr>
          <w:p w14:paraId="7FE9775E" w14:textId="77777777" w:rsidR="00965090" w:rsidRPr="00965090" w:rsidRDefault="00965090" w:rsidP="00965090">
            <w:pPr>
              <w:rPr>
                <w:ins w:id="765" w:author="Kin Onn Chan." w:date="2013-12-09T13:58:00Z"/>
                <w:rFonts w:ascii="Times New Roman" w:eastAsia="Times New Roman" w:hAnsi="Times New Roman" w:cs="Times New Roman"/>
                <w:color w:val="000000"/>
              </w:rPr>
            </w:pPr>
            <w:ins w:id="76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lumut</w:t>
              </w:r>
              <w:proofErr w:type="spellEnd"/>
              <w:r w:rsidRPr="00965090">
                <w:rPr>
                  <w:rFonts w:ascii="Times New Roman" w:eastAsia="Times New Roman" w:hAnsi="Times New Roman" w:cs="Times New Roman"/>
                  <w:color w:val="000000"/>
                </w:rPr>
                <w:t xml:space="preserve"> sp. </w:t>
              </w:r>
              <w:proofErr w:type="spellStart"/>
              <w:r w:rsidRPr="00965090">
                <w:rPr>
                  <w:rFonts w:ascii="Times New Roman" w:eastAsia="Times New Roman" w:hAnsi="Times New Roman" w:cs="Times New Roman"/>
                  <w:color w:val="000000"/>
                </w:rPr>
                <w:t>nov.</w:t>
              </w:r>
              <w:proofErr w:type="spellEnd"/>
            </w:ins>
          </w:p>
        </w:tc>
        <w:tc>
          <w:tcPr>
            <w:tcW w:w="2668" w:type="dxa"/>
            <w:tcBorders>
              <w:top w:val="nil"/>
              <w:left w:val="nil"/>
              <w:bottom w:val="nil"/>
              <w:right w:val="nil"/>
            </w:tcBorders>
            <w:shd w:val="clear" w:color="auto" w:fill="auto"/>
            <w:noWrap/>
            <w:vAlign w:val="bottom"/>
            <w:hideMark/>
            <w:tcPrChange w:id="767" w:author="Kin Onn Chan." w:date="2013-12-09T14:00:00Z">
              <w:tcPr>
                <w:tcW w:w="2668" w:type="dxa"/>
                <w:tcBorders>
                  <w:top w:val="nil"/>
                  <w:left w:val="nil"/>
                  <w:bottom w:val="nil"/>
                  <w:right w:val="nil"/>
                </w:tcBorders>
                <w:shd w:val="clear" w:color="auto" w:fill="auto"/>
                <w:noWrap/>
                <w:vAlign w:val="bottom"/>
                <w:hideMark/>
              </w:tcPr>
            </w:tcPrChange>
          </w:tcPr>
          <w:p w14:paraId="3A9546DD" w14:textId="77777777" w:rsidR="00965090" w:rsidRPr="00965090" w:rsidRDefault="00965090" w:rsidP="00965090">
            <w:pPr>
              <w:rPr>
                <w:ins w:id="768" w:author="Kin Onn Chan." w:date="2013-12-09T13:58:00Z"/>
                <w:rFonts w:ascii="Times New Roman" w:eastAsia="Times New Roman" w:hAnsi="Times New Roman" w:cs="Times New Roman"/>
                <w:color w:val="000000"/>
              </w:rPr>
            </w:pPr>
            <w:ins w:id="769" w:author="Kin Onn Chan." w:date="2013-12-09T13:58:00Z">
              <w:r w:rsidRPr="00965090">
                <w:rPr>
                  <w:rFonts w:ascii="Times New Roman" w:eastAsia="Times New Roman" w:hAnsi="Times New Roman" w:cs="Times New Roman"/>
                  <w:color w:val="000000"/>
                </w:rPr>
                <w:t xml:space="preserve">West Malaysia, Terengganu,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Tebu</w:t>
              </w:r>
              <w:proofErr w:type="spellEnd"/>
            </w:ins>
          </w:p>
        </w:tc>
        <w:tc>
          <w:tcPr>
            <w:tcW w:w="1350" w:type="dxa"/>
            <w:tcBorders>
              <w:top w:val="nil"/>
              <w:left w:val="nil"/>
              <w:bottom w:val="nil"/>
              <w:right w:val="nil"/>
            </w:tcBorders>
            <w:shd w:val="clear" w:color="auto" w:fill="auto"/>
            <w:noWrap/>
            <w:vAlign w:val="bottom"/>
            <w:hideMark/>
            <w:tcPrChange w:id="770" w:author="Kin Onn Chan." w:date="2013-12-09T14:00:00Z">
              <w:tcPr>
                <w:tcW w:w="1224" w:type="dxa"/>
                <w:tcBorders>
                  <w:top w:val="nil"/>
                  <w:left w:val="nil"/>
                  <w:bottom w:val="nil"/>
                  <w:right w:val="nil"/>
                </w:tcBorders>
                <w:shd w:val="clear" w:color="auto" w:fill="auto"/>
                <w:noWrap/>
                <w:vAlign w:val="bottom"/>
                <w:hideMark/>
              </w:tcPr>
            </w:tcPrChange>
          </w:tcPr>
          <w:p w14:paraId="0BCC4D8D" w14:textId="77777777" w:rsidR="00965090" w:rsidRPr="00965090" w:rsidRDefault="00965090" w:rsidP="00965090">
            <w:pPr>
              <w:rPr>
                <w:ins w:id="771" w:author="Kin Onn Chan." w:date="2013-12-09T13:58:00Z"/>
                <w:rFonts w:ascii="Times New Roman" w:eastAsia="Times New Roman" w:hAnsi="Times New Roman" w:cs="Times New Roman"/>
                <w:color w:val="000000"/>
              </w:rPr>
            </w:pPr>
            <w:ins w:id="772" w:author="Kin Onn Chan." w:date="2013-12-09T13:58:00Z">
              <w:r w:rsidRPr="00965090">
                <w:rPr>
                  <w:rFonts w:ascii="Times New Roman" w:eastAsia="Times New Roman" w:hAnsi="Times New Roman" w:cs="Times New Roman"/>
                  <w:color w:val="000000"/>
                </w:rPr>
                <w:t>KF906320</w:t>
              </w:r>
            </w:ins>
          </w:p>
        </w:tc>
        <w:tc>
          <w:tcPr>
            <w:tcW w:w="1260" w:type="dxa"/>
            <w:tcBorders>
              <w:top w:val="nil"/>
              <w:left w:val="nil"/>
              <w:bottom w:val="nil"/>
              <w:right w:val="nil"/>
            </w:tcBorders>
            <w:shd w:val="clear" w:color="auto" w:fill="auto"/>
            <w:noWrap/>
            <w:vAlign w:val="bottom"/>
            <w:hideMark/>
            <w:tcPrChange w:id="773" w:author="Kin Onn Chan." w:date="2013-12-09T14:00:00Z">
              <w:tcPr>
                <w:tcW w:w="2209" w:type="dxa"/>
                <w:gridSpan w:val="2"/>
                <w:tcBorders>
                  <w:top w:val="nil"/>
                  <w:left w:val="nil"/>
                  <w:bottom w:val="nil"/>
                  <w:right w:val="nil"/>
                </w:tcBorders>
                <w:shd w:val="clear" w:color="auto" w:fill="auto"/>
                <w:noWrap/>
                <w:vAlign w:val="bottom"/>
                <w:hideMark/>
              </w:tcPr>
            </w:tcPrChange>
          </w:tcPr>
          <w:p w14:paraId="37C7D5B7" w14:textId="77777777" w:rsidR="00965090" w:rsidRPr="00965090" w:rsidRDefault="00965090" w:rsidP="00965090">
            <w:pPr>
              <w:rPr>
                <w:ins w:id="774" w:author="Kin Onn Chan." w:date="2013-12-09T13:58:00Z"/>
                <w:rFonts w:ascii="Times New Roman" w:eastAsia="Times New Roman" w:hAnsi="Times New Roman" w:cs="Times New Roman"/>
                <w:color w:val="000000"/>
              </w:rPr>
            </w:pPr>
            <w:ins w:id="775" w:author="Kin Onn Chan." w:date="2013-12-09T13:58:00Z">
              <w:r w:rsidRPr="00965090">
                <w:rPr>
                  <w:rFonts w:ascii="Times New Roman" w:eastAsia="Times New Roman" w:hAnsi="Times New Roman" w:cs="Times New Roman"/>
                  <w:color w:val="000000"/>
                </w:rPr>
                <w:t>This study</w:t>
              </w:r>
            </w:ins>
          </w:p>
        </w:tc>
      </w:tr>
      <w:tr w:rsidR="00965090" w:rsidRPr="00965090" w14:paraId="79DB90DC" w14:textId="77777777" w:rsidTr="00965090">
        <w:tblPrEx>
          <w:tblPrExChange w:id="776" w:author="Kin Onn Chan." w:date="2013-12-09T14:00:00Z">
            <w:tblPrEx>
              <w:tblW w:w="9478" w:type="dxa"/>
            </w:tblPrEx>
          </w:tblPrExChange>
        </w:tblPrEx>
        <w:trPr>
          <w:trHeight w:val="300"/>
          <w:ins w:id="777" w:author="Kin Onn Chan." w:date="2013-12-09T13:58:00Z"/>
          <w:trPrChange w:id="77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779" w:author="Kin Onn Chan." w:date="2013-12-09T14:00:00Z">
              <w:tcPr>
                <w:tcW w:w="1545" w:type="dxa"/>
                <w:tcBorders>
                  <w:top w:val="nil"/>
                  <w:left w:val="nil"/>
                  <w:bottom w:val="nil"/>
                  <w:right w:val="nil"/>
                </w:tcBorders>
                <w:shd w:val="clear" w:color="auto" w:fill="auto"/>
                <w:noWrap/>
                <w:vAlign w:val="bottom"/>
                <w:hideMark/>
              </w:tcPr>
            </w:tcPrChange>
          </w:tcPr>
          <w:p w14:paraId="338D77B8" w14:textId="77777777" w:rsidR="00965090" w:rsidRPr="00965090" w:rsidRDefault="00965090" w:rsidP="00965090">
            <w:pPr>
              <w:rPr>
                <w:ins w:id="780" w:author="Kin Onn Chan." w:date="2013-12-09T13:58:00Z"/>
                <w:rFonts w:ascii="Times New Roman" w:eastAsia="Times New Roman" w:hAnsi="Times New Roman" w:cs="Times New Roman"/>
                <w:color w:val="000000"/>
              </w:rPr>
            </w:pPr>
            <w:ins w:id="781" w:author="Kin Onn Chan." w:date="2013-12-09T13:58:00Z">
              <w:r w:rsidRPr="00965090">
                <w:rPr>
                  <w:rFonts w:ascii="Times New Roman" w:eastAsia="Times New Roman" w:hAnsi="Times New Roman" w:cs="Times New Roman"/>
                  <w:color w:val="000000"/>
                </w:rPr>
                <w:t>LSUHC 11211</w:t>
              </w:r>
            </w:ins>
          </w:p>
        </w:tc>
        <w:tc>
          <w:tcPr>
            <w:tcW w:w="1530" w:type="dxa"/>
            <w:tcBorders>
              <w:top w:val="nil"/>
              <w:left w:val="nil"/>
              <w:bottom w:val="nil"/>
              <w:right w:val="nil"/>
            </w:tcBorders>
            <w:shd w:val="clear" w:color="auto" w:fill="auto"/>
            <w:noWrap/>
            <w:vAlign w:val="bottom"/>
            <w:hideMark/>
            <w:tcPrChange w:id="782" w:author="Kin Onn Chan." w:date="2013-12-09T14:00:00Z">
              <w:tcPr>
                <w:tcW w:w="1832" w:type="dxa"/>
                <w:tcBorders>
                  <w:top w:val="nil"/>
                  <w:left w:val="nil"/>
                  <w:bottom w:val="nil"/>
                  <w:right w:val="nil"/>
                </w:tcBorders>
                <w:shd w:val="clear" w:color="auto" w:fill="auto"/>
                <w:noWrap/>
                <w:vAlign w:val="bottom"/>
                <w:hideMark/>
              </w:tcPr>
            </w:tcPrChange>
          </w:tcPr>
          <w:p w14:paraId="55369DCB" w14:textId="77777777" w:rsidR="00965090" w:rsidRPr="00965090" w:rsidRDefault="00965090" w:rsidP="00965090">
            <w:pPr>
              <w:rPr>
                <w:ins w:id="783" w:author="Kin Onn Chan." w:date="2013-12-09T13:58:00Z"/>
                <w:rFonts w:ascii="Times New Roman" w:eastAsia="Times New Roman" w:hAnsi="Times New Roman" w:cs="Times New Roman"/>
                <w:color w:val="000000"/>
              </w:rPr>
            </w:pPr>
            <w:ins w:id="78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lumut</w:t>
              </w:r>
              <w:proofErr w:type="spellEnd"/>
              <w:r w:rsidRPr="00965090">
                <w:rPr>
                  <w:rFonts w:ascii="Times New Roman" w:eastAsia="Times New Roman" w:hAnsi="Times New Roman" w:cs="Times New Roman"/>
                  <w:color w:val="000000"/>
                </w:rPr>
                <w:t xml:space="preserve"> sp. </w:t>
              </w:r>
              <w:proofErr w:type="spellStart"/>
              <w:r w:rsidRPr="00965090">
                <w:rPr>
                  <w:rFonts w:ascii="Times New Roman" w:eastAsia="Times New Roman" w:hAnsi="Times New Roman" w:cs="Times New Roman"/>
                  <w:color w:val="000000"/>
                </w:rPr>
                <w:t>nov.</w:t>
              </w:r>
              <w:proofErr w:type="spellEnd"/>
            </w:ins>
          </w:p>
        </w:tc>
        <w:tc>
          <w:tcPr>
            <w:tcW w:w="2668" w:type="dxa"/>
            <w:tcBorders>
              <w:top w:val="nil"/>
              <w:left w:val="nil"/>
              <w:bottom w:val="nil"/>
              <w:right w:val="nil"/>
            </w:tcBorders>
            <w:shd w:val="clear" w:color="auto" w:fill="auto"/>
            <w:noWrap/>
            <w:vAlign w:val="bottom"/>
            <w:hideMark/>
            <w:tcPrChange w:id="785" w:author="Kin Onn Chan." w:date="2013-12-09T14:00:00Z">
              <w:tcPr>
                <w:tcW w:w="2668" w:type="dxa"/>
                <w:tcBorders>
                  <w:top w:val="nil"/>
                  <w:left w:val="nil"/>
                  <w:bottom w:val="nil"/>
                  <w:right w:val="nil"/>
                </w:tcBorders>
                <w:shd w:val="clear" w:color="auto" w:fill="auto"/>
                <w:noWrap/>
                <w:vAlign w:val="bottom"/>
                <w:hideMark/>
              </w:tcPr>
            </w:tcPrChange>
          </w:tcPr>
          <w:p w14:paraId="2B504752" w14:textId="77777777" w:rsidR="00965090" w:rsidRPr="00965090" w:rsidRDefault="00965090" w:rsidP="00965090">
            <w:pPr>
              <w:rPr>
                <w:ins w:id="786" w:author="Kin Onn Chan." w:date="2013-12-09T13:58:00Z"/>
                <w:rFonts w:ascii="Times New Roman" w:eastAsia="Times New Roman" w:hAnsi="Times New Roman" w:cs="Times New Roman"/>
                <w:color w:val="000000"/>
              </w:rPr>
            </w:pPr>
            <w:ins w:id="787" w:author="Kin Onn Chan." w:date="2013-12-09T13:58:00Z">
              <w:r w:rsidRPr="00965090">
                <w:rPr>
                  <w:rFonts w:ascii="Times New Roman" w:eastAsia="Times New Roman" w:hAnsi="Times New Roman" w:cs="Times New Roman"/>
                  <w:color w:val="000000"/>
                </w:rPr>
                <w:t xml:space="preserve">West Malaysia, Terengganu,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Tebu</w:t>
              </w:r>
              <w:proofErr w:type="spellEnd"/>
            </w:ins>
          </w:p>
        </w:tc>
        <w:tc>
          <w:tcPr>
            <w:tcW w:w="1350" w:type="dxa"/>
            <w:tcBorders>
              <w:top w:val="nil"/>
              <w:left w:val="nil"/>
              <w:bottom w:val="nil"/>
              <w:right w:val="nil"/>
            </w:tcBorders>
            <w:shd w:val="clear" w:color="auto" w:fill="auto"/>
            <w:noWrap/>
            <w:vAlign w:val="bottom"/>
            <w:hideMark/>
            <w:tcPrChange w:id="788" w:author="Kin Onn Chan." w:date="2013-12-09T14:00:00Z">
              <w:tcPr>
                <w:tcW w:w="1224" w:type="dxa"/>
                <w:tcBorders>
                  <w:top w:val="nil"/>
                  <w:left w:val="nil"/>
                  <w:bottom w:val="nil"/>
                  <w:right w:val="nil"/>
                </w:tcBorders>
                <w:shd w:val="clear" w:color="auto" w:fill="auto"/>
                <w:noWrap/>
                <w:vAlign w:val="bottom"/>
                <w:hideMark/>
              </w:tcPr>
            </w:tcPrChange>
          </w:tcPr>
          <w:p w14:paraId="41CCCEB5" w14:textId="77777777" w:rsidR="00965090" w:rsidRPr="00965090" w:rsidRDefault="00965090" w:rsidP="00965090">
            <w:pPr>
              <w:rPr>
                <w:ins w:id="789" w:author="Kin Onn Chan." w:date="2013-12-09T13:58:00Z"/>
                <w:rFonts w:ascii="Times New Roman" w:eastAsia="Times New Roman" w:hAnsi="Times New Roman" w:cs="Times New Roman"/>
                <w:color w:val="000000"/>
              </w:rPr>
            </w:pPr>
            <w:ins w:id="790" w:author="Kin Onn Chan." w:date="2013-12-09T13:58:00Z">
              <w:r w:rsidRPr="00965090">
                <w:rPr>
                  <w:rFonts w:ascii="Times New Roman" w:eastAsia="Times New Roman" w:hAnsi="Times New Roman" w:cs="Times New Roman"/>
                  <w:color w:val="000000"/>
                </w:rPr>
                <w:t>KF906321</w:t>
              </w:r>
            </w:ins>
          </w:p>
        </w:tc>
        <w:tc>
          <w:tcPr>
            <w:tcW w:w="1260" w:type="dxa"/>
            <w:tcBorders>
              <w:top w:val="nil"/>
              <w:left w:val="nil"/>
              <w:bottom w:val="nil"/>
              <w:right w:val="nil"/>
            </w:tcBorders>
            <w:shd w:val="clear" w:color="auto" w:fill="auto"/>
            <w:noWrap/>
            <w:vAlign w:val="bottom"/>
            <w:hideMark/>
            <w:tcPrChange w:id="791" w:author="Kin Onn Chan." w:date="2013-12-09T14:00:00Z">
              <w:tcPr>
                <w:tcW w:w="2209" w:type="dxa"/>
                <w:gridSpan w:val="2"/>
                <w:tcBorders>
                  <w:top w:val="nil"/>
                  <w:left w:val="nil"/>
                  <w:bottom w:val="nil"/>
                  <w:right w:val="nil"/>
                </w:tcBorders>
                <w:shd w:val="clear" w:color="auto" w:fill="auto"/>
                <w:noWrap/>
                <w:vAlign w:val="bottom"/>
                <w:hideMark/>
              </w:tcPr>
            </w:tcPrChange>
          </w:tcPr>
          <w:p w14:paraId="6922DF40" w14:textId="77777777" w:rsidR="00965090" w:rsidRPr="00965090" w:rsidRDefault="00965090" w:rsidP="00965090">
            <w:pPr>
              <w:rPr>
                <w:ins w:id="792" w:author="Kin Onn Chan." w:date="2013-12-09T13:58:00Z"/>
                <w:rFonts w:ascii="Times New Roman" w:eastAsia="Times New Roman" w:hAnsi="Times New Roman" w:cs="Times New Roman"/>
                <w:color w:val="000000"/>
              </w:rPr>
            </w:pPr>
            <w:ins w:id="793" w:author="Kin Onn Chan." w:date="2013-12-09T13:58:00Z">
              <w:r w:rsidRPr="00965090">
                <w:rPr>
                  <w:rFonts w:ascii="Times New Roman" w:eastAsia="Times New Roman" w:hAnsi="Times New Roman" w:cs="Times New Roman"/>
                  <w:color w:val="000000"/>
                </w:rPr>
                <w:t>This study</w:t>
              </w:r>
            </w:ins>
          </w:p>
        </w:tc>
      </w:tr>
      <w:tr w:rsidR="00965090" w:rsidRPr="00965090" w14:paraId="35ED151C" w14:textId="77777777" w:rsidTr="00965090">
        <w:tblPrEx>
          <w:tblPrExChange w:id="794" w:author="Kin Onn Chan." w:date="2013-12-09T14:00:00Z">
            <w:tblPrEx>
              <w:tblW w:w="9478" w:type="dxa"/>
            </w:tblPrEx>
          </w:tblPrExChange>
        </w:tblPrEx>
        <w:trPr>
          <w:trHeight w:val="300"/>
          <w:ins w:id="795" w:author="Kin Onn Chan." w:date="2013-12-09T13:58:00Z"/>
          <w:trPrChange w:id="79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797" w:author="Kin Onn Chan." w:date="2013-12-09T14:00:00Z">
              <w:tcPr>
                <w:tcW w:w="1545" w:type="dxa"/>
                <w:tcBorders>
                  <w:top w:val="nil"/>
                  <w:left w:val="nil"/>
                  <w:bottom w:val="nil"/>
                  <w:right w:val="nil"/>
                </w:tcBorders>
                <w:shd w:val="clear" w:color="auto" w:fill="auto"/>
                <w:noWrap/>
                <w:vAlign w:val="bottom"/>
                <w:hideMark/>
              </w:tcPr>
            </w:tcPrChange>
          </w:tcPr>
          <w:p w14:paraId="7751365D" w14:textId="77777777" w:rsidR="00965090" w:rsidRPr="00965090" w:rsidRDefault="00965090" w:rsidP="00965090">
            <w:pPr>
              <w:rPr>
                <w:ins w:id="798" w:author="Kin Onn Chan." w:date="2013-12-09T13:58:00Z"/>
                <w:rFonts w:ascii="Times New Roman" w:eastAsia="Times New Roman" w:hAnsi="Times New Roman" w:cs="Times New Roman"/>
                <w:color w:val="000000"/>
              </w:rPr>
            </w:pPr>
            <w:ins w:id="799" w:author="Kin Onn Chan." w:date="2013-12-09T13:58:00Z">
              <w:r w:rsidRPr="00965090">
                <w:rPr>
                  <w:rFonts w:ascii="Times New Roman" w:eastAsia="Times New Roman" w:hAnsi="Times New Roman" w:cs="Times New Roman"/>
                  <w:color w:val="000000"/>
                </w:rPr>
                <w:t>LSUHC11213</w:t>
              </w:r>
            </w:ins>
          </w:p>
        </w:tc>
        <w:tc>
          <w:tcPr>
            <w:tcW w:w="1530" w:type="dxa"/>
            <w:tcBorders>
              <w:top w:val="nil"/>
              <w:left w:val="nil"/>
              <w:bottom w:val="nil"/>
              <w:right w:val="nil"/>
            </w:tcBorders>
            <w:shd w:val="clear" w:color="auto" w:fill="auto"/>
            <w:noWrap/>
            <w:vAlign w:val="bottom"/>
            <w:hideMark/>
            <w:tcPrChange w:id="800" w:author="Kin Onn Chan." w:date="2013-12-09T14:00:00Z">
              <w:tcPr>
                <w:tcW w:w="1832" w:type="dxa"/>
                <w:tcBorders>
                  <w:top w:val="nil"/>
                  <w:left w:val="nil"/>
                  <w:bottom w:val="nil"/>
                  <w:right w:val="nil"/>
                </w:tcBorders>
                <w:shd w:val="clear" w:color="auto" w:fill="auto"/>
                <w:noWrap/>
                <w:vAlign w:val="bottom"/>
                <w:hideMark/>
              </w:tcPr>
            </w:tcPrChange>
          </w:tcPr>
          <w:p w14:paraId="019F841A" w14:textId="77777777" w:rsidR="00965090" w:rsidRPr="00965090" w:rsidRDefault="00965090" w:rsidP="00965090">
            <w:pPr>
              <w:rPr>
                <w:ins w:id="801" w:author="Kin Onn Chan." w:date="2013-12-09T13:58:00Z"/>
                <w:rFonts w:ascii="Times New Roman" w:eastAsia="Times New Roman" w:hAnsi="Times New Roman" w:cs="Times New Roman"/>
                <w:color w:val="000000"/>
              </w:rPr>
            </w:pPr>
            <w:ins w:id="80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lumut</w:t>
              </w:r>
              <w:proofErr w:type="spellEnd"/>
              <w:r w:rsidRPr="00965090">
                <w:rPr>
                  <w:rFonts w:ascii="Times New Roman" w:eastAsia="Times New Roman" w:hAnsi="Times New Roman" w:cs="Times New Roman"/>
                  <w:color w:val="000000"/>
                </w:rPr>
                <w:t xml:space="preserve"> sp. </w:t>
              </w:r>
              <w:proofErr w:type="spellStart"/>
              <w:r w:rsidRPr="00965090">
                <w:rPr>
                  <w:rFonts w:ascii="Times New Roman" w:eastAsia="Times New Roman" w:hAnsi="Times New Roman" w:cs="Times New Roman"/>
                  <w:color w:val="000000"/>
                </w:rPr>
                <w:t>nov.</w:t>
              </w:r>
              <w:proofErr w:type="spellEnd"/>
            </w:ins>
          </w:p>
        </w:tc>
        <w:tc>
          <w:tcPr>
            <w:tcW w:w="2668" w:type="dxa"/>
            <w:tcBorders>
              <w:top w:val="nil"/>
              <w:left w:val="nil"/>
              <w:bottom w:val="nil"/>
              <w:right w:val="nil"/>
            </w:tcBorders>
            <w:shd w:val="clear" w:color="auto" w:fill="auto"/>
            <w:noWrap/>
            <w:vAlign w:val="bottom"/>
            <w:hideMark/>
            <w:tcPrChange w:id="803" w:author="Kin Onn Chan." w:date="2013-12-09T14:00:00Z">
              <w:tcPr>
                <w:tcW w:w="2668" w:type="dxa"/>
                <w:tcBorders>
                  <w:top w:val="nil"/>
                  <w:left w:val="nil"/>
                  <w:bottom w:val="nil"/>
                  <w:right w:val="nil"/>
                </w:tcBorders>
                <w:shd w:val="clear" w:color="auto" w:fill="auto"/>
                <w:noWrap/>
                <w:vAlign w:val="bottom"/>
                <w:hideMark/>
              </w:tcPr>
            </w:tcPrChange>
          </w:tcPr>
          <w:p w14:paraId="5F9B85BA" w14:textId="77777777" w:rsidR="00965090" w:rsidRPr="00965090" w:rsidRDefault="00965090" w:rsidP="00965090">
            <w:pPr>
              <w:rPr>
                <w:ins w:id="804" w:author="Kin Onn Chan." w:date="2013-12-09T13:58:00Z"/>
                <w:rFonts w:ascii="Times New Roman" w:eastAsia="Times New Roman" w:hAnsi="Times New Roman" w:cs="Times New Roman"/>
                <w:color w:val="000000"/>
              </w:rPr>
            </w:pPr>
            <w:ins w:id="805" w:author="Kin Onn Chan." w:date="2013-12-09T13:58:00Z">
              <w:r w:rsidRPr="00965090">
                <w:rPr>
                  <w:rFonts w:ascii="Times New Roman" w:eastAsia="Times New Roman" w:hAnsi="Times New Roman" w:cs="Times New Roman"/>
                  <w:color w:val="000000"/>
                </w:rPr>
                <w:t xml:space="preserve">West Malaysia, Terengganu,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Tebu</w:t>
              </w:r>
              <w:proofErr w:type="spellEnd"/>
            </w:ins>
          </w:p>
        </w:tc>
        <w:tc>
          <w:tcPr>
            <w:tcW w:w="1350" w:type="dxa"/>
            <w:tcBorders>
              <w:top w:val="nil"/>
              <w:left w:val="nil"/>
              <w:bottom w:val="nil"/>
              <w:right w:val="nil"/>
            </w:tcBorders>
            <w:shd w:val="clear" w:color="auto" w:fill="auto"/>
            <w:noWrap/>
            <w:vAlign w:val="bottom"/>
            <w:hideMark/>
            <w:tcPrChange w:id="806" w:author="Kin Onn Chan." w:date="2013-12-09T14:00:00Z">
              <w:tcPr>
                <w:tcW w:w="1224" w:type="dxa"/>
                <w:tcBorders>
                  <w:top w:val="nil"/>
                  <w:left w:val="nil"/>
                  <w:bottom w:val="nil"/>
                  <w:right w:val="nil"/>
                </w:tcBorders>
                <w:shd w:val="clear" w:color="auto" w:fill="auto"/>
                <w:noWrap/>
                <w:vAlign w:val="bottom"/>
                <w:hideMark/>
              </w:tcPr>
            </w:tcPrChange>
          </w:tcPr>
          <w:p w14:paraId="6C6617D2" w14:textId="77777777" w:rsidR="00965090" w:rsidRPr="00965090" w:rsidRDefault="00965090" w:rsidP="00965090">
            <w:pPr>
              <w:rPr>
                <w:ins w:id="807" w:author="Kin Onn Chan." w:date="2013-12-09T13:58:00Z"/>
                <w:rFonts w:ascii="Times New Roman" w:eastAsia="Times New Roman" w:hAnsi="Times New Roman" w:cs="Times New Roman"/>
                <w:color w:val="000000"/>
              </w:rPr>
            </w:pPr>
            <w:ins w:id="808" w:author="Kin Onn Chan." w:date="2013-12-09T13:58:00Z">
              <w:r w:rsidRPr="00965090">
                <w:rPr>
                  <w:rFonts w:ascii="Times New Roman" w:eastAsia="Times New Roman" w:hAnsi="Times New Roman" w:cs="Times New Roman"/>
                  <w:color w:val="000000"/>
                </w:rPr>
                <w:t>KF906322</w:t>
              </w:r>
            </w:ins>
          </w:p>
        </w:tc>
        <w:tc>
          <w:tcPr>
            <w:tcW w:w="1260" w:type="dxa"/>
            <w:tcBorders>
              <w:top w:val="nil"/>
              <w:left w:val="nil"/>
              <w:bottom w:val="nil"/>
              <w:right w:val="nil"/>
            </w:tcBorders>
            <w:shd w:val="clear" w:color="auto" w:fill="auto"/>
            <w:noWrap/>
            <w:vAlign w:val="bottom"/>
            <w:hideMark/>
            <w:tcPrChange w:id="809" w:author="Kin Onn Chan." w:date="2013-12-09T14:00:00Z">
              <w:tcPr>
                <w:tcW w:w="2209" w:type="dxa"/>
                <w:gridSpan w:val="2"/>
                <w:tcBorders>
                  <w:top w:val="nil"/>
                  <w:left w:val="nil"/>
                  <w:bottom w:val="nil"/>
                  <w:right w:val="nil"/>
                </w:tcBorders>
                <w:shd w:val="clear" w:color="auto" w:fill="auto"/>
                <w:noWrap/>
                <w:vAlign w:val="bottom"/>
                <w:hideMark/>
              </w:tcPr>
            </w:tcPrChange>
          </w:tcPr>
          <w:p w14:paraId="23ACC422" w14:textId="77777777" w:rsidR="00965090" w:rsidRPr="00965090" w:rsidRDefault="00965090" w:rsidP="00965090">
            <w:pPr>
              <w:rPr>
                <w:ins w:id="810" w:author="Kin Onn Chan." w:date="2013-12-09T13:58:00Z"/>
                <w:rFonts w:ascii="Times New Roman" w:eastAsia="Times New Roman" w:hAnsi="Times New Roman" w:cs="Times New Roman"/>
                <w:color w:val="000000"/>
              </w:rPr>
            </w:pPr>
            <w:ins w:id="811" w:author="Kin Onn Chan." w:date="2013-12-09T13:58:00Z">
              <w:r w:rsidRPr="00965090">
                <w:rPr>
                  <w:rFonts w:ascii="Times New Roman" w:eastAsia="Times New Roman" w:hAnsi="Times New Roman" w:cs="Times New Roman"/>
                  <w:color w:val="000000"/>
                </w:rPr>
                <w:t>This study</w:t>
              </w:r>
            </w:ins>
          </w:p>
        </w:tc>
      </w:tr>
      <w:tr w:rsidR="00965090" w:rsidRPr="00965090" w14:paraId="63FD7D73" w14:textId="77777777" w:rsidTr="00965090">
        <w:tblPrEx>
          <w:tblPrExChange w:id="812" w:author="Kin Onn Chan." w:date="2013-12-09T14:00:00Z">
            <w:tblPrEx>
              <w:tblW w:w="9478" w:type="dxa"/>
            </w:tblPrEx>
          </w:tblPrExChange>
        </w:tblPrEx>
        <w:trPr>
          <w:trHeight w:val="300"/>
          <w:ins w:id="813" w:author="Kin Onn Chan." w:date="2013-12-09T13:58:00Z"/>
          <w:trPrChange w:id="81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815" w:author="Kin Onn Chan." w:date="2013-12-09T14:00:00Z">
              <w:tcPr>
                <w:tcW w:w="1545" w:type="dxa"/>
                <w:tcBorders>
                  <w:top w:val="nil"/>
                  <w:left w:val="nil"/>
                  <w:bottom w:val="nil"/>
                  <w:right w:val="nil"/>
                </w:tcBorders>
                <w:shd w:val="clear" w:color="auto" w:fill="auto"/>
                <w:noWrap/>
                <w:vAlign w:val="bottom"/>
                <w:hideMark/>
              </w:tcPr>
            </w:tcPrChange>
          </w:tcPr>
          <w:p w14:paraId="634F94F5" w14:textId="77777777" w:rsidR="00965090" w:rsidRPr="00965090" w:rsidRDefault="00965090" w:rsidP="00965090">
            <w:pPr>
              <w:rPr>
                <w:ins w:id="816" w:author="Kin Onn Chan." w:date="2013-12-09T13:58:00Z"/>
                <w:rFonts w:ascii="Times New Roman" w:eastAsia="Times New Roman" w:hAnsi="Times New Roman" w:cs="Times New Roman"/>
                <w:color w:val="000000"/>
              </w:rPr>
            </w:pPr>
            <w:ins w:id="817" w:author="Kin Onn Chan." w:date="2013-12-09T13:58:00Z">
              <w:r w:rsidRPr="00965090">
                <w:rPr>
                  <w:rFonts w:ascii="Times New Roman" w:eastAsia="Times New Roman" w:hAnsi="Times New Roman" w:cs="Times New Roman"/>
                  <w:color w:val="000000"/>
                </w:rPr>
                <w:t>LSUHC11214</w:t>
              </w:r>
            </w:ins>
          </w:p>
        </w:tc>
        <w:tc>
          <w:tcPr>
            <w:tcW w:w="1530" w:type="dxa"/>
            <w:tcBorders>
              <w:top w:val="nil"/>
              <w:left w:val="nil"/>
              <w:bottom w:val="nil"/>
              <w:right w:val="nil"/>
            </w:tcBorders>
            <w:shd w:val="clear" w:color="auto" w:fill="auto"/>
            <w:noWrap/>
            <w:vAlign w:val="bottom"/>
            <w:hideMark/>
            <w:tcPrChange w:id="818" w:author="Kin Onn Chan." w:date="2013-12-09T14:00:00Z">
              <w:tcPr>
                <w:tcW w:w="1832" w:type="dxa"/>
                <w:tcBorders>
                  <w:top w:val="nil"/>
                  <w:left w:val="nil"/>
                  <w:bottom w:val="nil"/>
                  <w:right w:val="nil"/>
                </w:tcBorders>
                <w:shd w:val="clear" w:color="auto" w:fill="auto"/>
                <w:noWrap/>
                <w:vAlign w:val="bottom"/>
                <w:hideMark/>
              </w:tcPr>
            </w:tcPrChange>
          </w:tcPr>
          <w:p w14:paraId="7F126746" w14:textId="77777777" w:rsidR="00965090" w:rsidRPr="00965090" w:rsidRDefault="00965090" w:rsidP="00965090">
            <w:pPr>
              <w:rPr>
                <w:ins w:id="819" w:author="Kin Onn Chan." w:date="2013-12-09T13:58:00Z"/>
                <w:rFonts w:ascii="Times New Roman" w:eastAsia="Times New Roman" w:hAnsi="Times New Roman" w:cs="Times New Roman"/>
                <w:color w:val="000000"/>
              </w:rPr>
            </w:pPr>
            <w:ins w:id="82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lumut</w:t>
              </w:r>
              <w:proofErr w:type="spellEnd"/>
              <w:r w:rsidRPr="00965090">
                <w:rPr>
                  <w:rFonts w:ascii="Times New Roman" w:eastAsia="Times New Roman" w:hAnsi="Times New Roman" w:cs="Times New Roman"/>
                  <w:color w:val="000000"/>
                </w:rPr>
                <w:t xml:space="preserve"> sp. </w:t>
              </w:r>
              <w:proofErr w:type="spellStart"/>
              <w:r w:rsidRPr="00965090">
                <w:rPr>
                  <w:rFonts w:ascii="Times New Roman" w:eastAsia="Times New Roman" w:hAnsi="Times New Roman" w:cs="Times New Roman"/>
                  <w:color w:val="000000"/>
                </w:rPr>
                <w:t>nov.</w:t>
              </w:r>
              <w:proofErr w:type="spellEnd"/>
            </w:ins>
          </w:p>
        </w:tc>
        <w:tc>
          <w:tcPr>
            <w:tcW w:w="2668" w:type="dxa"/>
            <w:tcBorders>
              <w:top w:val="nil"/>
              <w:left w:val="nil"/>
              <w:bottom w:val="nil"/>
              <w:right w:val="nil"/>
            </w:tcBorders>
            <w:shd w:val="clear" w:color="auto" w:fill="auto"/>
            <w:noWrap/>
            <w:vAlign w:val="bottom"/>
            <w:hideMark/>
            <w:tcPrChange w:id="821" w:author="Kin Onn Chan." w:date="2013-12-09T14:00:00Z">
              <w:tcPr>
                <w:tcW w:w="2668" w:type="dxa"/>
                <w:tcBorders>
                  <w:top w:val="nil"/>
                  <w:left w:val="nil"/>
                  <w:bottom w:val="nil"/>
                  <w:right w:val="nil"/>
                </w:tcBorders>
                <w:shd w:val="clear" w:color="auto" w:fill="auto"/>
                <w:noWrap/>
                <w:vAlign w:val="bottom"/>
                <w:hideMark/>
              </w:tcPr>
            </w:tcPrChange>
          </w:tcPr>
          <w:p w14:paraId="0010D455" w14:textId="77777777" w:rsidR="00965090" w:rsidRPr="00965090" w:rsidRDefault="00965090" w:rsidP="00965090">
            <w:pPr>
              <w:rPr>
                <w:ins w:id="822" w:author="Kin Onn Chan." w:date="2013-12-09T13:58:00Z"/>
                <w:rFonts w:ascii="Times New Roman" w:eastAsia="Times New Roman" w:hAnsi="Times New Roman" w:cs="Times New Roman"/>
                <w:color w:val="000000"/>
              </w:rPr>
            </w:pPr>
            <w:ins w:id="823" w:author="Kin Onn Chan." w:date="2013-12-09T13:58:00Z">
              <w:r w:rsidRPr="00965090">
                <w:rPr>
                  <w:rFonts w:ascii="Times New Roman" w:eastAsia="Times New Roman" w:hAnsi="Times New Roman" w:cs="Times New Roman"/>
                  <w:color w:val="000000"/>
                </w:rPr>
                <w:t xml:space="preserve">West Malaysia, Terengganu, </w:t>
              </w:r>
              <w:proofErr w:type="spellStart"/>
              <w:r w:rsidRPr="00965090">
                <w:rPr>
                  <w:rFonts w:ascii="Times New Roman" w:eastAsia="Times New Roman" w:hAnsi="Times New Roman" w:cs="Times New Roman"/>
                  <w:color w:val="000000"/>
                </w:rPr>
                <w:t>Gunung</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Tebu</w:t>
              </w:r>
              <w:proofErr w:type="spellEnd"/>
            </w:ins>
          </w:p>
        </w:tc>
        <w:tc>
          <w:tcPr>
            <w:tcW w:w="1350" w:type="dxa"/>
            <w:tcBorders>
              <w:top w:val="nil"/>
              <w:left w:val="nil"/>
              <w:bottom w:val="nil"/>
              <w:right w:val="nil"/>
            </w:tcBorders>
            <w:shd w:val="clear" w:color="auto" w:fill="auto"/>
            <w:noWrap/>
            <w:vAlign w:val="bottom"/>
            <w:hideMark/>
            <w:tcPrChange w:id="824" w:author="Kin Onn Chan." w:date="2013-12-09T14:00:00Z">
              <w:tcPr>
                <w:tcW w:w="1224" w:type="dxa"/>
                <w:tcBorders>
                  <w:top w:val="nil"/>
                  <w:left w:val="nil"/>
                  <w:bottom w:val="nil"/>
                  <w:right w:val="nil"/>
                </w:tcBorders>
                <w:shd w:val="clear" w:color="auto" w:fill="auto"/>
                <w:noWrap/>
                <w:vAlign w:val="bottom"/>
                <w:hideMark/>
              </w:tcPr>
            </w:tcPrChange>
          </w:tcPr>
          <w:p w14:paraId="20AE6393" w14:textId="77777777" w:rsidR="00965090" w:rsidRPr="00965090" w:rsidRDefault="00965090" w:rsidP="00965090">
            <w:pPr>
              <w:rPr>
                <w:ins w:id="825" w:author="Kin Onn Chan." w:date="2013-12-09T13:58:00Z"/>
                <w:rFonts w:ascii="Times New Roman" w:eastAsia="Times New Roman" w:hAnsi="Times New Roman" w:cs="Times New Roman"/>
                <w:color w:val="000000"/>
              </w:rPr>
            </w:pPr>
            <w:ins w:id="826" w:author="Kin Onn Chan." w:date="2013-12-09T13:58:00Z">
              <w:r w:rsidRPr="00965090">
                <w:rPr>
                  <w:rFonts w:ascii="Times New Roman" w:eastAsia="Times New Roman" w:hAnsi="Times New Roman" w:cs="Times New Roman"/>
                  <w:color w:val="000000"/>
                </w:rPr>
                <w:t>KF906323</w:t>
              </w:r>
            </w:ins>
          </w:p>
        </w:tc>
        <w:tc>
          <w:tcPr>
            <w:tcW w:w="1260" w:type="dxa"/>
            <w:tcBorders>
              <w:top w:val="nil"/>
              <w:left w:val="nil"/>
              <w:bottom w:val="nil"/>
              <w:right w:val="nil"/>
            </w:tcBorders>
            <w:shd w:val="clear" w:color="auto" w:fill="auto"/>
            <w:noWrap/>
            <w:vAlign w:val="bottom"/>
            <w:hideMark/>
            <w:tcPrChange w:id="827" w:author="Kin Onn Chan." w:date="2013-12-09T14:00:00Z">
              <w:tcPr>
                <w:tcW w:w="2209" w:type="dxa"/>
                <w:gridSpan w:val="2"/>
                <w:tcBorders>
                  <w:top w:val="nil"/>
                  <w:left w:val="nil"/>
                  <w:bottom w:val="nil"/>
                  <w:right w:val="nil"/>
                </w:tcBorders>
                <w:shd w:val="clear" w:color="auto" w:fill="auto"/>
                <w:noWrap/>
                <w:vAlign w:val="bottom"/>
                <w:hideMark/>
              </w:tcPr>
            </w:tcPrChange>
          </w:tcPr>
          <w:p w14:paraId="5D2EB5B3" w14:textId="77777777" w:rsidR="00965090" w:rsidRPr="00965090" w:rsidRDefault="00965090" w:rsidP="00965090">
            <w:pPr>
              <w:rPr>
                <w:ins w:id="828" w:author="Kin Onn Chan." w:date="2013-12-09T13:58:00Z"/>
                <w:rFonts w:ascii="Times New Roman" w:eastAsia="Times New Roman" w:hAnsi="Times New Roman" w:cs="Times New Roman"/>
                <w:color w:val="000000"/>
              </w:rPr>
            </w:pPr>
            <w:ins w:id="829" w:author="Kin Onn Chan." w:date="2013-12-09T13:58:00Z">
              <w:r w:rsidRPr="00965090">
                <w:rPr>
                  <w:rFonts w:ascii="Times New Roman" w:eastAsia="Times New Roman" w:hAnsi="Times New Roman" w:cs="Times New Roman"/>
                  <w:color w:val="000000"/>
                </w:rPr>
                <w:t>This study</w:t>
              </w:r>
            </w:ins>
          </w:p>
        </w:tc>
      </w:tr>
      <w:tr w:rsidR="00965090" w:rsidRPr="00965090" w14:paraId="560C22EC" w14:textId="77777777" w:rsidTr="00965090">
        <w:tblPrEx>
          <w:tblPrExChange w:id="830" w:author="Kin Onn Chan." w:date="2013-12-09T14:00:00Z">
            <w:tblPrEx>
              <w:tblW w:w="9478" w:type="dxa"/>
            </w:tblPrEx>
          </w:tblPrExChange>
        </w:tblPrEx>
        <w:trPr>
          <w:trHeight w:val="300"/>
          <w:ins w:id="831" w:author="Kin Onn Chan." w:date="2013-12-09T13:58:00Z"/>
          <w:trPrChange w:id="83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833" w:author="Kin Onn Chan." w:date="2013-12-09T14:00:00Z">
              <w:tcPr>
                <w:tcW w:w="1545" w:type="dxa"/>
                <w:tcBorders>
                  <w:top w:val="nil"/>
                  <w:left w:val="nil"/>
                  <w:bottom w:val="nil"/>
                  <w:right w:val="nil"/>
                </w:tcBorders>
                <w:shd w:val="clear" w:color="auto" w:fill="auto"/>
                <w:noWrap/>
                <w:vAlign w:val="bottom"/>
                <w:hideMark/>
              </w:tcPr>
            </w:tcPrChange>
          </w:tcPr>
          <w:p w14:paraId="0EC2946C" w14:textId="77777777" w:rsidR="00965090" w:rsidRPr="00965090" w:rsidRDefault="00965090" w:rsidP="00965090">
            <w:pPr>
              <w:rPr>
                <w:ins w:id="834" w:author="Kin Onn Chan." w:date="2013-12-09T13:58:00Z"/>
                <w:rFonts w:ascii="Times New Roman" w:eastAsia="Times New Roman" w:hAnsi="Times New Roman" w:cs="Times New Roman"/>
                <w:color w:val="000000"/>
              </w:rPr>
            </w:pPr>
            <w:ins w:id="835" w:author="Kin Onn Chan." w:date="2013-12-09T13:58:00Z">
              <w:r w:rsidRPr="00965090">
                <w:rPr>
                  <w:rFonts w:ascii="Times New Roman" w:eastAsia="Times New Roman" w:hAnsi="Times New Roman" w:cs="Times New Roman"/>
                  <w:color w:val="000000"/>
                </w:rPr>
                <w:t>BORN 22139</w:t>
              </w:r>
            </w:ins>
          </w:p>
        </w:tc>
        <w:tc>
          <w:tcPr>
            <w:tcW w:w="1530" w:type="dxa"/>
            <w:tcBorders>
              <w:top w:val="nil"/>
              <w:left w:val="nil"/>
              <w:bottom w:val="nil"/>
              <w:right w:val="nil"/>
            </w:tcBorders>
            <w:shd w:val="clear" w:color="auto" w:fill="auto"/>
            <w:noWrap/>
            <w:vAlign w:val="bottom"/>
            <w:hideMark/>
            <w:tcPrChange w:id="836" w:author="Kin Onn Chan." w:date="2013-12-09T14:00:00Z">
              <w:tcPr>
                <w:tcW w:w="1832" w:type="dxa"/>
                <w:tcBorders>
                  <w:top w:val="nil"/>
                  <w:left w:val="nil"/>
                  <w:bottom w:val="nil"/>
                  <w:right w:val="nil"/>
                </w:tcBorders>
                <w:shd w:val="clear" w:color="auto" w:fill="auto"/>
                <w:noWrap/>
                <w:vAlign w:val="bottom"/>
                <w:hideMark/>
              </w:tcPr>
            </w:tcPrChange>
          </w:tcPr>
          <w:p w14:paraId="59C4BF6F" w14:textId="77777777" w:rsidR="00965090" w:rsidRPr="00965090" w:rsidRDefault="00965090" w:rsidP="00965090">
            <w:pPr>
              <w:rPr>
                <w:ins w:id="837" w:author="Kin Onn Chan." w:date="2013-12-09T13:58:00Z"/>
                <w:rFonts w:ascii="Times New Roman" w:eastAsia="Times New Roman" w:hAnsi="Times New Roman" w:cs="Times New Roman"/>
                <w:i/>
                <w:iCs/>
                <w:color w:val="000000"/>
              </w:rPr>
            </w:pPr>
            <w:ins w:id="83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leptopus</w:t>
              </w:r>
              <w:proofErr w:type="spellEnd"/>
            </w:ins>
          </w:p>
        </w:tc>
        <w:tc>
          <w:tcPr>
            <w:tcW w:w="2668" w:type="dxa"/>
            <w:tcBorders>
              <w:top w:val="nil"/>
              <w:left w:val="nil"/>
              <w:bottom w:val="nil"/>
              <w:right w:val="nil"/>
            </w:tcBorders>
            <w:shd w:val="clear" w:color="auto" w:fill="auto"/>
            <w:noWrap/>
            <w:vAlign w:val="bottom"/>
            <w:hideMark/>
            <w:tcPrChange w:id="839" w:author="Kin Onn Chan." w:date="2013-12-09T14:00:00Z">
              <w:tcPr>
                <w:tcW w:w="2668" w:type="dxa"/>
                <w:tcBorders>
                  <w:top w:val="nil"/>
                  <w:left w:val="nil"/>
                  <w:bottom w:val="nil"/>
                  <w:right w:val="nil"/>
                </w:tcBorders>
                <w:shd w:val="clear" w:color="auto" w:fill="auto"/>
                <w:noWrap/>
                <w:vAlign w:val="bottom"/>
                <w:hideMark/>
              </w:tcPr>
            </w:tcPrChange>
          </w:tcPr>
          <w:p w14:paraId="6BF0FB1C" w14:textId="77777777" w:rsidR="00965090" w:rsidRPr="00965090" w:rsidRDefault="00965090" w:rsidP="00965090">
            <w:pPr>
              <w:rPr>
                <w:ins w:id="840" w:author="Kin Onn Chan." w:date="2013-12-09T13:58:00Z"/>
                <w:rFonts w:ascii="Times New Roman" w:eastAsia="Times New Roman" w:hAnsi="Times New Roman" w:cs="Times New Roman"/>
                <w:color w:val="000000"/>
              </w:rPr>
            </w:pPr>
            <w:ins w:id="841" w:author="Kin Onn Chan." w:date="2013-12-09T13:58:00Z">
              <w:r w:rsidRPr="00965090">
                <w:rPr>
                  <w:rFonts w:ascii="Times New Roman" w:eastAsia="Times New Roman" w:hAnsi="Times New Roman" w:cs="Times New Roman"/>
                  <w:color w:val="000000"/>
                </w:rPr>
                <w:t xml:space="preserve">East Malaysia, Sabah, </w:t>
              </w:r>
              <w:proofErr w:type="spellStart"/>
              <w:r w:rsidRPr="00965090">
                <w:rPr>
                  <w:rFonts w:ascii="Times New Roman" w:eastAsia="Times New Roman" w:hAnsi="Times New Roman" w:cs="Times New Roman"/>
                  <w:color w:val="000000"/>
                </w:rPr>
                <w:t>Tawau</w:t>
              </w:r>
              <w:proofErr w:type="spellEnd"/>
            </w:ins>
          </w:p>
        </w:tc>
        <w:tc>
          <w:tcPr>
            <w:tcW w:w="1350" w:type="dxa"/>
            <w:tcBorders>
              <w:top w:val="nil"/>
              <w:left w:val="nil"/>
              <w:bottom w:val="nil"/>
              <w:right w:val="nil"/>
            </w:tcBorders>
            <w:shd w:val="clear" w:color="auto" w:fill="auto"/>
            <w:noWrap/>
            <w:vAlign w:val="bottom"/>
            <w:hideMark/>
            <w:tcPrChange w:id="842" w:author="Kin Onn Chan." w:date="2013-12-09T14:00:00Z">
              <w:tcPr>
                <w:tcW w:w="1224" w:type="dxa"/>
                <w:tcBorders>
                  <w:top w:val="nil"/>
                  <w:left w:val="nil"/>
                  <w:bottom w:val="nil"/>
                  <w:right w:val="nil"/>
                </w:tcBorders>
                <w:shd w:val="clear" w:color="auto" w:fill="auto"/>
                <w:noWrap/>
                <w:vAlign w:val="bottom"/>
                <w:hideMark/>
              </w:tcPr>
            </w:tcPrChange>
          </w:tcPr>
          <w:p w14:paraId="16DE4FB2" w14:textId="77777777" w:rsidR="00965090" w:rsidRPr="00965090" w:rsidRDefault="00965090" w:rsidP="00965090">
            <w:pPr>
              <w:rPr>
                <w:ins w:id="843" w:author="Kin Onn Chan." w:date="2013-12-09T13:58:00Z"/>
                <w:rFonts w:ascii="Times New Roman" w:eastAsia="Times New Roman" w:hAnsi="Times New Roman" w:cs="Times New Roman"/>
                <w:color w:val="000000"/>
              </w:rPr>
            </w:pPr>
            <w:ins w:id="844" w:author="Kin Onn Chan." w:date="2013-12-09T13:58:00Z">
              <w:r w:rsidRPr="00965090">
                <w:rPr>
                  <w:rFonts w:ascii="Times New Roman" w:eastAsia="Times New Roman" w:hAnsi="Times New Roman" w:cs="Times New Roman"/>
                  <w:color w:val="000000"/>
                </w:rPr>
                <w:t>AB435297</w:t>
              </w:r>
            </w:ins>
          </w:p>
        </w:tc>
        <w:tc>
          <w:tcPr>
            <w:tcW w:w="1260" w:type="dxa"/>
            <w:tcBorders>
              <w:top w:val="nil"/>
              <w:left w:val="nil"/>
              <w:bottom w:val="nil"/>
              <w:right w:val="nil"/>
            </w:tcBorders>
            <w:shd w:val="clear" w:color="auto" w:fill="auto"/>
            <w:noWrap/>
            <w:vAlign w:val="bottom"/>
            <w:hideMark/>
            <w:tcPrChange w:id="845" w:author="Kin Onn Chan." w:date="2013-12-09T14:00:00Z">
              <w:tcPr>
                <w:tcW w:w="2209" w:type="dxa"/>
                <w:gridSpan w:val="2"/>
                <w:tcBorders>
                  <w:top w:val="nil"/>
                  <w:left w:val="nil"/>
                  <w:bottom w:val="nil"/>
                  <w:right w:val="nil"/>
                </w:tcBorders>
                <w:shd w:val="clear" w:color="auto" w:fill="auto"/>
                <w:noWrap/>
                <w:vAlign w:val="bottom"/>
                <w:hideMark/>
              </w:tcPr>
            </w:tcPrChange>
          </w:tcPr>
          <w:p w14:paraId="69A41024" w14:textId="77777777" w:rsidR="00965090" w:rsidRPr="00965090" w:rsidRDefault="00965090" w:rsidP="00965090">
            <w:pPr>
              <w:rPr>
                <w:ins w:id="846" w:author="Kin Onn Chan." w:date="2013-12-09T13:58:00Z"/>
                <w:rFonts w:ascii="Times New Roman" w:eastAsia="Times New Roman" w:hAnsi="Times New Roman" w:cs="Times New Roman"/>
                <w:color w:val="000000"/>
              </w:rPr>
            </w:pPr>
            <w:ins w:id="84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41DAD683" w14:textId="77777777" w:rsidTr="00965090">
        <w:tblPrEx>
          <w:tblPrExChange w:id="848" w:author="Kin Onn Chan." w:date="2013-12-09T14:00:00Z">
            <w:tblPrEx>
              <w:tblW w:w="9478" w:type="dxa"/>
            </w:tblPrEx>
          </w:tblPrExChange>
        </w:tblPrEx>
        <w:trPr>
          <w:trHeight w:val="300"/>
          <w:ins w:id="849" w:author="Kin Onn Chan." w:date="2013-12-09T13:58:00Z"/>
          <w:trPrChange w:id="85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851" w:author="Kin Onn Chan." w:date="2013-12-09T14:00:00Z">
              <w:tcPr>
                <w:tcW w:w="1545" w:type="dxa"/>
                <w:tcBorders>
                  <w:top w:val="nil"/>
                  <w:left w:val="nil"/>
                  <w:bottom w:val="nil"/>
                  <w:right w:val="nil"/>
                </w:tcBorders>
                <w:shd w:val="clear" w:color="auto" w:fill="auto"/>
                <w:noWrap/>
                <w:vAlign w:val="bottom"/>
                <w:hideMark/>
              </w:tcPr>
            </w:tcPrChange>
          </w:tcPr>
          <w:p w14:paraId="2AA49C84" w14:textId="77777777" w:rsidR="00965090" w:rsidRPr="00965090" w:rsidRDefault="00965090" w:rsidP="00965090">
            <w:pPr>
              <w:rPr>
                <w:ins w:id="852" w:author="Kin Onn Chan." w:date="2013-12-09T13:58:00Z"/>
                <w:rFonts w:ascii="Times New Roman" w:eastAsia="Times New Roman" w:hAnsi="Times New Roman" w:cs="Times New Roman"/>
                <w:color w:val="000000"/>
              </w:rPr>
            </w:pPr>
            <w:ins w:id="853" w:author="Kin Onn Chan." w:date="2013-12-09T13:58:00Z">
              <w:r w:rsidRPr="00965090">
                <w:rPr>
                  <w:rFonts w:ascii="Times New Roman" w:eastAsia="Times New Roman" w:hAnsi="Times New Roman" w:cs="Times New Roman"/>
                  <w:color w:val="000000"/>
                </w:rPr>
                <w:t>KUHE 15467</w:t>
              </w:r>
            </w:ins>
          </w:p>
        </w:tc>
        <w:tc>
          <w:tcPr>
            <w:tcW w:w="1530" w:type="dxa"/>
            <w:tcBorders>
              <w:top w:val="nil"/>
              <w:left w:val="nil"/>
              <w:bottom w:val="nil"/>
              <w:right w:val="nil"/>
            </w:tcBorders>
            <w:shd w:val="clear" w:color="auto" w:fill="auto"/>
            <w:noWrap/>
            <w:vAlign w:val="bottom"/>
            <w:hideMark/>
            <w:tcPrChange w:id="854" w:author="Kin Onn Chan." w:date="2013-12-09T14:00:00Z">
              <w:tcPr>
                <w:tcW w:w="1832" w:type="dxa"/>
                <w:tcBorders>
                  <w:top w:val="nil"/>
                  <w:left w:val="nil"/>
                  <w:bottom w:val="nil"/>
                  <w:right w:val="nil"/>
                </w:tcBorders>
                <w:shd w:val="clear" w:color="auto" w:fill="auto"/>
                <w:noWrap/>
                <w:vAlign w:val="bottom"/>
                <w:hideMark/>
              </w:tcPr>
            </w:tcPrChange>
          </w:tcPr>
          <w:p w14:paraId="08153332" w14:textId="77777777" w:rsidR="00965090" w:rsidRPr="00965090" w:rsidRDefault="00965090" w:rsidP="00965090">
            <w:pPr>
              <w:rPr>
                <w:ins w:id="855" w:author="Kin Onn Chan." w:date="2013-12-09T13:58:00Z"/>
                <w:rFonts w:ascii="Times New Roman" w:eastAsia="Times New Roman" w:hAnsi="Times New Roman" w:cs="Times New Roman"/>
                <w:i/>
                <w:iCs/>
                <w:color w:val="000000"/>
              </w:rPr>
            </w:pPr>
            <w:ins w:id="85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malayana</w:t>
              </w:r>
              <w:proofErr w:type="spellEnd"/>
            </w:ins>
          </w:p>
        </w:tc>
        <w:tc>
          <w:tcPr>
            <w:tcW w:w="2668" w:type="dxa"/>
            <w:tcBorders>
              <w:top w:val="nil"/>
              <w:left w:val="nil"/>
              <w:bottom w:val="nil"/>
              <w:right w:val="nil"/>
            </w:tcBorders>
            <w:shd w:val="clear" w:color="auto" w:fill="auto"/>
            <w:noWrap/>
            <w:vAlign w:val="bottom"/>
            <w:hideMark/>
            <w:tcPrChange w:id="857" w:author="Kin Onn Chan." w:date="2013-12-09T14:00:00Z">
              <w:tcPr>
                <w:tcW w:w="2668" w:type="dxa"/>
                <w:tcBorders>
                  <w:top w:val="nil"/>
                  <w:left w:val="nil"/>
                  <w:bottom w:val="nil"/>
                  <w:right w:val="nil"/>
                </w:tcBorders>
                <w:shd w:val="clear" w:color="auto" w:fill="auto"/>
                <w:noWrap/>
                <w:vAlign w:val="bottom"/>
                <w:hideMark/>
              </w:tcPr>
            </w:tcPrChange>
          </w:tcPr>
          <w:p w14:paraId="3059C454" w14:textId="77777777" w:rsidR="00965090" w:rsidRPr="00965090" w:rsidRDefault="00965090" w:rsidP="00965090">
            <w:pPr>
              <w:rPr>
                <w:ins w:id="858" w:author="Kin Onn Chan." w:date="2013-12-09T13:58:00Z"/>
                <w:rFonts w:ascii="Times New Roman" w:eastAsia="Times New Roman" w:hAnsi="Times New Roman" w:cs="Times New Roman"/>
                <w:color w:val="000000"/>
              </w:rPr>
            </w:pPr>
            <w:ins w:id="859" w:author="Kin Onn Chan." w:date="2013-12-09T13:58:00Z">
              <w:r w:rsidRPr="00965090">
                <w:rPr>
                  <w:rFonts w:ascii="Times New Roman" w:eastAsia="Times New Roman" w:hAnsi="Times New Roman" w:cs="Times New Roman"/>
                  <w:color w:val="000000"/>
                </w:rPr>
                <w:t xml:space="preserve">West Malaysia, </w:t>
              </w:r>
              <w:proofErr w:type="spellStart"/>
              <w:r w:rsidRPr="00965090">
                <w:rPr>
                  <w:rFonts w:ascii="Times New Roman" w:eastAsia="Times New Roman" w:hAnsi="Times New Roman" w:cs="Times New Roman"/>
                  <w:color w:val="000000"/>
                </w:rPr>
                <w:t>Larut</w:t>
              </w:r>
              <w:proofErr w:type="spellEnd"/>
            </w:ins>
          </w:p>
        </w:tc>
        <w:tc>
          <w:tcPr>
            <w:tcW w:w="1350" w:type="dxa"/>
            <w:tcBorders>
              <w:top w:val="nil"/>
              <w:left w:val="nil"/>
              <w:bottom w:val="nil"/>
              <w:right w:val="nil"/>
            </w:tcBorders>
            <w:shd w:val="clear" w:color="auto" w:fill="auto"/>
            <w:noWrap/>
            <w:vAlign w:val="bottom"/>
            <w:hideMark/>
            <w:tcPrChange w:id="860" w:author="Kin Onn Chan." w:date="2013-12-09T14:00:00Z">
              <w:tcPr>
                <w:tcW w:w="1224" w:type="dxa"/>
                <w:tcBorders>
                  <w:top w:val="nil"/>
                  <w:left w:val="nil"/>
                  <w:bottom w:val="nil"/>
                  <w:right w:val="nil"/>
                </w:tcBorders>
                <w:shd w:val="clear" w:color="auto" w:fill="auto"/>
                <w:noWrap/>
                <w:vAlign w:val="bottom"/>
                <w:hideMark/>
              </w:tcPr>
            </w:tcPrChange>
          </w:tcPr>
          <w:p w14:paraId="7ECDA912" w14:textId="77777777" w:rsidR="00965090" w:rsidRPr="00965090" w:rsidRDefault="00965090" w:rsidP="00965090">
            <w:pPr>
              <w:rPr>
                <w:ins w:id="861" w:author="Kin Onn Chan." w:date="2013-12-09T13:58:00Z"/>
                <w:rFonts w:ascii="Times New Roman" w:eastAsia="Times New Roman" w:hAnsi="Times New Roman" w:cs="Times New Roman"/>
                <w:color w:val="000000"/>
              </w:rPr>
            </w:pPr>
            <w:ins w:id="862" w:author="Kin Onn Chan." w:date="2013-12-09T13:58:00Z">
              <w:r w:rsidRPr="00965090">
                <w:rPr>
                  <w:rFonts w:ascii="Times New Roman" w:eastAsia="Times New Roman" w:hAnsi="Times New Roman" w:cs="Times New Roman"/>
                  <w:color w:val="000000"/>
                </w:rPr>
                <w:t>AB331712</w:t>
              </w:r>
            </w:ins>
          </w:p>
        </w:tc>
        <w:tc>
          <w:tcPr>
            <w:tcW w:w="1260" w:type="dxa"/>
            <w:tcBorders>
              <w:top w:val="nil"/>
              <w:left w:val="nil"/>
              <w:bottom w:val="nil"/>
              <w:right w:val="nil"/>
            </w:tcBorders>
            <w:shd w:val="clear" w:color="auto" w:fill="auto"/>
            <w:noWrap/>
            <w:vAlign w:val="bottom"/>
            <w:hideMark/>
            <w:tcPrChange w:id="863" w:author="Kin Onn Chan." w:date="2013-12-09T14:00:00Z">
              <w:tcPr>
                <w:tcW w:w="2209" w:type="dxa"/>
                <w:gridSpan w:val="2"/>
                <w:tcBorders>
                  <w:top w:val="nil"/>
                  <w:left w:val="nil"/>
                  <w:bottom w:val="nil"/>
                  <w:right w:val="nil"/>
                </w:tcBorders>
                <w:shd w:val="clear" w:color="auto" w:fill="auto"/>
                <w:noWrap/>
                <w:vAlign w:val="bottom"/>
                <w:hideMark/>
              </w:tcPr>
            </w:tcPrChange>
          </w:tcPr>
          <w:p w14:paraId="32DC2096" w14:textId="77777777" w:rsidR="00965090" w:rsidRPr="00965090" w:rsidRDefault="00965090" w:rsidP="00965090">
            <w:pPr>
              <w:rPr>
                <w:ins w:id="864" w:author="Kin Onn Chan." w:date="2013-12-09T13:58:00Z"/>
                <w:rFonts w:ascii="Times New Roman" w:eastAsia="Times New Roman" w:hAnsi="Times New Roman" w:cs="Times New Roman"/>
                <w:color w:val="000000"/>
              </w:rPr>
            </w:pPr>
            <w:ins w:id="86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52A316F1" w14:textId="77777777" w:rsidTr="00965090">
        <w:tblPrEx>
          <w:tblPrExChange w:id="866" w:author="Kin Onn Chan." w:date="2013-12-09T14:00:00Z">
            <w:tblPrEx>
              <w:tblW w:w="9478" w:type="dxa"/>
            </w:tblPrEx>
          </w:tblPrExChange>
        </w:tblPrEx>
        <w:trPr>
          <w:trHeight w:val="300"/>
          <w:ins w:id="867" w:author="Kin Onn Chan." w:date="2013-12-09T13:58:00Z"/>
          <w:trPrChange w:id="86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869" w:author="Kin Onn Chan." w:date="2013-12-09T14:00:00Z">
              <w:tcPr>
                <w:tcW w:w="1545" w:type="dxa"/>
                <w:tcBorders>
                  <w:top w:val="nil"/>
                  <w:left w:val="nil"/>
                  <w:bottom w:val="nil"/>
                  <w:right w:val="nil"/>
                </w:tcBorders>
                <w:shd w:val="clear" w:color="auto" w:fill="auto"/>
                <w:noWrap/>
                <w:vAlign w:val="bottom"/>
                <w:hideMark/>
              </w:tcPr>
            </w:tcPrChange>
          </w:tcPr>
          <w:p w14:paraId="03642607" w14:textId="77777777" w:rsidR="00965090" w:rsidRPr="00965090" w:rsidRDefault="00965090" w:rsidP="00965090">
            <w:pPr>
              <w:rPr>
                <w:ins w:id="870" w:author="Kin Onn Chan." w:date="2013-12-09T13:58:00Z"/>
                <w:rFonts w:ascii="Times New Roman" w:eastAsia="Times New Roman" w:hAnsi="Times New Roman" w:cs="Times New Roman"/>
                <w:color w:val="000000"/>
              </w:rPr>
            </w:pPr>
            <w:ins w:id="871" w:author="Kin Onn Chan." w:date="2013-12-09T13:58:00Z">
              <w:r w:rsidRPr="00965090">
                <w:rPr>
                  <w:rFonts w:ascii="Times New Roman" w:eastAsia="Times New Roman" w:hAnsi="Times New Roman" w:cs="Times New Roman"/>
                  <w:color w:val="000000"/>
                </w:rPr>
                <w:t>KUHE 15472</w:t>
              </w:r>
            </w:ins>
          </w:p>
        </w:tc>
        <w:tc>
          <w:tcPr>
            <w:tcW w:w="1530" w:type="dxa"/>
            <w:tcBorders>
              <w:top w:val="nil"/>
              <w:left w:val="nil"/>
              <w:bottom w:val="nil"/>
              <w:right w:val="nil"/>
            </w:tcBorders>
            <w:shd w:val="clear" w:color="auto" w:fill="auto"/>
            <w:noWrap/>
            <w:vAlign w:val="bottom"/>
            <w:hideMark/>
            <w:tcPrChange w:id="872" w:author="Kin Onn Chan." w:date="2013-12-09T14:00:00Z">
              <w:tcPr>
                <w:tcW w:w="1832" w:type="dxa"/>
                <w:tcBorders>
                  <w:top w:val="nil"/>
                  <w:left w:val="nil"/>
                  <w:bottom w:val="nil"/>
                  <w:right w:val="nil"/>
                </w:tcBorders>
                <w:shd w:val="clear" w:color="auto" w:fill="auto"/>
                <w:noWrap/>
                <w:vAlign w:val="bottom"/>
                <w:hideMark/>
              </w:tcPr>
            </w:tcPrChange>
          </w:tcPr>
          <w:p w14:paraId="34138421" w14:textId="77777777" w:rsidR="00965090" w:rsidRPr="00965090" w:rsidRDefault="00965090" w:rsidP="00965090">
            <w:pPr>
              <w:rPr>
                <w:ins w:id="873" w:author="Kin Onn Chan." w:date="2013-12-09T13:58:00Z"/>
                <w:rFonts w:ascii="Times New Roman" w:eastAsia="Times New Roman" w:hAnsi="Times New Roman" w:cs="Times New Roman"/>
                <w:i/>
                <w:iCs/>
                <w:color w:val="000000"/>
              </w:rPr>
            </w:pPr>
            <w:ins w:id="87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malayana</w:t>
              </w:r>
              <w:proofErr w:type="spellEnd"/>
            </w:ins>
          </w:p>
        </w:tc>
        <w:tc>
          <w:tcPr>
            <w:tcW w:w="2668" w:type="dxa"/>
            <w:tcBorders>
              <w:top w:val="nil"/>
              <w:left w:val="nil"/>
              <w:bottom w:val="nil"/>
              <w:right w:val="nil"/>
            </w:tcBorders>
            <w:shd w:val="clear" w:color="auto" w:fill="auto"/>
            <w:noWrap/>
            <w:vAlign w:val="bottom"/>
            <w:hideMark/>
            <w:tcPrChange w:id="875" w:author="Kin Onn Chan." w:date="2013-12-09T14:00:00Z">
              <w:tcPr>
                <w:tcW w:w="2668" w:type="dxa"/>
                <w:tcBorders>
                  <w:top w:val="nil"/>
                  <w:left w:val="nil"/>
                  <w:bottom w:val="nil"/>
                  <w:right w:val="nil"/>
                </w:tcBorders>
                <w:shd w:val="clear" w:color="auto" w:fill="auto"/>
                <w:noWrap/>
                <w:vAlign w:val="bottom"/>
                <w:hideMark/>
              </w:tcPr>
            </w:tcPrChange>
          </w:tcPr>
          <w:p w14:paraId="6BC0B88F" w14:textId="77777777" w:rsidR="00965090" w:rsidRPr="00965090" w:rsidRDefault="00965090" w:rsidP="00965090">
            <w:pPr>
              <w:rPr>
                <w:ins w:id="876" w:author="Kin Onn Chan." w:date="2013-12-09T13:58:00Z"/>
                <w:rFonts w:ascii="Times New Roman" w:eastAsia="Times New Roman" w:hAnsi="Times New Roman" w:cs="Times New Roman"/>
                <w:color w:val="000000"/>
              </w:rPr>
            </w:pPr>
            <w:ins w:id="877" w:author="Kin Onn Chan." w:date="2013-12-09T13:58:00Z">
              <w:r w:rsidRPr="00965090">
                <w:rPr>
                  <w:rFonts w:ascii="Times New Roman" w:eastAsia="Times New Roman" w:hAnsi="Times New Roman" w:cs="Times New Roman"/>
                  <w:color w:val="000000"/>
                </w:rPr>
                <w:t xml:space="preserve">West Malaysia, </w:t>
              </w:r>
              <w:proofErr w:type="spellStart"/>
              <w:r w:rsidRPr="00965090">
                <w:rPr>
                  <w:rFonts w:ascii="Times New Roman" w:eastAsia="Times New Roman" w:hAnsi="Times New Roman" w:cs="Times New Roman"/>
                  <w:color w:val="000000"/>
                </w:rPr>
                <w:t>Larut</w:t>
              </w:r>
              <w:proofErr w:type="spellEnd"/>
            </w:ins>
          </w:p>
        </w:tc>
        <w:tc>
          <w:tcPr>
            <w:tcW w:w="1350" w:type="dxa"/>
            <w:tcBorders>
              <w:top w:val="nil"/>
              <w:left w:val="nil"/>
              <w:bottom w:val="nil"/>
              <w:right w:val="nil"/>
            </w:tcBorders>
            <w:shd w:val="clear" w:color="auto" w:fill="auto"/>
            <w:noWrap/>
            <w:vAlign w:val="bottom"/>
            <w:hideMark/>
            <w:tcPrChange w:id="878" w:author="Kin Onn Chan." w:date="2013-12-09T14:00:00Z">
              <w:tcPr>
                <w:tcW w:w="1224" w:type="dxa"/>
                <w:tcBorders>
                  <w:top w:val="nil"/>
                  <w:left w:val="nil"/>
                  <w:bottom w:val="nil"/>
                  <w:right w:val="nil"/>
                </w:tcBorders>
                <w:shd w:val="clear" w:color="auto" w:fill="auto"/>
                <w:noWrap/>
                <w:vAlign w:val="bottom"/>
                <w:hideMark/>
              </w:tcPr>
            </w:tcPrChange>
          </w:tcPr>
          <w:p w14:paraId="5B75263B" w14:textId="77777777" w:rsidR="00965090" w:rsidRPr="00965090" w:rsidRDefault="00965090" w:rsidP="00965090">
            <w:pPr>
              <w:rPr>
                <w:ins w:id="879" w:author="Kin Onn Chan." w:date="2013-12-09T13:58:00Z"/>
                <w:rFonts w:ascii="Times New Roman" w:eastAsia="Times New Roman" w:hAnsi="Times New Roman" w:cs="Times New Roman"/>
                <w:color w:val="000000"/>
              </w:rPr>
            </w:pPr>
            <w:ins w:id="880" w:author="Kin Onn Chan." w:date="2013-12-09T13:58:00Z">
              <w:r w:rsidRPr="00965090">
                <w:rPr>
                  <w:rFonts w:ascii="Times New Roman" w:eastAsia="Times New Roman" w:hAnsi="Times New Roman" w:cs="Times New Roman"/>
                  <w:color w:val="000000"/>
                </w:rPr>
                <w:t>AB435264</w:t>
              </w:r>
            </w:ins>
          </w:p>
        </w:tc>
        <w:tc>
          <w:tcPr>
            <w:tcW w:w="1260" w:type="dxa"/>
            <w:tcBorders>
              <w:top w:val="nil"/>
              <w:left w:val="nil"/>
              <w:bottom w:val="nil"/>
              <w:right w:val="nil"/>
            </w:tcBorders>
            <w:shd w:val="clear" w:color="auto" w:fill="auto"/>
            <w:noWrap/>
            <w:vAlign w:val="bottom"/>
            <w:hideMark/>
            <w:tcPrChange w:id="881" w:author="Kin Onn Chan." w:date="2013-12-09T14:00:00Z">
              <w:tcPr>
                <w:tcW w:w="2209" w:type="dxa"/>
                <w:gridSpan w:val="2"/>
                <w:tcBorders>
                  <w:top w:val="nil"/>
                  <w:left w:val="nil"/>
                  <w:bottom w:val="nil"/>
                  <w:right w:val="nil"/>
                </w:tcBorders>
                <w:shd w:val="clear" w:color="auto" w:fill="auto"/>
                <w:noWrap/>
                <w:vAlign w:val="bottom"/>
                <w:hideMark/>
              </w:tcPr>
            </w:tcPrChange>
          </w:tcPr>
          <w:p w14:paraId="38488F02" w14:textId="77777777" w:rsidR="00965090" w:rsidRPr="00965090" w:rsidRDefault="00965090" w:rsidP="00965090">
            <w:pPr>
              <w:rPr>
                <w:ins w:id="882" w:author="Kin Onn Chan." w:date="2013-12-09T13:58:00Z"/>
                <w:rFonts w:ascii="Times New Roman" w:eastAsia="Times New Roman" w:hAnsi="Times New Roman" w:cs="Times New Roman"/>
                <w:color w:val="000000"/>
              </w:rPr>
            </w:pPr>
            <w:ins w:id="88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314B7BE4" w14:textId="77777777" w:rsidTr="00965090">
        <w:tblPrEx>
          <w:tblPrExChange w:id="884" w:author="Kin Onn Chan." w:date="2013-12-09T14:00:00Z">
            <w:tblPrEx>
              <w:tblW w:w="9478" w:type="dxa"/>
            </w:tblPrEx>
          </w:tblPrExChange>
        </w:tblPrEx>
        <w:trPr>
          <w:trHeight w:val="300"/>
          <w:ins w:id="885" w:author="Kin Onn Chan." w:date="2013-12-09T13:58:00Z"/>
          <w:trPrChange w:id="88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887" w:author="Kin Onn Chan." w:date="2013-12-09T14:00:00Z">
              <w:tcPr>
                <w:tcW w:w="1545" w:type="dxa"/>
                <w:tcBorders>
                  <w:top w:val="nil"/>
                  <w:left w:val="nil"/>
                  <w:bottom w:val="nil"/>
                  <w:right w:val="nil"/>
                </w:tcBorders>
                <w:shd w:val="clear" w:color="auto" w:fill="auto"/>
                <w:noWrap/>
                <w:vAlign w:val="bottom"/>
                <w:hideMark/>
              </w:tcPr>
            </w:tcPrChange>
          </w:tcPr>
          <w:p w14:paraId="55B405DF" w14:textId="77777777" w:rsidR="00965090" w:rsidRPr="00965090" w:rsidRDefault="00965090" w:rsidP="00965090">
            <w:pPr>
              <w:rPr>
                <w:ins w:id="888" w:author="Kin Onn Chan." w:date="2013-12-09T13:58:00Z"/>
                <w:rFonts w:ascii="Times New Roman" w:eastAsia="Times New Roman" w:hAnsi="Times New Roman" w:cs="Times New Roman"/>
                <w:color w:val="000000"/>
              </w:rPr>
            </w:pPr>
            <w:ins w:id="889" w:author="Kin Onn Chan." w:date="2013-12-09T13:58:00Z">
              <w:r w:rsidRPr="00965090">
                <w:rPr>
                  <w:rFonts w:ascii="Times New Roman" w:eastAsia="Times New Roman" w:hAnsi="Times New Roman" w:cs="Times New Roman"/>
                  <w:color w:val="000000"/>
                </w:rPr>
                <w:t>ACD 3600</w:t>
              </w:r>
            </w:ins>
          </w:p>
        </w:tc>
        <w:tc>
          <w:tcPr>
            <w:tcW w:w="1530" w:type="dxa"/>
            <w:tcBorders>
              <w:top w:val="nil"/>
              <w:left w:val="nil"/>
              <w:bottom w:val="nil"/>
              <w:right w:val="nil"/>
            </w:tcBorders>
            <w:shd w:val="clear" w:color="auto" w:fill="auto"/>
            <w:noWrap/>
            <w:vAlign w:val="bottom"/>
            <w:hideMark/>
            <w:tcPrChange w:id="890" w:author="Kin Onn Chan." w:date="2013-12-09T14:00:00Z">
              <w:tcPr>
                <w:tcW w:w="1832" w:type="dxa"/>
                <w:tcBorders>
                  <w:top w:val="nil"/>
                  <w:left w:val="nil"/>
                  <w:bottom w:val="nil"/>
                  <w:right w:val="nil"/>
                </w:tcBorders>
                <w:shd w:val="clear" w:color="auto" w:fill="auto"/>
                <w:noWrap/>
                <w:vAlign w:val="bottom"/>
                <w:hideMark/>
              </w:tcPr>
            </w:tcPrChange>
          </w:tcPr>
          <w:p w14:paraId="7652328C" w14:textId="77777777" w:rsidR="00965090" w:rsidRPr="00965090" w:rsidRDefault="00965090" w:rsidP="00965090">
            <w:pPr>
              <w:rPr>
                <w:ins w:id="891" w:author="Kin Onn Chan." w:date="2013-12-09T13:58:00Z"/>
                <w:rFonts w:ascii="Times New Roman" w:eastAsia="Times New Roman" w:hAnsi="Times New Roman" w:cs="Times New Roman"/>
                <w:i/>
                <w:iCs/>
                <w:color w:val="000000"/>
              </w:rPr>
            </w:pPr>
            <w:ins w:id="89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mcgregori</w:t>
              </w:r>
              <w:proofErr w:type="spellEnd"/>
            </w:ins>
          </w:p>
        </w:tc>
        <w:tc>
          <w:tcPr>
            <w:tcW w:w="2668" w:type="dxa"/>
            <w:tcBorders>
              <w:top w:val="nil"/>
              <w:left w:val="nil"/>
              <w:bottom w:val="nil"/>
              <w:right w:val="nil"/>
            </w:tcBorders>
            <w:shd w:val="clear" w:color="auto" w:fill="auto"/>
            <w:noWrap/>
            <w:vAlign w:val="bottom"/>
            <w:hideMark/>
            <w:tcPrChange w:id="893" w:author="Kin Onn Chan." w:date="2013-12-09T14:00:00Z">
              <w:tcPr>
                <w:tcW w:w="2668" w:type="dxa"/>
                <w:tcBorders>
                  <w:top w:val="nil"/>
                  <w:left w:val="nil"/>
                  <w:bottom w:val="nil"/>
                  <w:right w:val="nil"/>
                </w:tcBorders>
                <w:shd w:val="clear" w:color="auto" w:fill="auto"/>
                <w:noWrap/>
                <w:vAlign w:val="bottom"/>
                <w:hideMark/>
              </w:tcPr>
            </w:tcPrChange>
          </w:tcPr>
          <w:p w14:paraId="4A6A0C56" w14:textId="77777777" w:rsidR="00965090" w:rsidRPr="00965090" w:rsidRDefault="00965090" w:rsidP="00965090">
            <w:pPr>
              <w:rPr>
                <w:ins w:id="894" w:author="Kin Onn Chan." w:date="2013-12-09T13:58:00Z"/>
                <w:rFonts w:ascii="Times New Roman" w:eastAsia="Times New Roman" w:hAnsi="Times New Roman" w:cs="Times New Roman"/>
                <w:color w:val="000000"/>
              </w:rPr>
            </w:pPr>
            <w:ins w:id="895" w:author="Kin Onn Chan." w:date="2013-12-09T13:58:00Z">
              <w:r w:rsidRPr="00965090">
                <w:rPr>
                  <w:rFonts w:ascii="Times New Roman" w:eastAsia="Times New Roman" w:hAnsi="Times New Roman" w:cs="Times New Roman"/>
                  <w:color w:val="000000"/>
                </w:rPr>
                <w:t>Philippines, Mindanao</w:t>
              </w:r>
            </w:ins>
          </w:p>
        </w:tc>
        <w:tc>
          <w:tcPr>
            <w:tcW w:w="1350" w:type="dxa"/>
            <w:tcBorders>
              <w:top w:val="nil"/>
              <w:left w:val="nil"/>
              <w:bottom w:val="nil"/>
              <w:right w:val="nil"/>
            </w:tcBorders>
            <w:shd w:val="clear" w:color="auto" w:fill="auto"/>
            <w:noWrap/>
            <w:vAlign w:val="bottom"/>
            <w:hideMark/>
            <w:tcPrChange w:id="896" w:author="Kin Onn Chan." w:date="2013-12-09T14:00:00Z">
              <w:tcPr>
                <w:tcW w:w="1224" w:type="dxa"/>
                <w:tcBorders>
                  <w:top w:val="nil"/>
                  <w:left w:val="nil"/>
                  <w:bottom w:val="nil"/>
                  <w:right w:val="nil"/>
                </w:tcBorders>
                <w:shd w:val="clear" w:color="auto" w:fill="auto"/>
                <w:noWrap/>
                <w:vAlign w:val="bottom"/>
                <w:hideMark/>
              </w:tcPr>
            </w:tcPrChange>
          </w:tcPr>
          <w:p w14:paraId="6168133C" w14:textId="77777777" w:rsidR="00965090" w:rsidRPr="00965090" w:rsidRDefault="00965090" w:rsidP="00965090">
            <w:pPr>
              <w:rPr>
                <w:ins w:id="897" w:author="Kin Onn Chan." w:date="2013-12-09T13:58:00Z"/>
                <w:rFonts w:ascii="Times New Roman" w:eastAsia="Times New Roman" w:hAnsi="Times New Roman" w:cs="Times New Roman"/>
                <w:color w:val="000000"/>
              </w:rPr>
            </w:pPr>
            <w:ins w:id="898" w:author="Kin Onn Chan." w:date="2013-12-09T13:58:00Z">
              <w:r w:rsidRPr="00965090">
                <w:rPr>
                  <w:rFonts w:ascii="Times New Roman" w:eastAsia="Times New Roman" w:hAnsi="Times New Roman" w:cs="Times New Roman"/>
                  <w:color w:val="000000"/>
                </w:rPr>
                <w:t>AB435316</w:t>
              </w:r>
            </w:ins>
          </w:p>
        </w:tc>
        <w:tc>
          <w:tcPr>
            <w:tcW w:w="1260" w:type="dxa"/>
            <w:tcBorders>
              <w:top w:val="nil"/>
              <w:left w:val="nil"/>
              <w:bottom w:val="nil"/>
              <w:right w:val="nil"/>
            </w:tcBorders>
            <w:shd w:val="clear" w:color="auto" w:fill="auto"/>
            <w:noWrap/>
            <w:vAlign w:val="bottom"/>
            <w:hideMark/>
            <w:tcPrChange w:id="899" w:author="Kin Onn Chan." w:date="2013-12-09T14:00:00Z">
              <w:tcPr>
                <w:tcW w:w="2209" w:type="dxa"/>
                <w:gridSpan w:val="2"/>
                <w:tcBorders>
                  <w:top w:val="nil"/>
                  <w:left w:val="nil"/>
                  <w:bottom w:val="nil"/>
                  <w:right w:val="nil"/>
                </w:tcBorders>
                <w:shd w:val="clear" w:color="auto" w:fill="auto"/>
                <w:noWrap/>
                <w:vAlign w:val="bottom"/>
                <w:hideMark/>
              </w:tcPr>
            </w:tcPrChange>
          </w:tcPr>
          <w:p w14:paraId="70B6D663" w14:textId="77777777" w:rsidR="00965090" w:rsidRPr="00965090" w:rsidRDefault="00965090" w:rsidP="00965090">
            <w:pPr>
              <w:rPr>
                <w:ins w:id="900" w:author="Kin Onn Chan." w:date="2013-12-09T13:58:00Z"/>
                <w:rFonts w:ascii="Times New Roman" w:eastAsia="Times New Roman" w:hAnsi="Times New Roman" w:cs="Times New Roman"/>
                <w:color w:val="000000"/>
              </w:rPr>
            </w:pPr>
            <w:ins w:id="90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2511814F" w14:textId="77777777" w:rsidTr="00965090">
        <w:tblPrEx>
          <w:tblPrExChange w:id="902" w:author="Kin Onn Chan." w:date="2013-12-09T14:00:00Z">
            <w:tblPrEx>
              <w:tblW w:w="9478" w:type="dxa"/>
            </w:tblPrEx>
          </w:tblPrExChange>
        </w:tblPrEx>
        <w:trPr>
          <w:trHeight w:val="300"/>
          <w:ins w:id="903" w:author="Kin Onn Chan." w:date="2013-12-09T13:58:00Z"/>
          <w:trPrChange w:id="90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905" w:author="Kin Onn Chan." w:date="2013-12-09T14:00:00Z">
              <w:tcPr>
                <w:tcW w:w="1545" w:type="dxa"/>
                <w:tcBorders>
                  <w:top w:val="nil"/>
                  <w:left w:val="nil"/>
                  <w:bottom w:val="nil"/>
                  <w:right w:val="nil"/>
                </w:tcBorders>
                <w:shd w:val="clear" w:color="auto" w:fill="auto"/>
                <w:noWrap/>
                <w:vAlign w:val="bottom"/>
                <w:hideMark/>
              </w:tcPr>
            </w:tcPrChange>
          </w:tcPr>
          <w:p w14:paraId="37DCB145" w14:textId="77777777" w:rsidR="00965090" w:rsidRPr="00965090" w:rsidRDefault="00965090" w:rsidP="00965090">
            <w:pPr>
              <w:rPr>
                <w:ins w:id="906" w:author="Kin Onn Chan." w:date="2013-12-09T13:58:00Z"/>
                <w:rFonts w:ascii="Times New Roman" w:eastAsia="Times New Roman" w:hAnsi="Times New Roman" w:cs="Times New Roman"/>
                <w:color w:val="000000"/>
              </w:rPr>
            </w:pPr>
            <w:ins w:id="907" w:author="Kin Onn Chan." w:date="2013-12-09T13:58:00Z">
              <w:r w:rsidRPr="00965090">
                <w:rPr>
                  <w:rFonts w:ascii="Times New Roman" w:eastAsia="Times New Roman" w:hAnsi="Times New Roman" w:cs="Times New Roman"/>
                  <w:color w:val="000000"/>
                </w:rPr>
                <w:t>KUHE 12058</w:t>
              </w:r>
            </w:ins>
          </w:p>
        </w:tc>
        <w:tc>
          <w:tcPr>
            <w:tcW w:w="1530" w:type="dxa"/>
            <w:tcBorders>
              <w:top w:val="nil"/>
              <w:left w:val="nil"/>
              <w:bottom w:val="nil"/>
              <w:right w:val="nil"/>
            </w:tcBorders>
            <w:shd w:val="clear" w:color="auto" w:fill="auto"/>
            <w:noWrap/>
            <w:vAlign w:val="bottom"/>
            <w:hideMark/>
            <w:tcPrChange w:id="908" w:author="Kin Onn Chan." w:date="2013-12-09T14:00:00Z">
              <w:tcPr>
                <w:tcW w:w="1832" w:type="dxa"/>
                <w:tcBorders>
                  <w:top w:val="nil"/>
                  <w:left w:val="nil"/>
                  <w:bottom w:val="nil"/>
                  <w:right w:val="nil"/>
                </w:tcBorders>
                <w:shd w:val="clear" w:color="auto" w:fill="auto"/>
                <w:noWrap/>
                <w:vAlign w:val="bottom"/>
                <w:hideMark/>
              </w:tcPr>
            </w:tcPrChange>
          </w:tcPr>
          <w:p w14:paraId="28897CEF" w14:textId="77777777" w:rsidR="00965090" w:rsidRPr="00965090" w:rsidRDefault="00965090" w:rsidP="00965090">
            <w:pPr>
              <w:rPr>
                <w:ins w:id="909" w:author="Kin Onn Chan." w:date="2013-12-09T13:58:00Z"/>
                <w:rFonts w:ascii="Times New Roman" w:eastAsia="Times New Roman" w:hAnsi="Times New Roman" w:cs="Times New Roman"/>
                <w:i/>
                <w:iCs/>
                <w:color w:val="000000"/>
              </w:rPr>
            </w:pPr>
            <w:ins w:id="91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minuta</w:t>
              </w:r>
              <w:proofErr w:type="spellEnd"/>
            </w:ins>
          </w:p>
        </w:tc>
        <w:tc>
          <w:tcPr>
            <w:tcW w:w="2668" w:type="dxa"/>
            <w:tcBorders>
              <w:top w:val="nil"/>
              <w:left w:val="nil"/>
              <w:bottom w:val="nil"/>
              <w:right w:val="nil"/>
            </w:tcBorders>
            <w:shd w:val="clear" w:color="auto" w:fill="auto"/>
            <w:noWrap/>
            <w:vAlign w:val="bottom"/>
            <w:hideMark/>
            <w:tcPrChange w:id="911" w:author="Kin Onn Chan." w:date="2013-12-09T14:00:00Z">
              <w:tcPr>
                <w:tcW w:w="2668" w:type="dxa"/>
                <w:tcBorders>
                  <w:top w:val="nil"/>
                  <w:left w:val="nil"/>
                  <w:bottom w:val="nil"/>
                  <w:right w:val="nil"/>
                </w:tcBorders>
                <w:shd w:val="clear" w:color="auto" w:fill="auto"/>
                <w:noWrap/>
                <w:vAlign w:val="bottom"/>
                <w:hideMark/>
              </w:tcPr>
            </w:tcPrChange>
          </w:tcPr>
          <w:p w14:paraId="3D8AA0A3" w14:textId="77777777" w:rsidR="00965090" w:rsidRPr="00965090" w:rsidRDefault="00965090" w:rsidP="00965090">
            <w:pPr>
              <w:rPr>
                <w:ins w:id="912" w:author="Kin Onn Chan." w:date="2013-12-09T13:58:00Z"/>
                <w:rFonts w:ascii="Times New Roman" w:eastAsia="Times New Roman" w:hAnsi="Times New Roman" w:cs="Times New Roman"/>
                <w:color w:val="000000"/>
              </w:rPr>
            </w:pPr>
            <w:ins w:id="913" w:author="Kin Onn Chan." w:date="2013-12-09T13:58:00Z">
              <w:r w:rsidRPr="00965090">
                <w:rPr>
                  <w:rFonts w:ascii="Times New Roman" w:eastAsia="Times New Roman" w:hAnsi="Times New Roman" w:cs="Times New Roman"/>
                  <w:color w:val="000000"/>
                </w:rPr>
                <w:t>East Malaysia, Sarawak, Kuching</w:t>
              </w:r>
            </w:ins>
          </w:p>
        </w:tc>
        <w:tc>
          <w:tcPr>
            <w:tcW w:w="1350" w:type="dxa"/>
            <w:tcBorders>
              <w:top w:val="nil"/>
              <w:left w:val="nil"/>
              <w:bottom w:val="nil"/>
              <w:right w:val="nil"/>
            </w:tcBorders>
            <w:shd w:val="clear" w:color="auto" w:fill="auto"/>
            <w:noWrap/>
            <w:vAlign w:val="bottom"/>
            <w:hideMark/>
            <w:tcPrChange w:id="914" w:author="Kin Onn Chan." w:date="2013-12-09T14:00:00Z">
              <w:tcPr>
                <w:tcW w:w="1224" w:type="dxa"/>
                <w:tcBorders>
                  <w:top w:val="nil"/>
                  <w:left w:val="nil"/>
                  <w:bottom w:val="nil"/>
                  <w:right w:val="nil"/>
                </w:tcBorders>
                <w:shd w:val="clear" w:color="auto" w:fill="auto"/>
                <w:noWrap/>
                <w:vAlign w:val="bottom"/>
                <w:hideMark/>
              </w:tcPr>
            </w:tcPrChange>
          </w:tcPr>
          <w:p w14:paraId="0A414F74" w14:textId="77777777" w:rsidR="00965090" w:rsidRPr="00965090" w:rsidRDefault="00965090" w:rsidP="00965090">
            <w:pPr>
              <w:rPr>
                <w:ins w:id="915" w:author="Kin Onn Chan." w:date="2013-12-09T13:58:00Z"/>
                <w:rFonts w:ascii="Times New Roman" w:eastAsia="Times New Roman" w:hAnsi="Times New Roman" w:cs="Times New Roman"/>
                <w:color w:val="000000"/>
              </w:rPr>
            </w:pPr>
            <w:ins w:id="916" w:author="Kin Onn Chan." w:date="2013-12-09T13:58:00Z">
              <w:r w:rsidRPr="00965090">
                <w:rPr>
                  <w:rFonts w:ascii="Times New Roman" w:eastAsia="Times New Roman" w:hAnsi="Times New Roman" w:cs="Times New Roman"/>
                  <w:color w:val="000000"/>
                </w:rPr>
                <w:t>AB435281</w:t>
              </w:r>
            </w:ins>
          </w:p>
        </w:tc>
        <w:tc>
          <w:tcPr>
            <w:tcW w:w="1260" w:type="dxa"/>
            <w:tcBorders>
              <w:top w:val="nil"/>
              <w:left w:val="nil"/>
              <w:bottom w:val="nil"/>
              <w:right w:val="nil"/>
            </w:tcBorders>
            <w:shd w:val="clear" w:color="auto" w:fill="auto"/>
            <w:noWrap/>
            <w:vAlign w:val="bottom"/>
            <w:hideMark/>
            <w:tcPrChange w:id="917" w:author="Kin Onn Chan." w:date="2013-12-09T14:00:00Z">
              <w:tcPr>
                <w:tcW w:w="2209" w:type="dxa"/>
                <w:gridSpan w:val="2"/>
                <w:tcBorders>
                  <w:top w:val="nil"/>
                  <w:left w:val="nil"/>
                  <w:bottom w:val="nil"/>
                  <w:right w:val="nil"/>
                </w:tcBorders>
                <w:shd w:val="clear" w:color="auto" w:fill="auto"/>
                <w:noWrap/>
                <w:vAlign w:val="bottom"/>
                <w:hideMark/>
              </w:tcPr>
            </w:tcPrChange>
          </w:tcPr>
          <w:p w14:paraId="0691DE80" w14:textId="77777777" w:rsidR="00965090" w:rsidRPr="00965090" w:rsidRDefault="00965090" w:rsidP="00965090">
            <w:pPr>
              <w:rPr>
                <w:ins w:id="918" w:author="Kin Onn Chan." w:date="2013-12-09T13:58:00Z"/>
                <w:rFonts w:ascii="Times New Roman" w:eastAsia="Times New Roman" w:hAnsi="Times New Roman" w:cs="Times New Roman"/>
                <w:color w:val="000000"/>
              </w:rPr>
            </w:pPr>
            <w:ins w:id="919"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1BAFA1EA" w14:textId="77777777" w:rsidTr="00965090">
        <w:tblPrEx>
          <w:tblPrExChange w:id="920" w:author="Kin Onn Chan." w:date="2013-12-09T14:00:00Z">
            <w:tblPrEx>
              <w:tblW w:w="9478" w:type="dxa"/>
            </w:tblPrEx>
          </w:tblPrExChange>
        </w:tblPrEx>
        <w:trPr>
          <w:trHeight w:val="300"/>
          <w:ins w:id="921" w:author="Kin Onn Chan." w:date="2013-12-09T13:58:00Z"/>
          <w:trPrChange w:id="92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923" w:author="Kin Onn Chan." w:date="2013-12-09T14:00:00Z">
              <w:tcPr>
                <w:tcW w:w="1545" w:type="dxa"/>
                <w:tcBorders>
                  <w:top w:val="nil"/>
                  <w:left w:val="nil"/>
                  <w:bottom w:val="nil"/>
                  <w:right w:val="nil"/>
                </w:tcBorders>
                <w:shd w:val="clear" w:color="auto" w:fill="auto"/>
                <w:noWrap/>
                <w:vAlign w:val="bottom"/>
                <w:hideMark/>
              </w:tcPr>
            </w:tcPrChange>
          </w:tcPr>
          <w:p w14:paraId="2B9A7F01" w14:textId="77777777" w:rsidR="00965090" w:rsidRPr="00965090" w:rsidRDefault="00965090" w:rsidP="00965090">
            <w:pPr>
              <w:rPr>
                <w:ins w:id="924" w:author="Kin Onn Chan." w:date="2013-12-09T13:58:00Z"/>
                <w:rFonts w:ascii="Times New Roman" w:eastAsia="Times New Roman" w:hAnsi="Times New Roman" w:cs="Times New Roman"/>
                <w:color w:val="000000"/>
              </w:rPr>
            </w:pPr>
            <w:ins w:id="925" w:author="Kin Onn Chan." w:date="2013-12-09T13:58:00Z">
              <w:r w:rsidRPr="00965090">
                <w:rPr>
                  <w:rFonts w:ascii="Times New Roman" w:eastAsia="Times New Roman" w:hAnsi="Times New Roman" w:cs="Times New Roman"/>
                  <w:color w:val="000000"/>
                </w:rPr>
                <w:t>KUHE 17233</w:t>
              </w:r>
            </w:ins>
          </w:p>
        </w:tc>
        <w:tc>
          <w:tcPr>
            <w:tcW w:w="1530" w:type="dxa"/>
            <w:tcBorders>
              <w:top w:val="nil"/>
              <w:left w:val="nil"/>
              <w:bottom w:val="nil"/>
              <w:right w:val="nil"/>
            </w:tcBorders>
            <w:shd w:val="clear" w:color="auto" w:fill="auto"/>
            <w:noWrap/>
            <w:vAlign w:val="bottom"/>
            <w:hideMark/>
            <w:tcPrChange w:id="926" w:author="Kin Onn Chan." w:date="2013-12-09T14:00:00Z">
              <w:tcPr>
                <w:tcW w:w="1832" w:type="dxa"/>
                <w:tcBorders>
                  <w:top w:val="nil"/>
                  <w:left w:val="nil"/>
                  <w:bottom w:val="nil"/>
                  <w:right w:val="nil"/>
                </w:tcBorders>
                <w:shd w:val="clear" w:color="auto" w:fill="auto"/>
                <w:noWrap/>
                <w:vAlign w:val="bottom"/>
                <w:hideMark/>
              </w:tcPr>
            </w:tcPrChange>
          </w:tcPr>
          <w:p w14:paraId="610711E4" w14:textId="77777777" w:rsidR="00965090" w:rsidRPr="00965090" w:rsidRDefault="00965090" w:rsidP="00965090">
            <w:pPr>
              <w:rPr>
                <w:ins w:id="927" w:author="Kin Onn Chan." w:date="2013-12-09T13:58:00Z"/>
                <w:rFonts w:ascii="Times New Roman" w:eastAsia="Times New Roman" w:hAnsi="Times New Roman" w:cs="Times New Roman"/>
                <w:i/>
                <w:iCs/>
                <w:color w:val="000000"/>
              </w:rPr>
            </w:pPr>
            <w:ins w:id="92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minuta</w:t>
              </w:r>
              <w:proofErr w:type="spellEnd"/>
            </w:ins>
          </w:p>
        </w:tc>
        <w:tc>
          <w:tcPr>
            <w:tcW w:w="2668" w:type="dxa"/>
            <w:tcBorders>
              <w:top w:val="nil"/>
              <w:left w:val="nil"/>
              <w:bottom w:val="nil"/>
              <w:right w:val="nil"/>
            </w:tcBorders>
            <w:shd w:val="clear" w:color="auto" w:fill="auto"/>
            <w:noWrap/>
            <w:vAlign w:val="bottom"/>
            <w:hideMark/>
            <w:tcPrChange w:id="929" w:author="Kin Onn Chan." w:date="2013-12-09T14:00:00Z">
              <w:tcPr>
                <w:tcW w:w="2668" w:type="dxa"/>
                <w:tcBorders>
                  <w:top w:val="nil"/>
                  <w:left w:val="nil"/>
                  <w:bottom w:val="nil"/>
                  <w:right w:val="nil"/>
                </w:tcBorders>
                <w:shd w:val="clear" w:color="auto" w:fill="auto"/>
                <w:noWrap/>
                <w:vAlign w:val="bottom"/>
                <w:hideMark/>
              </w:tcPr>
            </w:tcPrChange>
          </w:tcPr>
          <w:p w14:paraId="6746516F" w14:textId="77777777" w:rsidR="00965090" w:rsidRPr="00965090" w:rsidRDefault="00965090" w:rsidP="00965090">
            <w:pPr>
              <w:rPr>
                <w:ins w:id="930" w:author="Kin Onn Chan." w:date="2013-12-09T13:58:00Z"/>
                <w:rFonts w:ascii="Times New Roman" w:eastAsia="Times New Roman" w:hAnsi="Times New Roman" w:cs="Times New Roman"/>
                <w:color w:val="000000"/>
              </w:rPr>
            </w:pPr>
            <w:ins w:id="931" w:author="Kin Onn Chan." w:date="2013-12-09T13:58:00Z">
              <w:r w:rsidRPr="00965090">
                <w:rPr>
                  <w:rFonts w:ascii="Times New Roman" w:eastAsia="Times New Roman" w:hAnsi="Times New Roman" w:cs="Times New Roman"/>
                  <w:color w:val="000000"/>
                </w:rPr>
                <w:t>East Malaysia, Sarawak, Kuching</w:t>
              </w:r>
            </w:ins>
          </w:p>
        </w:tc>
        <w:tc>
          <w:tcPr>
            <w:tcW w:w="1350" w:type="dxa"/>
            <w:tcBorders>
              <w:top w:val="nil"/>
              <w:left w:val="nil"/>
              <w:bottom w:val="nil"/>
              <w:right w:val="nil"/>
            </w:tcBorders>
            <w:shd w:val="clear" w:color="auto" w:fill="auto"/>
            <w:noWrap/>
            <w:vAlign w:val="bottom"/>
            <w:hideMark/>
            <w:tcPrChange w:id="932" w:author="Kin Onn Chan." w:date="2013-12-09T14:00:00Z">
              <w:tcPr>
                <w:tcW w:w="1224" w:type="dxa"/>
                <w:tcBorders>
                  <w:top w:val="nil"/>
                  <w:left w:val="nil"/>
                  <w:bottom w:val="nil"/>
                  <w:right w:val="nil"/>
                </w:tcBorders>
                <w:shd w:val="clear" w:color="auto" w:fill="auto"/>
                <w:noWrap/>
                <w:vAlign w:val="bottom"/>
                <w:hideMark/>
              </w:tcPr>
            </w:tcPrChange>
          </w:tcPr>
          <w:p w14:paraId="0FAF07F6" w14:textId="77777777" w:rsidR="00965090" w:rsidRPr="00965090" w:rsidRDefault="00965090" w:rsidP="00965090">
            <w:pPr>
              <w:rPr>
                <w:ins w:id="933" w:author="Kin Onn Chan." w:date="2013-12-09T13:58:00Z"/>
                <w:rFonts w:ascii="Times New Roman" w:eastAsia="Times New Roman" w:hAnsi="Times New Roman" w:cs="Times New Roman"/>
                <w:color w:val="000000"/>
              </w:rPr>
            </w:pPr>
            <w:ins w:id="934" w:author="Kin Onn Chan." w:date="2013-12-09T13:58:00Z">
              <w:r w:rsidRPr="00965090">
                <w:rPr>
                  <w:rFonts w:ascii="Times New Roman" w:eastAsia="Times New Roman" w:hAnsi="Times New Roman" w:cs="Times New Roman"/>
                  <w:color w:val="000000"/>
                </w:rPr>
                <w:t>AB435282</w:t>
              </w:r>
            </w:ins>
          </w:p>
        </w:tc>
        <w:tc>
          <w:tcPr>
            <w:tcW w:w="1260" w:type="dxa"/>
            <w:tcBorders>
              <w:top w:val="nil"/>
              <w:left w:val="nil"/>
              <w:bottom w:val="nil"/>
              <w:right w:val="nil"/>
            </w:tcBorders>
            <w:shd w:val="clear" w:color="auto" w:fill="auto"/>
            <w:noWrap/>
            <w:vAlign w:val="bottom"/>
            <w:hideMark/>
            <w:tcPrChange w:id="935" w:author="Kin Onn Chan." w:date="2013-12-09T14:00:00Z">
              <w:tcPr>
                <w:tcW w:w="2209" w:type="dxa"/>
                <w:gridSpan w:val="2"/>
                <w:tcBorders>
                  <w:top w:val="nil"/>
                  <w:left w:val="nil"/>
                  <w:bottom w:val="nil"/>
                  <w:right w:val="nil"/>
                </w:tcBorders>
                <w:shd w:val="clear" w:color="auto" w:fill="auto"/>
                <w:noWrap/>
                <w:vAlign w:val="bottom"/>
                <w:hideMark/>
              </w:tcPr>
            </w:tcPrChange>
          </w:tcPr>
          <w:p w14:paraId="48D12CC7" w14:textId="77777777" w:rsidR="00965090" w:rsidRPr="00965090" w:rsidRDefault="00965090" w:rsidP="00965090">
            <w:pPr>
              <w:rPr>
                <w:ins w:id="936" w:author="Kin Onn Chan." w:date="2013-12-09T13:58:00Z"/>
                <w:rFonts w:ascii="Times New Roman" w:eastAsia="Times New Roman" w:hAnsi="Times New Roman" w:cs="Times New Roman"/>
                <w:color w:val="000000"/>
              </w:rPr>
            </w:pPr>
            <w:ins w:id="93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2285C6C0" w14:textId="77777777" w:rsidTr="00965090">
        <w:tblPrEx>
          <w:tblPrExChange w:id="938" w:author="Kin Onn Chan." w:date="2013-12-09T14:00:00Z">
            <w:tblPrEx>
              <w:tblW w:w="9478" w:type="dxa"/>
            </w:tblPrEx>
          </w:tblPrExChange>
        </w:tblPrEx>
        <w:trPr>
          <w:trHeight w:val="300"/>
          <w:ins w:id="939" w:author="Kin Onn Chan." w:date="2013-12-09T13:58:00Z"/>
          <w:trPrChange w:id="94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941" w:author="Kin Onn Chan." w:date="2013-12-09T14:00:00Z">
              <w:tcPr>
                <w:tcW w:w="1545" w:type="dxa"/>
                <w:tcBorders>
                  <w:top w:val="nil"/>
                  <w:left w:val="nil"/>
                  <w:bottom w:val="nil"/>
                  <w:right w:val="nil"/>
                </w:tcBorders>
                <w:shd w:val="clear" w:color="auto" w:fill="auto"/>
                <w:noWrap/>
                <w:vAlign w:val="bottom"/>
                <w:hideMark/>
              </w:tcPr>
            </w:tcPrChange>
          </w:tcPr>
          <w:p w14:paraId="3BE35CC2" w14:textId="77777777" w:rsidR="00965090" w:rsidRPr="00965090" w:rsidRDefault="00965090" w:rsidP="00965090">
            <w:pPr>
              <w:rPr>
                <w:ins w:id="942" w:author="Kin Onn Chan." w:date="2013-12-09T13:58:00Z"/>
                <w:rFonts w:ascii="Times New Roman" w:eastAsia="Times New Roman" w:hAnsi="Times New Roman" w:cs="Times New Roman"/>
                <w:color w:val="000000"/>
              </w:rPr>
            </w:pPr>
            <w:ins w:id="943" w:author="Kin Onn Chan." w:date="2013-12-09T13:58:00Z">
              <w:r w:rsidRPr="00965090">
                <w:rPr>
                  <w:rFonts w:ascii="Times New Roman" w:eastAsia="Times New Roman" w:hAnsi="Times New Roman" w:cs="Times New Roman"/>
                  <w:color w:val="000000"/>
                </w:rPr>
                <w:t>KUHE 17274</w:t>
              </w:r>
            </w:ins>
          </w:p>
        </w:tc>
        <w:tc>
          <w:tcPr>
            <w:tcW w:w="1530" w:type="dxa"/>
            <w:tcBorders>
              <w:top w:val="nil"/>
              <w:left w:val="nil"/>
              <w:bottom w:val="nil"/>
              <w:right w:val="nil"/>
            </w:tcBorders>
            <w:shd w:val="clear" w:color="auto" w:fill="auto"/>
            <w:noWrap/>
            <w:vAlign w:val="bottom"/>
            <w:hideMark/>
            <w:tcPrChange w:id="944" w:author="Kin Onn Chan." w:date="2013-12-09T14:00:00Z">
              <w:tcPr>
                <w:tcW w:w="1832" w:type="dxa"/>
                <w:tcBorders>
                  <w:top w:val="nil"/>
                  <w:left w:val="nil"/>
                  <w:bottom w:val="nil"/>
                  <w:right w:val="nil"/>
                </w:tcBorders>
                <w:shd w:val="clear" w:color="auto" w:fill="auto"/>
                <w:noWrap/>
                <w:vAlign w:val="bottom"/>
                <w:hideMark/>
              </w:tcPr>
            </w:tcPrChange>
          </w:tcPr>
          <w:p w14:paraId="1C6A54A6" w14:textId="77777777" w:rsidR="00965090" w:rsidRPr="00965090" w:rsidRDefault="00965090" w:rsidP="00965090">
            <w:pPr>
              <w:rPr>
                <w:ins w:id="945" w:author="Kin Onn Chan." w:date="2013-12-09T13:58:00Z"/>
                <w:rFonts w:ascii="Times New Roman" w:eastAsia="Times New Roman" w:hAnsi="Times New Roman" w:cs="Times New Roman"/>
                <w:i/>
                <w:iCs/>
                <w:color w:val="000000"/>
              </w:rPr>
            </w:pPr>
            <w:ins w:id="94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minuta</w:t>
              </w:r>
              <w:proofErr w:type="spellEnd"/>
            </w:ins>
          </w:p>
        </w:tc>
        <w:tc>
          <w:tcPr>
            <w:tcW w:w="2668" w:type="dxa"/>
            <w:tcBorders>
              <w:top w:val="nil"/>
              <w:left w:val="nil"/>
              <w:bottom w:val="nil"/>
              <w:right w:val="nil"/>
            </w:tcBorders>
            <w:shd w:val="clear" w:color="auto" w:fill="auto"/>
            <w:noWrap/>
            <w:vAlign w:val="bottom"/>
            <w:hideMark/>
            <w:tcPrChange w:id="947" w:author="Kin Onn Chan." w:date="2013-12-09T14:00:00Z">
              <w:tcPr>
                <w:tcW w:w="2668" w:type="dxa"/>
                <w:tcBorders>
                  <w:top w:val="nil"/>
                  <w:left w:val="nil"/>
                  <w:bottom w:val="nil"/>
                  <w:right w:val="nil"/>
                </w:tcBorders>
                <w:shd w:val="clear" w:color="auto" w:fill="auto"/>
                <w:noWrap/>
                <w:vAlign w:val="bottom"/>
                <w:hideMark/>
              </w:tcPr>
            </w:tcPrChange>
          </w:tcPr>
          <w:p w14:paraId="363E136F" w14:textId="77777777" w:rsidR="00965090" w:rsidRPr="00965090" w:rsidRDefault="00965090" w:rsidP="00965090">
            <w:pPr>
              <w:rPr>
                <w:ins w:id="948" w:author="Kin Onn Chan." w:date="2013-12-09T13:58:00Z"/>
                <w:rFonts w:ascii="Times New Roman" w:eastAsia="Times New Roman" w:hAnsi="Times New Roman" w:cs="Times New Roman"/>
                <w:color w:val="000000"/>
              </w:rPr>
            </w:pPr>
            <w:ins w:id="949" w:author="Kin Onn Chan." w:date="2013-12-09T13:58:00Z">
              <w:r w:rsidRPr="00965090">
                <w:rPr>
                  <w:rFonts w:ascii="Times New Roman" w:eastAsia="Times New Roman" w:hAnsi="Times New Roman" w:cs="Times New Roman"/>
                  <w:color w:val="000000"/>
                </w:rPr>
                <w:t>East Malaysia, Sarawak, Kuching</w:t>
              </w:r>
            </w:ins>
          </w:p>
        </w:tc>
        <w:tc>
          <w:tcPr>
            <w:tcW w:w="1350" w:type="dxa"/>
            <w:tcBorders>
              <w:top w:val="nil"/>
              <w:left w:val="nil"/>
              <w:bottom w:val="nil"/>
              <w:right w:val="nil"/>
            </w:tcBorders>
            <w:shd w:val="clear" w:color="auto" w:fill="auto"/>
            <w:noWrap/>
            <w:vAlign w:val="bottom"/>
            <w:hideMark/>
            <w:tcPrChange w:id="950" w:author="Kin Onn Chan." w:date="2013-12-09T14:00:00Z">
              <w:tcPr>
                <w:tcW w:w="1224" w:type="dxa"/>
                <w:tcBorders>
                  <w:top w:val="nil"/>
                  <w:left w:val="nil"/>
                  <w:bottom w:val="nil"/>
                  <w:right w:val="nil"/>
                </w:tcBorders>
                <w:shd w:val="clear" w:color="auto" w:fill="auto"/>
                <w:noWrap/>
                <w:vAlign w:val="bottom"/>
                <w:hideMark/>
              </w:tcPr>
            </w:tcPrChange>
          </w:tcPr>
          <w:p w14:paraId="067C6CD5" w14:textId="77777777" w:rsidR="00965090" w:rsidRPr="00965090" w:rsidRDefault="00965090" w:rsidP="00965090">
            <w:pPr>
              <w:rPr>
                <w:ins w:id="951" w:author="Kin Onn Chan." w:date="2013-12-09T13:58:00Z"/>
                <w:rFonts w:ascii="Times New Roman" w:eastAsia="Times New Roman" w:hAnsi="Times New Roman" w:cs="Times New Roman"/>
                <w:color w:val="000000"/>
              </w:rPr>
            </w:pPr>
            <w:ins w:id="952" w:author="Kin Onn Chan." w:date="2013-12-09T13:58:00Z">
              <w:r w:rsidRPr="00965090">
                <w:rPr>
                  <w:rFonts w:ascii="Times New Roman" w:eastAsia="Times New Roman" w:hAnsi="Times New Roman" w:cs="Times New Roman"/>
                  <w:color w:val="000000"/>
                </w:rPr>
                <w:t>AB435283</w:t>
              </w:r>
            </w:ins>
          </w:p>
        </w:tc>
        <w:tc>
          <w:tcPr>
            <w:tcW w:w="1260" w:type="dxa"/>
            <w:tcBorders>
              <w:top w:val="nil"/>
              <w:left w:val="nil"/>
              <w:bottom w:val="nil"/>
              <w:right w:val="nil"/>
            </w:tcBorders>
            <w:shd w:val="clear" w:color="auto" w:fill="auto"/>
            <w:noWrap/>
            <w:vAlign w:val="bottom"/>
            <w:hideMark/>
            <w:tcPrChange w:id="953" w:author="Kin Onn Chan." w:date="2013-12-09T14:00:00Z">
              <w:tcPr>
                <w:tcW w:w="2209" w:type="dxa"/>
                <w:gridSpan w:val="2"/>
                <w:tcBorders>
                  <w:top w:val="nil"/>
                  <w:left w:val="nil"/>
                  <w:bottom w:val="nil"/>
                  <w:right w:val="nil"/>
                </w:tcBorders>
                <w:shd w:val="clear" w:color="auto" w:fill="auto"/>
                <w:noWrap/>
                <w:vAlign w:val="bottom"/>
                <w:hideMark/>
              </w:tcPr>
            </w:tcPrChange>
          </w:tcPr>
          <w:p w14:paraId="6E67E33E" w14:textId="77777777" w:rsidR="00965090" w:rsidRPr="00965090" w:rsidRDefault="00965090" w:rsidP="00965090">
            <w:pPr>
              <w:rPr>
                <w:ins w:id="954" w:author="Kin Onn Chan." w:date="2013-12-09T13:58:00Z"/>
                <w:rFonts w:ascii="Times New Roman" w:eastAsia="Times New Roman" w:hAnsi="Times New Roman" w:cs="Times New Roman"/>
                <w:color w:val="000000"/>
              </w:rPr>
            </w:pPr>
            <w:ins w:id="95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453C2CD8" w14:textId="77777777" w:rsidTr="00965090">
        <w:tblPrEx>
          <w:tblPrExChange w:id="956" w:author="Kin Onn Chan." w:date="2013-12-09T14:00:00Z">
            <w:tblPrEx>
              <w:tblW w:w="9478" w:type="dxa"/>
            </w:tblPrEx>
          </w:tblPrExChange>
        </w:tblPrEx>
        <w:trPr>
          <w:trHeight w:val="300"/>
          <w:ins w:id="957" w:author="Kin Onn Chan." w:date="2013-12-09T13:58:00Z"/>
          <w:trPrChange w:id="95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959" w:author="Kin Onn Chan." w:date="2013-12-09T14:00:00Z">
              <w:tcPr>
                <w:tcW w:w="1545" w:type="dxa"/>
                <w:tcBorders>
                  <w:top w:val="nil"/>
                  <w:left w:val="nil"/>
                  <w:bottom w:val="nil"/>
                  <w:right w:val="nil"/>
                </w:tcBorders>
                <w:shd w:val="clear" w:color="auto" w:fill="auto"/>
                <w:noWrap/>
                <w:vAlign w:val="bottom"/>
                <w:hideMark/>
              </w:tcPr>
            </w:tcPrChange>
          </w:tcPr>
          <w:p w14:paraId="012665BB" w14:textId="77777777" w:rsidR="00965090" w:rsidRPr="00965090" w:rsidRDefault="00965090" w:rsidP="00965090">
            <w:pPr>
              <w:rPr>
                <w:ins w:id="960" w:author="Kin Onn Chan." w:date="2013-12-09T13:58:00Z"/>
                <w:rFonts w:ascii="Times New Roman" w:eastAsia="Times New Roman" w:hAnsi="Times New Roman" w:cs="Times New Roman"/>
                <w:color w:val="000000"/>
              </w:rPr>
            </w:pPr>
            <w:ins w:id="961" w:author="Kin Onn Chan." w:date="2013-12-09T13:58:00Z">
              <w:r w:rsidRPr="00965090">
                <w:rPr>
                  <w:rFonts w:ascii="Times New Roman" w:eastAsia="Times New Roman" w:hAnsi="Times New Roman" w:cs="Times New Roman"/>
                  <w:color w:val="000000"/>
                </w:rPr>
                <w:t>ACD 2702</w:t>
              </w:r>
            </w:ins>
          </w:p>
        </w:tc>
        <w:tc>
          <w:tcPr>
            <w:tcW w:w="1530" w:type="dxa"/>
            <w:tcBorders>
              <w:top w:val="nil"/>
              <w:left w:val="nil"/>
              <w:bottom w:val="nil"/>
              <w:right w:val="nil"/>
            </w:tcBorders>
            <w:shd w:val="clear" w:color="auto" w:fill="auto"/>
            <w:noWrap/>
            <w:vAlign w:val="bottom"/>
            <w:hideMark/>
            <w:tcPrChange w:id="962" w:author="Kin Onn Chan." w:date="2013-12-09T14:00:00Z">
              <w:tcPr>
                <w:tcW w:w="1832" w:type="dxa"/>
                <w:tcBorders>
                  <w:top w:val="nil"/>
                  <w:left w:val="nil"/>
                  <w:bottom w:val="nil"/>
                  <w:right w:val="nil"/>
                </w:tcBorders>
                <w:shd w:val="clear" w:color="auto" w:fill="auto"/>
                <w:noWrap/>
                <w:vAlign w:val="bottom"/>
                <w:hideMark/>
              </w:tcPr>
            </w:tcPrChange>
          </w:tcPr>
          <w:p w14:paraId="39197054" w14:textId="77777777" w:rsidR="00965090" w:rsidRPr="00965090" w:rsidRDefault="00965090" w:rsidP="00965090">
            <w:pPr>
              <w:rPr>
                <w:ins w:id="963" w:author="Kin Onn Chan." w:date="2013-12-09T13:58:00Z"/>
                <w:rFonts w:ascii="Times New Roman" w:eastAsia="Times New Roman" w:hAnsi="Times New Roman" w:cs="Times New Roman"/>
                <w:i/>
                <w:iCs/>
                <w:color w:val="000000"/>
              </w:rPr>
            </w:pPr>
            <w:ins w:id="96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muelleri</w:t>
              </w:r>
              <w:proofErr w:type="spellEnd"/>
            </w:ins>
          </w:p>
        </w:tc>
        <w:tc>
          <w:tcPr>
            <w:tcW w:w="2668" w:type="dxa"/>
            <w:tcBorders>
              <w:top w:val="nil"/>
              <w:left w:val="nil"/>
              <w:bottom w:val="nil"/>
              <w:right w:val="nil"/>
            </w:tcBorders>
            <w:shd w:val="clear" w:color="auto" w:fill="auto"/>
            <w:noWrap/>
            <w:vAlign w:val="bottom"/>
            <w:hideMark/>
            <w:tcPrChange w:id="965" w:author="Kin Onn Chan." w:date="2013-12-09T14:00:00Z">
              <w:tcPr>
                <w:tcW w:w="2668" w:type="dxa"/>
                <w:tcBorders>
                  <w:top w:val="nil"/>
                  <w:left w:val="nil"/>
                  <w:bottom w:val="nil"/>
                  <w:right w:val="nil"/>
                </w:tcBorders>
                <w:shd w:val="clear" w:color="auto" w:fill="auto"/>
                <w:noWrap/>
                <w:vAlign w:val="bottom"/>
                <w:hideMark/>
              </w:tcPr>
            </w:tcPrChange>
          </w:tcPr>
          <w:p w14:paraId="1FF7259A" w14:textId="77777777" w:rsidR="00965090" w:rsidRPr="00965090" w:rsidRDefault="00965090" w:rsidP="00965090">
            <w:pPr>
              <w:rPr>
                <w:ins w:id="966" w:author="Kin Onn Chan." w:date="2013-12-09T13:58:00Z"/>
                <w:rFonts w:ascii="Times New Roman" w:eastAsia="Times New Roman" w:hAnsi="Times New Roman" w:cs="Times New Roman"/>
                <w:color w:val="000000"/>
              </w:rPr>
            </w:pPr>
            <w:ins w:id="967" w:author="Kin Onn Chan." w:date="2013-12-09T13:58:00Z">
              <w:r w:rsidRPr="00965090">
                <w:rPr>
                  <w:rFonts w:ascii="Times New Roman" w:eastAsia="Times New Roman" w:hAnsi="Times New Roman" w:cs="Times New Roman"/>
                  <w:color w:val="000000"/>
                </w:rPr>
                <w:t xml:space="preserve">Philippines, Mindanao, Mt. </w:t>
              </w:r>
              <w:proofErr w:type="spellStart"/>
              <w:r w:rsidRPr="00965090">
                <w:rPr>
                  <w:rFonts w:ascii="Times New Roman" w:eastAsia="Times New Roman" w:hAnsi="Times New Roman" w:cs="Times New Roman"/>
                  <w:color w:val="000000"/>
                </w:rPr>
                <w:t>Hamigitan</w:t>
              </w:r>
              <w:proofErr w:type="spellEnd"/>
            </w:ins>
          </w:p>
        </w:tc>
        <w:tc>
          <w:tcPr>
            <w:tcW w:w="1350" w:type="dxa"/>
            <w:tcBorders>
              <w:top w:val="nil"/>
              <w:left w:val="nil"/>
              <w:bottom w:val="nil"/>
              <w:right w:val="nil"/>
            </w:tcBorders>
            <w:shd w:val="clear" w:color="auto" w:fill="auto"/>
            <w:noWrap/>
            <w:vAlign w:val="bottom"/>
            <w:hideMark/>
            <w:tcPrChange w:id="968" w:author="Kin Onn Chan." w:date="2013-12-09T14:00:00Z">
              <w:tcPr>
                <w:tcW w:w="1224" w:type="dxa"/>
                <w:tcBorders>
                  <w:top w:val="nil"/>
                  <w:left w:val="nil"/>
                  <w:bottom w:val="nil"/>
                  <w:right w:val="nil"/>
                </w:tcBorders>
                <w:shd w:val="clear" w:color="auto" w:fill="auto"/>
                <w:noWrap/>
                <w:vAlign w:val="bottom"/>
                <w:hideMark/>
              </w:tcPr>
            </w:tcPrChange>
          </w:tcPr>
          <w:p w14:paraId="676A5724" w14:textId="77777777" w:rsidR="00965090" w:rsidRPr="00965090" w:rsidRDefault="00965090" w:rsidP="00965090">
            <w:pPr>
              <w:rPr>
                <w:ins w:id="969" w:author="Kin Onn Chan." w:date="2013-12-09T13:58:00Z"/>
                <w:rFonts w:ascii="Times New Roman" w:eastAsia="Times New Roman" w:hAnsi="Times New Roman" w:cs="Times New Roman"/>
                <w:color w:val="000000"/>
              </w:rPr>
            </w:pPr>
            <w:ins w:id="970" w:author="Kin Onn Chan." w:date="2013-12-09T13:58:00Z">
              <w:r w:rsidRPr="00965090">
                <w:rPr>
                  <w:rFonts w:ascii="Times New Roman" w:eastAsia="Times New Roman" w:hAnsi="Times New Roman" w:cs="Times New Roman"/>
                  <w:color w:val="000000"/>
                </w:rPr>
                <w:t>AB435315</w:t>
              </w:r>
            </w:ins>
          </w:p>
        </w:tc>
        <w:tc>
          <w:tcPr>
            <w:tcW w:w="1260" w:type="dxa"/>
            <w:tcBorders>
              <w:top w:val="nil"/>
              <w:left w:val="nil"/>
              <w:bottom w:val="nil"/>
              <w:right w:val="nil"/>
            </w:tcBorders>
            <w:shd w:val="clear" w:color="auto" w:fill="auto"/>
            <w:noWrap/>
            <w:vAlign w:val="bottom"/>
            <w:hideMark/>
            <w:tcPrChange w:id="971" w:author="Kin Onn Chan." w:date="2013-12-09T14:00:00Z">
              <w:tcPr>
                <w:tcW w:w="2209" w:type="dxa"/>
                <w:gridSpan w:val="2"/>
                <w:tcBorders>
                  <w:top w:val="nil"/>
                  <w:left w:val="nil"/>
                  <w:bottom w:val="nil"/>
                  <w:right w:val="nil"/>
                </w:tcBorders>
                <w:shd w:val="clear" w:color="auto" w:fill="auto"/>
                <w:noWrap/>
                <w:vAlign w:val="bottom"/>
                <w:hideMark/>
              </w:tcPr>
            </w:tcPrChange>
          </w:tcPr>
          <w:p w14:paraId="759DE3E1" w14:textId="77777777" w:rsidR="00965090" w:rsidRPr="00965090" w:rsidRDefault="00965090" w:rsidP="00965090">
            <w:pPr>
              <w:rPr>
                <w:ins w:id="972" w:author="Kin Onn Chan." w:date="2013-12-09T13:58:00Z"/>
                <w:rFonts w:ascii="Times New Roman" w:eastAsia="Times New Roman" w:hAnsi="Times New Roman" w:cs="Times New Roman"/>
                <w:color w:val="000000"/>
              </w:rPr>
            </w:pPr>
            <w:ins w:id="97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162DAC5E" w14:textId="77777777" w:rsidTr="00965090">
        <w:tblPrEx>
          <w:tblPrExChange w:id="974" w:author="Kin Onn Chan." w:date="2013-12-09T14:00:00Z">
            <w:tblPrEx>
              <w:tblW w:w="9478" w:type="dxa"/>
            </w:tblPrEx>
          </w:tblPrExChange>
        </w:tblPrEx>
        <w:trPr>
          <w:trHeight w:val="300"/>
          <w:ins w:id="975" w:author="Kin Onn Chan." w:date="2013-12-09T13:58:00Z"/>
          <w:trPrChange w:id="97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977" w:author="Kin Onn Chan." w:date="2013-12-09T14:00:00Z">
              <w:tcPr>
                <w:tcW w:w="1545" w:type="dxa"/>
                <w:tcBorders>
                  <w:top w:val="nil"/>
                  <w:left w:val="nil"/>
                  <w:bottom w:val="nil"/>
                  <w:right w:val="nil"/>
                </w:tcBorders>
                <w:shd w:val="clear" w:color="auto" w:fill="auto"/>
                <w:noWrap/>
                <w:vAlign w:val="bottom"/>
                <w:hideMark/>
              </w:tcPr>
            </w:tcPrChange>
          </w:tcPr>
          <w:p w14:paraId="309128EC" w14:textId="77777777" w:rsidR="00965090" w:rsidRPr="00965090" w:rsidRDefault="00965090" w:rsidP="00965090">
            <w:pPr>
              <w:rPr>
                <w:ins w:id="978" w:author="Kin Onn Chan." w:date="2013-12-09T13:58:00Z"/>
                <w:rFonts w:ascii="Times New Roman" w:eastAsia="Times New Roman" w:hAnsi="Times New Roman" w:cs="Times New Roman"/>
                <w:color w:val="000000"/>
              </w:rPr>
            </w:pPr>
            <w:ins w:id="979" w:author="Kin Onn Chan." w:date="2013-12-09T13:58:00Z">
              <w:r w:rsidRPr="00965090">
                <w:rPr>
                  <w:rFonts w:ascii="Times New Roman" w:eastAsia="Times New Roman" w:hAnsi="Times New Roman" w:cs="Times New Roman"/>
                  <w:color w:val="000000"/>
                </w:rPr>
                <w:t>KUHEUNL1</w:t>
              </w:r>
            </w:ins>
          </w:p>
        </w:tc>
        <w:tc>
          <w:tcPr>
            <w:tcW w:w="1530" w:type="dxa"/>
            <w:tcBorders>
              <w:top w:val="nil"/>
              <w:left w:val="nil"/>
              <w:bottom w:val="nil"/>
              <w:right w:val="nil"/>
            </w:tcBorders>
            <w:shd w:val="clear" w:color="auto" w:fill="auto"/>
            <w:noWrap/>
            <w:vAlign w:val="bottom"/>
            <w:hideMark/>
            <w:tcPrChange w:id="980" w:author="Kin Onn Chan." w:date="2013-12-09T14:00:00Z">
              <w:tcPr>
                <w:tcW w:w="1832" w:type="dxa"/>
                <w:tcBorders>
                  <w:top w:val="nil"/>
                  <w:left w:val="nil"/>
                  <w:bottom w:val="nil"/>
                  <w:right w:val="nil"/>
                </w:tcBorders>
                <w:shd w:val="clear" w:color="auto" w:fill="auto"/>
                <w:noWrap/>
                <w:vAlign w:val="bottom"/>
                <w:hideMark/>
              </w:tcPr>
            </w:tcPrChange>
          </w:tcPr>
          <w:p w14:paraId="4BDBA007" w14:textId="77777777" w:rsidR="00965090" w:rsidRPr="00965090" w:rsidRDefault="00965090" w:rsidP="00965090">
            <w:pPr>
              <w:rPr>
                <w:ins w:id="981" w:author="Kin Onn Chan." w:date="2013-12-09T13:58:00Z"/>
                <w:rFonts w:ascii="Times New Roman" w:eastAsia="Times New Roman" w:hAnsi="Times New Roman" w:cs="Times New Roman"/>
                <w:i/>
                <w:iCs/>
                <w:color w:val="000000"/>
              </w:rPr>
            </w:pPr>
            <w:ins w:id="98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penangensis</w:t>
              </w:r>
              <w:proofErr w:type="spellEnd"/>
            </w:ins>
          </w:p>
        </w:tc>
        <w:tc>
          <w:tcPr>
            <w:tcW w:w="2668" w:type="dxa"/>
            <w:tcBorders>
              <w:top w:val="nil"/>
              <w:left w:val="nil"/>
              <w:bottom w:val="nil"/>
              <w:right w:val="nil"/>
            </w:tcBorders>
            <w:shd w:val="clear" w:color="auto" w:fill="auto"/>
            <w:noWrap/>
            <w:vAlign w:val="bottom"/>
            <w:hideMark/>
            <w:tcPrChange w:id="983" w:author="Kin Onn Chan." w:date="2013-12-09T14:00:00Z">
              <w:tcPr>
                <w:tcW w:w="2668" w:type="dxa"/>
                <w:tcBorders>
                  <w:top w:val="nil"/>
                  <w:left w:val="nil"/>
                  <w:bottom w:val="nil"/>
                  <w:right w:val="nil"/>
                </w:tcBorders>
                <w:shd w:val="clear" w:color="auto" w:fill="auto"/>
                <w:noWrap/>
                <w:vAlign w:val="bottom"/>
                <w:hideMark/>
              </w:tcPr>
            </w:tcPrChange>
          </w:tcPr>
          <w:p w14:paraId="43971285" w14:textId="77777777" w:rsidR="00965090" w:rsidRPr="00965090" w:rsidRDefault="00965090" w:rsidP="00965090">
            <w:pPr>
              <w:rPr>
                <w:ins w:id="984" w:author="Kin Onn Chan." w:date="2013-12-09T13:58:00Z"/>
                <w:rFonts w:ascii="Times New Roman" w:eastAsia="Times New Roman" w:hAnsi="Times New Roman" w:cs="Times New Roman"/>
                <w:color w:val="000000"/>
              </w:rPr>
            </w:pPr>
            <w:ins w:id="985" w:author="Kin Onn Chan." w:date="2013-12-09T13:58:00Z">
              <w:r w:rsidRPr="00965090">
                <w:rPr>
                  <w:rFonts w:ascii="Times New Roman" w:eastAsia="Times New Roman" w:hAnsi="Times New Roman" w:cs="Times New Roman"/>
                  <w:color w:val="000000"/>
                </w:rPr>
                <w:t>West Malaysia, Penang Is.</w:t>
              </w:r>
            </w:ins>
          </w:p>
        </w:tc>
        <w:tc>
          <w:tcPr>
            <w:tcW w:w="1350" w:type="dxa"/>
            <w:tcBorders>
              <w:top w:val="nil"/>
              <w:left w:val="nil"/>
              <w:bottom w:val="nil"/>
              <w:right w:val="nil"/>
            </w:tcBorders>
            <w:shd w:val="clear" w:color="auto" w:fill="auto"/>
            <w:noWrap/>
            <w:vAlign w:val="bottom"/>
            <w:hideMark/>
            <w:tcPrChange w:id="986" w:author="Kin Onn Chan." w:date="2013-12-09T14:00:00Z">
              <w:tcPr>
                <w:tcW w:w="1224" w:type="dxa"/>
                <w:tcBorders>
                  <w:top w:val="nil"/>
                  <w:left w:val="nil"/>
                  <w:bottom w:val="nil"/>
                  <w:right w:val="nil"/>
                </w:tcBorders>
                <w:shd w:val="clear" w:color="auto" w:fill="auto"/>
                <w:noWrap/>
                <w:vAlign w:val="bottom"/>
                <w:hideMark/>
              </w:tcPr>
            </w:tcPrChange>
          </w:tcPr>
          <w:p w14:paraId="15AE5A53" w14:textId="77777777" w:rsidR="00965090" w:rsidRPr="00965090" w:rsidRDefault="00965090" w:rsidP="00965090">
            <w:pPr>
              <w:rPr>
                <w:ins w:id="987" w:author="Kin Onn Chan." w:date="2013-12-09T13:58:00Z"/>
                <w:rFonts w:ascii="Times New Roman" w:eastAsia="Times New Roman" w:hAnsi="Times New Roman" w:cs="Times New Roman"/>
                <w:color w:val="000000"/>
              </w:rPr>
            </w:pPr>
            <w:ins w:id="988" w:author="Kin Onn Chan." w:date="2013-12-09T13:58:00Z">
              <w:r w:rsidRPr="00965090">
                <w:rPr>
                  <w:rFonts w:ascii="Times New Roman" w:eastAsia="Times New Roman" w:hAnsi="Times New Roman" w:cs="Times New Roman"/>
                  <w:color w:val="000000"/>
                </w:rPr>
                <w:t>AB435262</w:t>
              </w:r>
            </w:ins>
          </w:p>
        </w:tc>
        <w:tc>
          <w:tcPr>
            <w:tcW w:w="1260" w:type="dxa"/>
            <w:tcBorders>
              <w:top w:val="nil"/>
              <w:left w:val="nil"/>
              <w:bottom w:val="nil"/>
              <w:right w:val="nil"/>
            </w:tcBorders>
            <w:shd w:val="clear" w:color="auto" w:fill="auto"/>
            <w:noWrap/>
            <w:vAlign w:val="bottom"/>
            <w:hideMark/>
            <w:tcPrChange w:id="989" w:author="Kin Onn Chan." w:date="2013-12-09T14:00:00Z">
              <w:tcPr>
                <w:tcW w:w="2209" w:type="dxa"/>
                <w:gridSpan w:val="2"/>
                <w:tcBorders>
                  <w:top w:val="nil"/>
                  <w:left w:val="nil"/>
                  <w:bottom w:val="nil"/>
                  <w:right w:val="nil"/>
                </w:tcBorders>
                <w:shd w:val="clear" w:color="auto" w:fill="auto"/>
                <w:noWrap/>
                <w:vAlign w:val="bottom"/>
                <w:hideMark/>
              </w:tcPr>
            </w:tcPrChange>
          </w:tcPr>
          <w:p w14:paraId="5CCBEC1B" w14:textId="77777777" w:rsidR="00965090" w:rsidRPr="00965090" w:rsidRDefault="00965090" w:rsidP="00965090">
            <w:pPr>
              <w:rPr>
                <w:ins w:id="990" w:author="Kin Onn Chan." w:date="2013-12-09T13:58:00Z"/>
                <w:rFonts w:ascii="Times New Roman" w:eastAsia="Times New Roman" w:hAnsi="Times New Roman" w:cs="Times New Roman"/>
                <w:color w:val="000000"/>
              </w:rPr>
            </w:pPr>
            <w:ins w:id="99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6D74078B" w14:textId="77777777" w:rsidTr="00965090">
        <w:tblPrEx>
          <w:tblPrExChange w:id="992" w:author="Kin Onn Chan." w:date="2013-12-09T14:00:00Z">
            <w:tblPrEx>
              <w:tblW w:w="9478" w:type="dxa"/>
            </w:tblPrEx>
          </w:tblPrExChange>
        </w:tblPrEx>
        <w:trPr>
          <w:trHeight w:val="300"/>
          <w:ins w:id="993" w:author="Kin Onn Chan." w:date="2013-12-09T13:58:00Z"/>
          <w:trPrChange w:id="99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995" w:author="Kin Onn Chan." w:date="2013-12-09T14:00:00Z">
              <w:tcPr>
                <w:tcW w:w="1545" w:type="dxa"/>
                <w:tcBorders>
                  <w:top w:val="nil"/>
                  <w:left w:val="nil"/>
                  <w:bottom w:val="nil"/>
                  <w:right w:val="nil"/>
                </w:tcBorders>
                <w:shd w:val="clear" w:color="auto" w:fill="auto"/>
                <w:noWrap/>
                <w:vAlign w:val="bottom"/>
                <w:hideMark/>
              </w:tcPr>
            </w:tcPrChange>
          </w:tcPr>
          <w:p w14:paraId="713A3C7B" w14:textId="77777777" w:rsidR="00965090" w:rsidRPr="00965090" w:rsidRDefault="00965090" w:rsidP="00965090">
            <w:pPr>
              <w:rPr>
                <w:ins w:id="996" w:author="Kin Onn Chan." w:date="2013-12-09T13:58:00Z"/>
                <w:rFonts w:ascii="Times New Roman" w:eastAsia="Times New Roman" w:hAnsi="Times New Roman" w:cs="Times New Roman"/>
                <w:color w:val="000000"/>
              </w:rPr>
            </w:pPr>
            <w:ins w:id="997" w:author="Kin Onn Chan." w:date="2013-12-09T13:58:00Z">
              <w:r w:rsidRPr="00965090">
                <w:rPr>
                  <w:rFonts w:ascii="Times New Roman" w:eastAsia="Times New Roman" w:hAnsi="Times New Roman" w:cs="Times New Roman"/>
                  <w:color w:val="000000"/>
                </w:rPr>
                <w:t>KUHEUNL2</w:t>
              </w:r>
            </w:ins>
          </w:p>
        </w:tc>
        <w:tc>
          <w:tcPr>
            <w:tcW w:w="1530" w:type="dxa"/>
            <w:tcBorders>
              <w:top w:val="nil"/>
              <w:left w:val="nil"/>
              <w:bottom w:val="nil"/>
              <w:right w:val="nil"/>
            </w:tcBorders>
            <w:shd w:val="clear" w:color="auto" w:fill="auto"/>
            <w:noWrap/>
            <w:vAlign w:val="bottom"/>
            <w:hideMark/>
            <w:tcPrChange w:id="998" w:author="Kin Onn Chan." w:date="2013-12-09T14:00:00Z">
              <w:tcPr>
                <w:tcW w:w="1832" w:type="dxa"/>
                <w:tcBorders>
                  <w:top w:val="nil"/>
                  <w:left w:val="nil"/>
                  <w:bottom w:val="nil"/>
                  <w:right w:val="nil"/>
                </w:tcBorders>
                <w:shd w:val="clear" w:color="auto" w:fill="auto"/>
                <w:noWrap/>
                <w:vAlign w:val="bottom"/>
                <w:hideMark/>
              </w:tcPr>
            </w:tcPrChange>
          </w:tcPr>
          <w:p w14:paraId="622F2C93" w14:textId="77777777" w:rsidR="00965090" w:rsidRPr="00965090" w:rsidRDefault="00965090" w:rsidP="00965090">
            <w:pPr>
              <w:rPr>
                <w:ins w:id="999" w:author="Kin Onn Chan." w:date="2013-12-09T13:58:00Z"/>
                <w:rFonts w:ascii="Times New Roman" w:eastAsia="Times New Roman" w:hAnsi="Times New Roman" w:cs="Times New Roman"/>
                <w:i/>
                <w:iCs/>
                <w:color w:val="000000"/>
              </w:rPr>
            </w:pPr>
            <w:ins w:id="100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penangensis</w:t>
              </w:r>
              <w:proofErr w:type="spellEnd"/>
            </w:ins>
          </w:p>
        </w:tc>
        <w:tc>
          <w:tcPr>
            <w:tcW w:w="2668" w:type="dxa"/>
            <w:tcBorders>
              <w:top w:val="nil"/>
              <w:left w:val="nil"/>
              <w:bottom w:val="nil"/>
              <w:right w:val="nil"/>
            </w:tcBorders>
            <w:shd w:val="clear" w:color="auto" w:fill="auto"/>
            <w:noWrap/>
            <w:vAlign w:val="bottom"/>
            <w:hideMark/>
            <w:tcPrChange w:id="1001" w:author="Kin Onn Chan." w:date="2013-12-09T14:00:00Z">
              <w:tcPr>
                <w:tcW w:w="2668" w:type="dxa"/>
                <w:tcBorders>
                  <w:top w:val="nil"/>
                  <w:left w:val="nil"/>
                  <w:bottom w:val="nil"/>
                  <w:right w:val="nil"/>
                </w:tcBorders>
                <w:shd w:val="clear" w:color="auto" w:fill="auto"/>
                <w:noWrap/>
                <w:vAlign w:val="bottom"/>
                <w:hideMark/>
              </w:tcPr>
            </w:tcPrChange>
          </w:tcPr>
          <w:p w14:paraId="46CDE0D6" w14:textId="77777777" w:rsidR="00965090" w:rsidRPr="00965090" w:rsidRDefault="00965090" w:rsidP="00965090">
            <w:pPr>
              <w:rPr>
                <w:ins w:id="1002" w:author="Kin Onn Chan." w:date="2013-12-09T13:58:00Z"/>
                <w:rFonts w:ascii="Times New Roman" w:eastAsia="Times New Roman" w:hAnsi="Times New Roman" w:cs="Times New Roman"/>
                <w:color w:val="000000"/>
              </w:rPr>
            </w:pPr>
            <w:ins w:id="1003" w:author="Kin Onn Chan." w:date="2013-12-09T13:58:00Z">
              <w:r w:rsidRPr="00965090">
                <w:rPr>
                  <w:rFonts w:ascii="Times New Roman" w:eastAsia="Times New Roman" w:hAnsi="Times New Roman" w:cs="Times New Roman"/>
                  <w:color w:val="000000"/>
                </w:rPr>
                <w:t>West Malaysia, Penang Is.</w:t>
              </w:r>
            </w:ins>
          </w:p>
        </w:tc>
        <w:tc>
          <w:tcPr>
            <w:tcW w:w="1350" w:type="dxa"/>
            <w:tcBorders>
              <w:top w:val="nil"/>
              <w:left w:val="nil"/>
              <w:bottom w:val="nil"/>
              <w:right w:val="nil"/>
            </w:tcBorders>
            <w:shd w:val="clear" w:color="auto" w:fill="auto"/>
            <w:noWrap/>
            <w:vAlign w:val="bottom"/>
            <w:hideMark/>
            <w:tcPrChange w:id="1004" w:author="Kin Onn Chan." w:date="2013-12-09T14:00:00Z">
              <w:tcPr>
                <w:tcW w:w="1224" w:type="dxa"/>
                <w:tcBorders>
                  <w:top w:val="nil"/>
                  <w:left w:val="nil"/>
                  <w:bottom w:val="nil"/>
                  <w:right w:val="nil"/>
                </w:tcBorders>
                <w:shd w:val="clear" w:color="auto" w:fill="auto"/>
                <w:noWrap/>
                <w:vAlign w:val="bottom"/>
                <w:hideMark/>
              </w:tcPr>
            </w:tcPrChange>
          </w:tcPr>
          <w:p w14:paraId="63375EFC" w14:textId="77777777" w:rsidR="00965090" w:rsidRPr="00965090" w:rsidRDefault="00965090" w:rsidP="00965090">
            <w:pPr>
              <w:rPr>
                <w:ins w:id="1005" w:author="Kin Onn Chan." w:date="2013-12-09T13:58:00Z"/>
                <w:rFonts w:ascii="Times New Roman" w:eastAsia="Times New Roman" w:hAnsi="Times New Roman" w:cs="Times New Roman"/>
                <w:color w:val="000000"/>
              </w:rPr>
            </w:pPr>
            <w:ins w:id="1006" w:author="Kin Onn Chan." w:date="2013-12-09T13:58:00Z">
              <w:r w:rsidRPr="00965090">
                <w:rPr>
                  <w:rFonts w:ascii="Times New Roman" w:eastAsia="Times New Roman" w:hAnsi="Times New Roman" w:cs="Times New Roman"/>
                  <w:color w:val="000000"/>
                </w:rPr>
                <w:t>AB435263</w:t>
              </w:r>
            </w:ins>
          </w:p>
        </w:tc>
        <w:tc>
          <w:tcPr>
            <w:tcW w:w="1260" w:type="dxa"/>
            <w:tcBorders>
              <w:top w:val="nil"/>
              <w:left w:val="nil"/>
              <w:bottom w:val="nil"/>
              <w:right w:val="nil"/>
            </w:tcBorders>
            <w:shd w:val="clear" w:color="auto" w:fill="auto"/>
            <w:noWrap/>
            <w:vAlign w:val="bottom"/>
            <w:hideMark/>
            <w:tcPrChange w:id="1007" w:author="Kin Onn Chan." w:date="2013-12-09T14:00:00Z">
              <w:tcPr>
                <w:tcW w:w="2209" w:type="dxa"/>
                <w:gridSpan w:val="2"/>
                <w:tcBorders>
                  <w:top w:val="nil"/>
                  <w:left w:val="nil"/>
                  <w:bottom w:val="nil"/>
                  <w:right w:val="nil"/>
                </w:tcBorders>
                <w:shd w:val="clear" w:color="auto" w:fill="auto"/>
                <w:noWrap/>
                <w:vAlign w:val="bottom"/>
                <w:hideMark/>
              </w:tcPr>
            </w:tcPrChange>
          </w:tcPr>
          <w:p w14:paraId="5E43E34E" w14:textId="77777777" w:rsidR="00965090" w:rsidRPr="00965090" w:rsidRDefault="00965090" w:rsidP="00965090">
            <w:pPr>
              <w:rPr>
                <w:ins w:id="1008" w:author="Kin Onn Chan." w:date="2013-12-09T13:58:00Z"/>
                <w:rFonts w:ascii="Times New Roman" w:eastAsia="Times New Roman" w:hAnsi="Times New Roman" w:cs="Times New Roman"/>
                <w:color w:val="000000"/>
              </w:rPr>
            </w:pPr>
            <w:ins w:id="1009"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7A015A22" w14:textId="77777777" w:rsidTr="00965090">
        <w:tblPrEx>
          <w:tblPrExChange w:id="1010" w:author="Kin Onn Chan." w:date="2013-12-09T14:00:00Z">
            <w:tblPrEx>
              <w:tblW w:w="9478" w:type="dxa"/>
            </w:tblPrEx>
          </w:tblPrExChange>
        </w:tblPrEx>
        <w:trPr>
          <w:trHeight w:val="300"/>
          <w:ins w:id="1011" w:author="Kin Onn Chan." w:date="2013-12-09T13:58:00Z"/>
          <w:trPrChange w:id="101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013" w:author="Kin Onn Chan." w:date="2013-12-09T14:00:00Z">
              <w:tcPr>
                <w:tcW w:w="1545" w:type="dxa"/>
                <w:tcBorders>
                  <w:top w:val="nil"/>
                  <w:left w:val="nil"/>
                  <w:bottom w:val="nil"/>
                  <w:right w:val="nil"/>
                </w:tcBorders>
                <w:shd w:val="clear" w:color="auto" w:fill="auto"/>
                <w:noWrap/>
                <w:vAlign w:val="bottom"/>
                <w:hideMark/>
              </w:tcPr>
            </w:tcPrChange>
          </w:tcPr>
          <w:p w14:paraId="17524208" w14:textId="77777777" w:rsidR="00965090" w:rsidRPr="00965090" w:rsidRDefault="00965090" w:rsidP="00965090">
            <w:pPr>
              <w:rPr>
                <w:ins w:id="1014" w:author="Kin Onn Chan." w:date="2013-12-09T13:58:00Z"/>
                <w:rFonts w:ascii="Times New Roman" w:eastAsia="Times New Roman" w:hAnsi="Times New Roman" w:cs="Times New Roman"/>
                <w:color w:val="000000"/>
              </w:rPr>
            </w:pPr>
            <w:ins w:id="1015" w:author="Kin Onn Chan." w:date="2013-12-09T13:58:00Z">
              <w:r w:rsidRPr="00965090">
                <w:rPr>
                  <w:rFonts w:ascii="Times New Roman" w:eastAsia="Times New Roman" w:hAnsi="Times New Roman" w:cs="Times New Roman"/>
                  <w:color w:val="000000"/>
                </w:rPr>
                <w:t>BORN 12499</w:t>
              </w:r>
            </w:ins>
          </w:p>
        </w:tc>
        <w:tc>
          <w:tcPr>
            <w:tcW w:w="1530" w:type="dxa"/>
            <w:tcBorders>
              <w:top w:val="nil"/>
              <w:left w:val="nil"/>
              <w:bottom w:val="nil"/>
              <w:right w:val="nil"/>
            </w:tcBorders>
            <w:shd w:val="clear" w:color="auto" w:fill="auto"/>
            <w:noWrap/>
            <w:vAlign w:val="bottom"/>
            <w:hideMark/>
            <w:tcPrChange w:id="1016" w:author="Kin Onn Chan." w:date="2013-12-09T14:00:00Z">
              <w:tcPr>
                <w:tcW w:w="1832" w:type="dxa"/>
                <w:tcBorders>
                  <w:top w:val="nil"/>
                  <w:left w:val="nil"/>
                  <w:bottom w:val="nil"/>
                  <w:right w:val="nil"/>
                </w:tcBorders>
                <w:shd w:val="clear" w:color="auto" w:fill="auto"/>
                <w:noWrap/>
                <w:vAlign w:val="bottom"/>
                <w:hideMark/>
              </w:tcPr>
            </w:tcPrChange>
          </w:tcPr>
          <w:p w14:paraId="49BBDAFD" w14:textId="77777777" w:rsidR="00965090" w:rsidRPr="00965090" w:rsidRDefault="00965090" w:rsidP="00965090">
            <w:pPr>
              <w:rPr>
                <w:ins w:id="1017" w:author="Kin Onn Chan." w:date="2013-12-09T13:58:00Z"/>
                <w:rFonts w:ascii="Times New Roman" w:eastAsia="Times New Roman" w:hAnsi="Times New Roman" w:cs="Times New Roman"/>
                <w:i/>
                <w:iCs/>
                <w:color w:val="000000"/>
              </w:rPr>
            </w:pPr>
            <w:ins w:id="101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platysoma</w:t>
              </w:r>
              <w:proofErr w:type="spellEnd"/>
            </w:ins>
          </w:p>
        </w:tc>
        <w:tc>
          <w:tcPr>
            <w:tcW w:w="2668" w:type="dxa"/>
            <w:tcBorders>
              <w:top w:val="nil"/>
              <w:left w:val="nil"/>
              <w:bottom w:val="nil"/>
              <w:right w:val="nil"/>
            </w:tcBorders>
            <w:shd w:val="clear" w:color="auto" w:fill="auto"/>
            <w:noWrap/>
            <w:vAlign w:val="bottom"/>
            <w:hideMark/>
            <w:tcPrChange w:id="1019" w:author="Kin Onn Chan." w:date="2013-12-09T14:00:00Z">
              <w:tcPr>
                <w:tcW w:w="2668" w:type="dxa"/>
                <w:tcBorders>
                  <w:top w:val="nil"/>
                  <w:left w:val="nil"/>
                  <w:bottom w:val="nil"/>
                  <w:right w:val="nil"/>
                </w:tcBorders>
                <w:shd w:val="clear" w:color="auto" w:fill="auto"/>
                <w:noWrap/>
                <w:vAlign w:val="bottom"/>
                <w:hideMark/>
              </w:tcPr>
            </w:tcPrChange>
          </w:tcPr>
          <w:p w14:paraId="46CCEA96" w14:textId="77777777" w:rsidR="00965090" w:rsidRPr="00965090" w:rsidRDefault="00965090" w:rsidP="00965090">
            <w:pPr>
              <w:rPr>
                <w:ins w:id="1020" w:author="Kin Onn Chan." w:date="2013-12-09T13:58:00Z"/>
                <w:rFonts w:ascii="Times New Roman" w:eastAsia="Times New Roman" w:hAnsi="Times New Roman" w:cs="Times New Roman"/>
                <w:color w:val="000000"/>
              </w:rPr>
            </w:pPr>
            <w:ins w:id="1021" w:author="Kin Onn Chan." w:date="2013-12-09T13:58:00Z">
              <w:r w:rsidRPr="00965090">
                <w:rPr>
                  <w:rFonts w:ascii="Times New Roman" w:eastAsia="Times New Roman" w:hAnsi="Times New Roman" w:cs="Times New Roman"/>
                  <w:color w:val="000000"/>
                </w:rPr>
                <w:t xml:space="preserve">East Malaysia, Sabah, Crocker, </w:t>
              </w:r>
              <w:proofErr w:type="spellStart"/>
              <w:r w:rsidRPr="00965090">
                <w:rPr>
                  <w:rFonts w:ascii="Times New Roman" w:eastAsia="Times New Roman" w:hAnsi="Times New Roman" w:cs="Times New Roman"/>
                  <w:color w:val="000000"/>
                </w:rPr>
                <w:t>Mahua</w:t>
              </w:r>
              <w:proofErr w:type="spellEnd"/>
            </w:ins>
          </w:p>
        </w:tc>
        <w:tc>
          <w:tcPr>
            <w:tcW w:w="1350" w:type="dxa"/>
            <w:tcBorders>
              <w:top w:val="nil"/>
              <w:left w:val="nil"/>
              <w:bottom w:val="nil"/>
              <w:right w:val="nil"/>
            </w:tcBorders>
            <w:shd w:val="clear" w:color="auto" w:fill="auto"/>
            <w:noWrap/>
            <w:vAlign w:val="bottom"/>
            <w:hideMark/>
            <w:tcPrChange w:id="1022" w:author="Kin Onn Chan." w:date="2013-12-09T14:00:00Z">
              <w:tcPr>
                <w:tcW w:w="1224" w:type="dxa"/>
                <w:tcBorders>
                  <w:top w:val="nil"/>
                  <w:left w:val="nil"/>
                  <w:bottom w:val="nil"/>
                  <w:right w:val="nil"/>
                </w:tcBorders>
                <w:shd w:val="clear" w:color="auto" w:fill="auto"/>
                <w:noWrap/>
                <w:vAlign w:val="bottom"/>
                <w:hideMark/>
              </w:tcPr>
            </w:tcPrChange>
          </w:tcPr>
          <w:p w14:paraId="3E504BB1" w14:textId="77777777" w:rsidR="00965090" w:rsidRPr="00965090" w:rsidRDefault="00965090" w:rsidP="00965090">
            <w:pPr>
              <w:rPr>
                <w:ins w:id="1023" w:author="Kin Onn Chan." w:date="2013-12-09T13:58:00Z"/>
                <w:rFonts w:ascii="Times New Roman" w:eastAsia="Times New Roman" w:hAnsi="Times New Roman" w:cs="Times New Roman"/>
                <w:color w:val="000000"/>
              </w:rPr>
            </w:pPr>
            <w:ins w:id="1024" w:author="Kin Onn Chan." w:date="2013-12-09T13:58:00Z">
              <w:r w:rsidRPr="00965090">
                <w:rPr>
                  <w:rFonts w:ascii="Times New Roman" w:eastAsia="Times New Roman" w:hAnsi="Times New Roman" w:cs="Times New Roman"/>
                  <w:color w:val="000000"/>
                </w:rPr>
                <w:t>AB435267</w:t>
              </w:r>
            </w:ins>
          </w:p>
        </w:tc>
        <w:tc>
          <w:tcPr>
            <w:tcW w:w="1260" w:type="dxa"/>
            <w:tcBorders>
              <w:top w:val="nil"/>
              <w:left w:val="nil"/>
              <w:bottom w:val="nil"/>
              <w:right w:val="nil"/>
            </w:tcBorders>
            <w:shd w:val="clear" w:color="auto" w:fill="auto"/>
            <w:noWrap/>
            <w:vAlign w:val="bottom"/>
            <w:hideMark/>
            <w:tcPrChange w:id="1025" w:author="Kin Onn Chan." w:date="2013-12-09T14:00:00Z">
              <w:tcPr>
                <w:tcW w:w="2209" w:type="dxa"/>
                <w:gridSpan w:val="2"/>
                <w:tcBorders>
                  <w:top w:val="nil"/>
                  <w:left w:val="nil"/>
                  <w:bottom w:val="nil"/>
                  <w:right w:val="nil"/>
                </w:tcBorders>
                <w:shd w:val="clear" w:color="auto" w:fill="auto"/>
                <w:noWrap/>
                <w:vAlign w:val="bottom"/>
                <w:hideMark/>
              </w:tcPr>
            </w:tcPrChange>
          </w:tcPr>
          <w:p w14:paraId="29749EEB" w14:textId="77777777" w:rsidR="00965090" w:rsidRPr="00965090" w:rsidRDefault="00965090" w:rsidP="00965090">
            <w:pPr>
              <w:rPr>
                <w:ins w:id="1026" w:author="Kin Onn Chan." w:date="2013-12-09T13:58:00Z"/>
                <w:rFonts w:ascii="Times New Roman" w:eastAsia="Times New Roman" w:hAnsi="Times New Roman" w:cs="Times New Roman"/>
                <w:color w:val="000000"/>
              </w:rPr>
            </w:pPr>
            <w:ins w:id="102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3FAFFF54" w14:textId="77777777" w:rsidTr="00965090">
        <w:tblPrEx>
          <w:tblPrExChange w:id="1028" w:author="Kin Onn Chan." w:date="2013-12-09T14:00:00Z">
            <w:tblPrEx>
              <w:tblW w:w="9478" w:type="dxa"/>
            </w:tblPrEx>
          </w:tblPrExChange>
        </w:tblPrEx>
        <w:trPr>
          <w:trHeight w:val="300"/>
          <w:ins w:id="1029" w:author="Kin Onn Chan." w:date="2013-12-09T13:58:00Z"/>
          <w:trPrChange w:id="103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031" w:author="Kin Onn Chan." w:date="2013-12-09T14:00:00Z">
              <w:tcPr>
                <w:tcW w:w="1545" w:type="dxa"/>
                <w:tcBorders>
                  <w:top w:val="nil"/>
                  <w:left w:val="nil"/>
                  <w:bottom w:val="nil"/>
                  <w:right w:val="nil"/>
                </w:tcBorders>
                <w:shd w:val="clear" w:color="auto" w:fill="auto"/>
                <w:noWrap/>
                <w:vAlign w:val="bottom"/>
                <w:hideMark/>
              </w:tcPr>
            </w:tcPrChange>
          </w:tcPr>
          <w:p w14:paraId="20EBD678" w14:textId="77777777" w:rsidR="00965090" w:rsidRPr="00965090" w:rsidRDefault="00965090" w:rsidP="00965090">
            <w:pPr>
              <w:rPr>
                <w:ins w:id="1032" w:author="Kin Onn Chan." w:date="2013-12-09T13:58:00Z"/>
                <w:rFonts w:ascii="Times New Roman" w:eastAsia="Times New Roman" w:hAnsi="Times New Roman" w:cs="Times New Roman"/>
                <w:color w:val="000000"/>
              </w:rPr>
            </w:pPr>
            <w:ins w:id="1033" w:author="Kin Onn Chan." w:date="2013-12-09T13:58:00Z">
              <w:r w:rsidRPr="00965090">
                <w:rPr>
                  <w:rFonts w:ascii="Times New Roman" w:eastAsia="Times New Roman" w:hAnsi="Times New Roman" w:cs="Times New Roman"/>
                  <w:color w:val="000000"/>
                </w:rPr>
                <w:lastRenderedPageBreak/>
                <w:t>BORN 12500</w:t>
              </w:r>
            </w:ins>
          </w:p>
        </w:tc>
        <w:tc>
          <w:tcPr>
            <w:tcW w:w="1530" w:type="dxa"/>
            <w:tcBorders>
              <w:top w:val="nil"/>
              <w:left w:val="nil"/>
              <w:bottom w:val="nil"/>
              <w:right w:val="nil"/>
            </w:tcBorders>
            <w:shd w:val="clear" w:color="auto" w:fill="auto"/>
            <w:noWrap/>
            <w:vAlign w:val="bottom"/>
            <w:hideMark/>
            <w:tcPrChange w:id="1034" w:author="Kin Onn Chan." w:date="2013-12-09T14:00:00Z">
              <w:tcPr>
                <w:tcW w:w="1832" w:type="dxa"/>
                <w:tcBorders>
                  <w:top w:val="nil"/>
                  <w:left w:val="nil"/>
                  <w:bottom w:val="nil"/>
                  <w:right w:val="nil"/>
                </w:tcBorders>
                <w:shd w:val="clear" w:color="auto" w:fill="auto"/>
                <w:noWrap/>
                <w:vAlign w:val="bottom"/>
                <w:hideMark/>
              </w:tcPr>
            </w:tcPrChange>
          </w:tcPr>
          <w:p w14:paraId="128F86D9" w14:textId="77777777" w:rsidR="00965090" w:rsidRPr="00965090" w:rsidRDefault="00965090" w:rsidP="00965090">
            <w:pPr>
              <w:rPr>
                <w:ins w:id="1035" w:author="Kin Onn Chan." w:date="2013-12-09T13:58:00Z"/>
                <w:rFonts w:ascii="Times New Roman" w:eastAsia="Times New Roman" w:hAnsi="Times New Roman" w:cs="Times New Roman"/>
                <w:i/>
                <w:iCs/>
                <w:color w:val="000000"/>
              </w:rPr>
            </w:pPr>
            <w:ins w:id="103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platysoma</w:t>
              </w:r>
              <w:proofErr w:type="spellEnd"/>
            </w:ins>
          </w:p>
        </w:tc>
        <w:tc>
          <w:tcPr>
            <w:tcW w:w="2668" w:type="dxa"/>
            <w:tcBorders>
              <w:top w:val="nil"/>
              <w:left w:val="nil"/>
              <w:bottom w:val="nil"/>
              <w:right w:val="nil"/>
            </w:tcBorders>
            <w:shd w:val="clear" w:color="auto" w:fill="auto"/>
            <w:noWrap/>
            <w:vAlign w:val="bottom"/>
            <w:hideMark/>
            <w:tcPrChange w:id="1037" w:author="Kin Onn Chan." w:date="2013-12-09T14:00:00Z">
              <w:tcPr>
                <w:tcW w:w="2668" w:type="dxa"/>
                <w:tcBorders>
                  <w:top w:val="nil"/>
                  <w:left w:val="nil"/>
                  <w:bottom w:val="nil"/>
                  <w:right w:val="nil"/>
                </w:tcBorders>
                <w:shd w:val="clear" w:color="auto" w:fill="auto"/>
                <w:noWrap/>
                <w:vAlign w:val="bottom"/>
                <w:hideMark/>
              </w:tcPr>
            </w:tcPrChange>
          </w:tcPr>
          <w:p w14:paraId="2734F0BA" w14:textId="77777777" w:rsidR="00965090" w:rsidRPr="00965090" w:rsidRDefault="00965090" w:rsidP="00965090">
            <w:pPr>
              <w:rPr>
                <w:ins w:id="1038" w:author="Kin Onn Chan." w:date="2013-12-09T13:58:00Z"/>
                <w:rFonts w:ascii="Times New Roman" w:eastAsia="Times New Roman" w:hAnsi="Times New Roman" w:cs="Times New Roman"/>
                <w:color w:val="000000"/>
              </w:rPr>
            </w:pPr>
            <w:ins w:id="1039" w:author="Kin Onn Chan." w:date="2013-12-09T13:58:00Z">
              <w:r w:rsidRPr="00965090">
                <w:rPr>
                  <w:rFonts w:ascii="Times New Roman" w:eastAsia="Times New Roman" w:hAnsi="Times New Roman" w:cs="Times New Roman"/>
                  <w:color w:val="000000"/>
                </w:rPr>
                <w:t xml:space="preserve">East Malaysia, Sabah, Crocker, </w:t>
              </w:r>
              <w:proofErr w:type="spellStart"/>
              <w:r w:rsidRPr="00965090">
                <w:rPr>
                  <w:rFonts w:ascii="Times New Roman" w:eastAsia="Times New Roman" w:hAnsi="Times New Roman" w:cs="Times New Roman"/>
                  <w:color w:val="000000"/>
                </w:rPr>
                <w:t>Mahua</w:t>
              </w:r>
              <w:proofErr w:type="spellEnd"/>
            </w:ins>
          </w:p>
        </w:tc>
        <w:tc>
          <w:tcPr>
            <w:tcW w:w="1350" w:type="dxa"/>
            <w:tcBorders>
              <w:top w:val="nil"/>
              <w:left w:val="nil"/>
              <w:bottom w:val="nil"/>
              <w:right w:val="nil"/>
            </w:tcBorders>
            <w:shd w:val="clear" w:color="auto" w:fill="auto"/>
            <w:noWrap/>
            <w:vAlign w:val="bottom"/>
            <w:hideMark/>
            <w:tcPrChange w:id="1040" w:author="Kin Onn Chan." w:date="2013-12-09T14:00:00Z">
              <w:tcPr>
                <w:tcW w:w="1224" w:type="dxa"/>
                <w:tcBorders>
                  <w:top w:val="nil"/>
                  <w:left w:val="nil"/>
                  <w:bottom w:val="nil"/>
                  <w:right w:val="nil"/>
                </w:tcBorders>
                <w:shd w:val="clear" w:color="auto" w:fill="auto"/>
                <w:noWrap/>
                <w:vAlign w:val="bottom"/>
                <w:hideMark/>
              </w:tcPr>
            </w:tcPrChange>
          </w:tcPr>
          <w:p w14:paraId="3503C465" w14:textId="77777777" w:rsidR="00965090" w:rsidRPr="00965090" w:rsidRDefault="00965090" w:rsidP="00965090">
            <w:pPr>
              <w:rPr>
                <w:ins w:id="1041" w:author="Kin Onn Chan." w:date="2013-12-09T13:58:00Z"/>
                <w:rFonts w:ascii="Times New Roman" w:eastAsia="Times New Roman" w:hAnsi="Times New Roman" w:cs="Times New Roman"/>
                <w:color w:val="000000"/>
              </w:rPr>
            </w:pPr>
            <w:ins w:id="1042" w:author="Kin Onn Chan." w:date="2013-12-09T13:58:00Z">
              <w:r w:rsidRPr="00965090">
                <w:rPr>
                  <w:rFonts w:ascii="Times New Roman" w:eastAsia="Times New Roman" w:hAnsi="Times New Roman" w:cs="Times New Roman"/>
                  <w:color w:val="000000"/>
                </w:rPr>
                <w:t>AB435268</w:t>
              </w:r>
            </w:ins>
          </w:p>
        </w:tc>
        <w:tc>
          <w:tcPr>
            <w:tcW w:w="1260" w:type="dxa"/>
            <w:tcBorders>
              <w:top w:val="nil"/>
              <w:left w:val="nil"/>
              <w:bottom w:val="nil"/>
              <w:right w:val="nil"/>
            </w:tcBorders>
            <w:shd w:val="clear" w:color="auto" w:fill="auto"/>
            <w:noWrap/>
            <w:vAlign w:val="bottom"/>
            <w:hideMark/>
            <w:tcPrChange w:id="1043" w:author="Kin Onn Chan." w:date="2013-12-09T14:00:00Z">
              <w:tcPr>
                <w:tcW w:w="2209" w:type="dxa"/>
                <w:gridSpan w:val="2"/>
                <w:tcBorders>
                  <w:top w:val="nil"/>
                  <w:left w:val="nil"/>
                  <w:bottom w:val="nil"/>
                  <w:right w:val="nil"/>
                </w:tcBorders>
                <w:shd w:val="clear" w:color="auto" w:fill="auto"/>
                <w:noWrap/>
                <w:vAlign w:val="bottom"/>
                <w:hideMark/>
              </w:tcPr>
            </w:tcPrChange>
          </w:tcPr>
          <w:p w14:paraId="6C9232B3" w14:textId="77777777" w:rsidR="00965090" w:rsidRPr="00965090" w:rsidRDefault="00965090" w:rsidP="00965090">
            <w:pPr>
              <w:rPr>
                <w:ins w:id="1044" w:author="Kin Onn Chan." w:date="2013-12-09T13:58:00Z"/>
                <w:rFonts w:ascii="Times New Roman" w:eastAsia="Times New Roman" w:hAnsi="Times New Roman" w:cs="Times New Roman"/>
                <w:color w:val="000000"/>
              </w:rPr>
            </w:pPr>
            <w:ins w:id="104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3414FA51" w14:textId="77777777" w:rsidTr="00965090">
        <w:tblPrEx>
          <w:tblPrExChange w:id="1046" w:author="Kin Onn Chan." w:date="2013-12-09T14:00:00Z">
            <w:tblPrEx>
              <w:tblW w:w="9478" w:type="dxa"/>
            </w:tblPrEx>
          </w:tblPrExChange>
        </w:tblPrEx>
        <w:trPr>
          <w:trHeight w:val="300"/>
          <w:ins w:id="1047" w:author="Kin Onn Chan." w:date="2013-12-09T13:58:00Z"/>
          <w:trPrChange w:id="104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049" w:author="Kin Onn Chan." w:date="2013-12-09T14:00:00Z">
              <w:tcPr>
                <w:tcW w:w="1545" w:type="dxa"/>
                <w:tcBorders>
                  <w:top w:val="nil"/>
                  <w:left w:val="nil"/>
                  <w:bottom w:val="nil"/>
                  <w:right w:val="nil"/>
                </w:tcBorders>
                <w:shd w:val="clear" w:color="auto" w:fill="auto"/>
                <w:noWrap/>
                <w:vAlign w:val="bottom"/>
                <w:hideMark/>
              </w:tcPr>
            </w:tcPrChange>
          </w:tcPr>
          <w:p w14:paraId="5DE30E8F" w14:textId="77777777" w:rsidR="00965090" w:rsidRPr="00965090" w:rsidRDefault="00965090" w:rsidP="00965090">
            <w:pPr>
              <w:rPr>
                <w:ins w:id="1050" w:author="Kin Onn Chan." w:date="2013-12-09T13:58:00Z"/>
                <w:rFonts w:ascii="Times New Roman" w:eastAsia="Times New Roman" w:hAnsi="Times New Roman" w:cs="Times New Roman"/>
                <w:color w:val="000000"/>
              </w:rPr>
            </w:pPr>
            <w:ins w:id="1051" w:author="Kin Onn Chan." w:date="2013-12-09T13:58:00Z">
              <w:r w:rsidRPr="00965090">
                <w:rPr>
                  <w:rFonts w:ascii="Times New Roman" w:eastAsia="Times New Roman" w:hAnsi="Times New Roman" w:cs="Times New Roman"/>
                  <w:color w:val="000000"/>
                </w:rPr>
                <w:t>KUHE 23438</w:t>
              </w:r>
            </w:ins>
          </w:p>
        </w:tc>
        <w:tc>
          <w:tcPr>
            <w:tcW w:w="1530" w:type="dxa"/>
            <w:tcBorders>
              <w:top w:val="nil"/>
              <w:left w:val="nil"/>
              <w:bottom w:val="nil"/>
              <w:right w:val="nil"/>
            </w:tcBorders>
            <w:shd w:val="clear" w:color="auto" w:fill="auto"/>
            <w:noWrap/>
            <w:vAlign w:val="bottom"/>
            <w:hideMark/>
            <w:tcPrChange w:id="1052" w:author="Kin Onn Chan." w:date="2013-12-09T14:00:00Z">
              <w:tcPr>
                <w:tcW w:w="1832" w:type="dxa"/>
                <w:tcBorders>
                  <w:top w:val="nil"/>
                  <w:left w:val="nil"/>
                  <w:bottom w:val="nil"/>
                  <w:right w:val="nil"/>
                </w:tcBorders>
                <w:shd w:val="clear" w:color="auto" w:fill="auto"/>
                <w:noWrap/>
                <w:vAlign w:val="bottom"/>
                <w:hideMark/>
              </w:tcPr>
            </w:tcPrChange>
          </w:tcPr>
          <w:p w14:paraId="6AB26401" w14:textId="77777777" w:rsidR="00965090" w:rsidRPr="00965090" w:rsidRDefault="00965090" w:rsidP="00965090">
            <w:pPr>
              <w:rPr>
                <w:ins w:id="1053" w:author="Kin Onn Chan." w:date="2013-12-09T13:58:00Z"/>
                <w:rFonts w:ascii="Times New Roman" w:eastAsia="Times New Roman" w:hAnsi="Times New Roman" w:cs="Times New Roman"/>
                <w:i/>
                <w:iCs/>
                <w:color w:val="000000"/>
              </w:rPr>
            </w:pPr>
            <w:ins w:id="105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siamensis</w:t>
              </w:r>
              <w:proofErr w:type="spellEnd"/>
            </w:ins>
          </w:p>
        </w:tc>
        <w:tc>
          <w:tcPr>
            <w:tcW w:w="2668" w:type="dxa"/>
            <w:tcBorders>
              <w:top w:val="nil"/>
              <w:left w:val="nil"/>
              <w:bottom w:val="nil"/>
              <w:right w:val="nil"/>
            </w:tcBorders>
            <w:shd w:val="clear" w:color="auto" w:fill="auto"/>
            <w:noWrap/>
            <w:vAlign w:val="bottom"/>
            <w:hideMark/>
            <w:tcPrChange w:id="1055" w:author="Kin Onn Chan." w:date="2013-12-09T14:00:00Z">
              <w:tcPr>
                <w:tcW w:w="2668" w:type="dxa"/>
                <w:tcBorders>
                  <w:top w:val="nil"/>
                  <w:left w:val="nil"/>
                  <w:bottom w:val="nil"/>
                  <w:right w:val="nil"/>
                </w:tcBorders>
                <w:shd w:val="clear" w:color="auto" w:fill="auto"/>
                <w:noWrap/>
                <w:vAlign w:val="bottom"/>
                <w:hideMark/>
              </w:tcPr>
            </w:tcPrChange>
          </w:tcPr>
          <w:p w14:paraId="58B37552" w14:textId="77777777" w:rsidR="00965090" w:rsidRPr="00965090" w:rsidRDefault="00965090" w:rsidP="00965090">
            <w:pPr>
              <w:rPr>
                <w:ins w:id="1056" w:author="Kin Onn Chan." w:date="2013-12-09T13:58:00Z"/>
                <w:rFonts w:ascii="Times New Roman" w:eastAsia="Times New Roman" w:hAnsi="Times New Roman" w:cs="Times New Roman"/>
                <w:color w:val="000000"/>
              </w:rPr>
            </w:pPr>
            <w:ins w:id="1057"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Khaochong</w:t>
              </w:r>
              <w:proofErr w:type="spellEnd"/>
            </w:ins>
          </w:p>
        </w:tc>
        <w:tc>
          <w:tcPr>
            <w:tcW w:w="1350" w:type="dxa"/>
            <w:tcBorders>
              <w:top w:val="nil"/>
              <w:left w:val="nil"/>
              <w:bottom w:val="nil"/>
              <w:right w:val="nil"/>
            </w:tcBorders>
            <w:shd w:val="clear" w:color="auto" w:fill="auto"/>
            <w:noWrap/>
            <w:vAlign w:val="bottom"/>
            <w:hideMark/>
            <w:tcPrChange w:id="1058" w:author="Kin Onn Chan." w:date="2013-12-09T14:00:00Z">
              <w:tcPr>
                <w:tcW w:w="1224" w:type="dxa"/>
                <w:tcBorders>
                  <w:top w:val="nil"/>
                  <w:left w:val="nil"/>
                  <w:bottom w:val="nil"/>
                  <w:right w:val="nil"/>
                </w:tcBorders>
                <w:shd w:val="clear" w:color="auto" w:fill="auto"/>
                <w:noWrap/>
                <w:vAlign w:val="bottom"/>
                <w:hideMark/>
              </w:tcPr>
            </w:tcPrChange>
          </w:tcPr>
          <w:p w14:paraId="77A8A766" w14:textId="77777777" w:rsidR="00965090" w:rsidRPr="00965090" w:rsidRDefault="00965090" w:rsidP="00965090">
            <w:pPr>
              <w:rPr>
                <w:ins w:id="1059" w:author="Kin Onn Chan." w:date="2013-12-09T13:58:00Z"/>
                <w:rFonts w:ascii="Times New Roman" w:eastAsia="Times New Roman" w:hAnsi="Times New Roman" w:cs="Times New Roman"/>
                <w:color w:val="000000"/>
              </w:rPr>
            </w:pPr>
            <w:ins w:id="1060" w:author="Kin Onn Chan." w:date="2013-12-09T13:58:00Z">
              <w:r w:rsidRPr="00965090">
                <w:rPr>
                  <w:rFonts w:ascii="Times New Roman" w:eastAsia="Times New Roman" w:hAnsi="Times New Roman" w:cs="Times New Roman"/>
                  <w:color w:val="000000"/>
                </w:rPr>
                <w:t>AB435255</w:t>
              </w:r>
            </w:ins>
          </w:p>
        </w:tc>
        <w:tc>
          <w:tcPr>
            <w:tcW w:w="1260" w:type="dxa"/>
            <w:tcBorders>
              <w:top w:val="nil"/>
              <w:left w:val="nil"/>
              <w:bottom w:val="nil"/>
              <w:right w:val="nil"/>
            </w:tcBorders>
            <w:shd w:val="clear" w:color="auto" w:fill="auto"/>
            <w:noWrap/>
            <w:vAlign w:val="bottom"/>
            <w:hideMark/>
            <w:tcPrChange w:id="1061" w:author="Kin Onn Chan." w:date="2013-12-09T14:00:00Z">
              <w:tcPr>
                <w:tcW w:w="2209" w:type="dxa"/>
                <w:gridSpan w:val="2"/>
                <w:tcBorders>
                  <w:top w:val="nil"/>
                  <w:left w:val="nil"/>
                  <w:bottom w:val="nil"/>
                  <w:right w:val="nil"/>
                </w:tcBorders>
                <w:shd w:val="clear" w:color="auto" w:fill="auto"/>
                <w:noWrap/>
                <w:vAlign w:val="bottom"/>
                <w:hideMark/>
              </w:tcPr>
            </w:tcPrChange>
          </w:tcPr>
          <w:p w14:paraId="1C2AE161" w14:textId="77777777" w:rsidR="00965090" w:rsidRPr="00965090" w:rsidRDefault="00965090" w:rsidP="00965090">
            <w:pPr>
              <w:rPr>
                <w:ins w:id="1062" w:author="Kin Onn Chan." w:date="2013-12-09T13:58:00Z"/>
                <w:rFonts w:ascii="Times New Roman" w:eastAsia="Times New Roman" w:hAnsi="Times New Roman" w:cs="Times New Roman"/>
                <w:color w:val="000000"/>
              </w:rPr>
            </w:pPr>
            <w:ins w:id="106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357D1C5A" w14:textId="77777777" w:rsidTr="00965090">
        <w:tblPrEx>
          <w:tblPrExChange w:id="1064" w:author="Kin Onn Chan." w:date="2013-12-09T14:00:00Z">
            <w:tblPrEx>
              <w:tblW w:w="9478" w:type="dxa"/>
            </w:tblPrEx>
          </w:tblPrExChange>
        </w:tblPrEx>
        <w:trPr>
          <w:trHeight w:val="300"/>
          <w:ins w:id="1065" w:author="Kin Onn Chan." w:date="2013-12-09T13:58:00Z"/>
          <w:trPrChange w:id="106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067" w:author="Kin Onn Chan." w:date="2013-12-09T14:00:00Z">
              <w:tcPr>
                <w:tcW w:w="1545" w:type="dxa"/>
                <w:tcBorders>
                  <w:top w:val="nil"/>
                  <w:left w:val="nil"/>
                  <w:bottom w:val="nil"/>
                  <w:right w:val="nil"/>
                </w:tcBorders>
                <w:shd w:val="clear" w:color="auto" w:fill="auto"/>
                <w:noWrap/>
                <w:vAlign w:val="bottom"/>
                <w:hideMark/>
              </w:tcPr>
            </w:tcPrChange>
          </w:tcPr>
          <w:p w14:paraId="23D3B21F" w14:textId="77777777" w:rsidR="00965090" w:rsidRPr="00965090" w:rsidRDefault="00965090" w:rsidP="00965090">
            <w:pPr>
              <w:rPr>
                <w:ins w:id="1068" w:author="Kin Onn Chan." w:date="2013-12-09T13:58:00Z"/>
                <w:rFonts w:ascii="Times New Roman" w:eastAsia="Times New Roman" w:hAnsi="Times New Roman" w:cs="Times New Roman"/>
                <w:color w:val="000000"/>
              </w:rPr>
            </w:pPr>
            <w:ins w:id="1069" w:author="Kin Onn Chan." w:date="2013-12-09T13:58:00Z">
              <w:r w:rsidRPr="00965090">
                <w:rPr>
                  <w:rFonts w:ascii="Times New Roman" w:eastAsia="Times New Roman" w:hAnsi="Times New Roman" w:cs="Times New Roman"/>
                  <w:color w:val="000000"/>
                </w:rPr>
                <w:t>KUHE 23515</w:t>
              </w:r>
            </w:ins>
          </w:p>
        </w:tc>
        <w:tc>
          <w:tcPr>
            <w:tcW w:w="1530" w:type="dxa"/>
            <w:tcBorders>
              <w:top w:val="nil"/>
              <w:left w:val="nil"/>
              <w:bottom w:val="nil"/>
              <w:right w:val="nil"/>
            </w:tcBorders>
            <w:shd w:val="clear" w:color="auto" w:fill="auto"/>
            <w:noWrap/>
            <w:vAlign w:val="bottom"/>
            <w:hideMark/>
            <w:tcPrChange w:id="1070" w:author="Kin Onn Chan." w:date="2013-12-09T14:00:00Z">
              <w:tcPr>
                <w:tcW w:w="1832" w:type="dxa"/>
                <w:tcBorders>
                  <w:top w:val="nil"/>
                  <w:left w:val="nil"/>
                  <w:bottom w:val="nil"/>
                  <w:right w:val="nil"/>
                </w:tcBorders>
                <w:shd w:val="clear" w:color="auto" w:fill="auto"/>
                <w:noWrap/>
                <w:vAlign w:val="bottom"/>
                <w:hideMark/>
              </w:tcPr>
            </w:tcPrChange>
          </w:tcPr>
          <w:p w14:paraId="0B6507B0" w14:textId="77777777" w:rsidR="00965090" w:rsidRPr="00965090" w:rsidRDefault="00965090" w:rsidP="00965090">
            <w:pPr>
              <w:rPr>
                <w:ins w:id="1071" w:author="Kin Onn Chan." w:date="2013-12-09T13:58:00Z"/>
                <w:rFonts w:ascii="Times New Roman" w:eastAsia="Times New Roman" w:hAnsi="Times New Roman" w:cs="Times New Roman"/>
                <w:i/>
                <w:iCs/>
                <w:color w:val="000000"/>
              </w:rPr>
            </w:pPr>
            <w:ins w:id="107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siamensis</w:t>
              </w:r>
              <w:proofErr w:type="spellEnd"/>
            </w:ins>
          </w:p>
        </w:tc>
        <w:tc>
          <w:tcPr>
            <w:tcW w:w="2668" w:type="dxa"/>
            <w:tcBorders>
              <w:top w:val="nil"/>
              <w:left w:val="nil"/>
              <w:bottom w:val="nil"/>
              <w:right w:val="nil"/>
            </w:tcBorders>
            <w:shd w:val="clear" w:color="auto" w:fill="auto"/>
            <w:noWrap/>
            <w:vAlign w:val="bottom"/>
            <w:hideMark/>
            <w:tcPrChange w:id="1073" w:author="Kin Onn Chan." w:date="2013-12-09T14:00:00Z">
              <w:tcPr>
                <w:tcW w:w="2668" w:type="dxa"/>
                <w:tcBorders>
                  <w:top w:val="nil"/>
                  <w:left w:val="nil"/>
                  <w:bottom w:val="nil"/>
                  <w:right w:val="nil"/>
                </w:tcBorders>
                <w:shd w:val="clear" w:color="auto" w:fill="auto"/>
                <w:noWrap/>
                <w:vAlign w:val="bottom"/>
                <w:hideMark/>
              </w:tcPr>
            </w:tcPrChange>
          </w:tcPr>
          <w:p w14:paraId="3DE495CC" w14:textId="77777777" w:rsidR="00965090" w:rsidRPr="00965090" w:rsidRDefault="00965090" w:rsidP="00965090">
            <w:pPr>
              <w:rPr>
                <w:ins w:id="1074" w:author="Kin Onn Chan." w:date="2013-12-09T13:58:00Z"/>
                <w:rFonts w:ascii="Times New Roman" w:eastAsia="Times New Roman" w:hAnsi="Times New Roman" w:cs="Times New Roman"/>
                <w:color w:val="000000"/>
              </w:rPr>
            </w:pPr>
            <w:ins w:id="1075"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Khaochong</w:t>
              </w:r>
              <w:proofErr w:type="spellEnd"/>
            </w:ins>
          </w:p>
        </w:tc>
        <w:tc>
          <w:tcPr>
            <w:tcW w:w="1350" w:type="dxa"/>
            <w:tcBorders>
              <w:top w:val="nil"/>
              <w:left w:val="nil"/>
              <w:bottom w:val="nil"/>
              <w:right w:val="nil"/>
            </w:tcBorders>
            <w:shd w:val="clear" w:color="auto" w:fill="auto"/>
            <w:noWrap/>
            <w:vAlign w:val="bottom"/>
            <w:hideMark/>
            <w:tcPrChange w:id="1076" w:author="Kin Onn Chan." w:date="2013-12-09T14:00:00Z">
              <w:tcPr>
                <w:tcW w:w="1224" w:type="dxa"/>
                <w:tcBorders>
                  <w:top w:val="nil"/>
                  <w:left w:val="nil"/>
                  <w:bottom w:val="nil"/>
                  <w:right w:val="nil"/>
                </w:tcBorders>
                <w:shd w:val="clear" w:color="auto" w:fill="auto"/>
                <w:noWrap/>
                <w:vAlign w:val="bottom"/>
                <w:hideMark/>
              </w:tcPr>
            </w:tcPrChange>
          </w:tcPr>
          <w:p w14:paraId="0553890E" w14:textId="77777777" w:rsidR="00965090" w:rsidRPr="00965090" w:rsidRDefault="00965090" w:rsidP="00965090">
            <w:pPr>
              <w:rPr>
                <w:ins w:id="1077" w:author="Kin Onn Chan." w:date="2013-12-09T13:58:00Z"/>
                <w:rFonts w:ascii="Times New Roman" w:eastAsia="Times New Roman" w:hAnsi="Times New Roman" w:cs="Times New Roman"/>
                <w:color w:val="000000"/>
              </w:rPr>
            </w:pPr>
            <w:ins w:id="1078" w:author="Kin Onn Chan." w:date="2013-12-09T13:58:00Z">
              <w:r w:rsidRPr="00965090">
                <w:rPr>
                  <w:rFonts w:ascii="Times New Roman" w:eastAsia="Times New Roman" w:hAnsi="Times New Roman" w:cs="Times New Roman"/>
                  <w:color w:val="000000"/>
                </w:rPr>
                <w:t>AB435256</w:t>
              </w:r>
            </w:ins>
          </w:p>
        </w:tc>
        <w:tc>
          <w:tcPr>
            <w:tcW w:w="1260" w:type="dxa"/>
            <w:tcBorders>
              <w:top w:val="nil"/>
              <w:left w:val="nil"/>
              <w:bottom w:val="nil"/>
              <w:right w:val="nil"/>
            </w:tcBorders>
            <w:shd w:val="clear" w:color="auto" w:fill="auto"/>
            <w:noWrap/>
            <w:vAlign w:val="bottom"/>
            <w:hideMark/>
            <w:tcPrChange w:id="1079" w:author="Kin Onn Chan." w:date="2013-12-09T14:00:00Z">
              <w:tcPr>
                <w:tcW w:w="2209" w:type="dxa"/>
                <w:gridSpan w:val="2"/>
                <w:tcBorders>
                  <w:top w:val="nil"/>
                  <w:left w:val="nil"/>
                  <w:bottom w:val="nil"/>
                  <w:right w:val="nil"/>
                </w:tcBorders>
                <w:shd w:val="clear" w:color="auto" w:fill="auto"/>
                <w:noWrap/>
                <w:vAlign w:val="bottom"/>
                <w:hideMark/>
              </w:tcPr>
            </w:tcPrChange>
          </w:tcPr>
          <w:p w14:paraId="70BD9EAC" w14:textId="77777777" w:rsidR="00965090" w:rsidRPr="00965090" w:rsidRDefault="00965090" w:rsidP="00965090">
            <w:pPr>
              <w:rPr>
                <w:ins w:id="1080" w:author="Kin Onn Chan." w:date="2013-12-09T13:58:00Z"/>
                <w:rFonts w:ascii="Times New Roman" w:eastAsia="Times New Roman" w:hAnsi="Times New Roman" w:cs="Times New Roman"/>
                <w:color w:val="000000"/>
              </w:rPr>
            </w:pPr>
            <w:ins w:id="108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098606BF" w14:textId="77777777" w:rsidTr="00965090">
        <w:tblPrEx>
          <w:tblPrExChange w:id="1082" w:author="Kin Onn Chan." w:date="2013-12-09T14:00:00Z">
            <w:tblPrEx>
              <w:tblW w:w="9478" w:type="dxa"/>
            </w:tblPrEx>
          </w:tblPrExChange>
        </w:tblPrEx>
        <w:trPr>
          <w:trHeight w:val="300"/>
          <w:ins w:id="1083" w:author="Kin Onn Chan." w:date="2013-12-09T13:58:00Z"/>
          <w:trPrChange w:id="108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085" w:author="Kin Onn Chan." w:date="2013-12-09T14:00:00Z">
              <w:tcPr>
                <w:tcW w:w="1545" w:type="dxa"/>
                <w:tcBorders>
                  <w:top w:val="nil"/>
                  <w:left w:val="nil"/>
                  <w:bottom w:val="nil"/>
                  <w:right w:val="nil"/>
                </w:tcBorders>
                <w:shd w:val="clear" w:color="auto" w:fill="auto"/>
                <w:noWrap/>
                <w:vAlign w:val="bottom"/>
                <w:hideMark/>
              </w:tcPr>
            </w:tcPrChange>
          </w:tcPr>
          <w:p w14:paraId="1BB589E1" w14:textId="77777777" w:rsidR="00965090" w:rsidRPr="00965090" w:rsidRDefault="00965090" w:rsidP="00965090">
            <w:pPr>
              <w:rPr>
                <w:ins w:id="1086" w:author="Kin Onn Chan." w:date="2013-12-09T13:58:00Z"/>
                <w:rFonts w:ascii="Times New Roman" w:eastAsia="Times New Roman" w:hAnsi="Times New Roman" w:cs="Times New Roman"/>
                <w:color w:val="000000"/>
              </w:rPr>
            </w:pPr>
            <w:ins w:id="1087" w:author="Kin Onn Chan." w:date="2013-12-09T13:58:00Z">
              <w:r w:rsidRPr="00965090">
                <w:rPr>
                  <w:rFonts w:ascii="Times New Roman" w:eastAsia="Times New Roman" w:hAnsi="Times New Roman" w:cs="Times New Roman"/>
                  <w:color w:val="000000"/>
                </w:rPr>
                <w:t>KUHE 35066</w:t>
              </w:r>
            </w:ins>
          </w:p>
        </w:tc>
        <w:tc>
          <w:tcPr>
            <w:tcW w:w="1530" w:type="dxa"/>
            <w:tcBorders>
              <w:top w:val="nil"/>
              <w:left w:val="nil"/>
              <w:bottom w:val="nil"/>
              <w:right w:val="nil"/>
            </w:tcBorders>
            <w:shd w:val="clear" w:color="auto" w:fill="auto"/>
            <w:noWrap/>
            <w:vAlign w:val="bottom"/>
            <w:hideMark/>
            <w:tcPrChange w:id="1088" w:author="Kin Onn Chan." w:date="2013-12-09T14:00:00Z">
              <w:tcPr>
                <w:tcW w:w="1832" w:type="dxa"/>
                <w:tcBorders>
                  <w:top w:val="nil"/>
                  <w:left w:val="nil"/>
                  <w:bottom w:val="nil"/>
                  <w:right w:val="nil"/>
                </w:tcBorders>
                <w:shd w:val="clear" w:color="auto" w:fill="auto"/>
                <w:noWrap/>
                <w:vAlign w:val="bottom"/>
                <w:hideMark/>
              </w:tcPr>
            </w:tcPrChange>
          </w:tcPr>
          <w:p w14:paraId="1E7746C5" w14:textId="77777777" w:rsidR="00965090" w:rsidRPr="00965090" w:rsidRDefault="00965090" w:rsidP="00965090">
            <w:pPr>
              <w:rPr>
                <w:ins w:id="1089" w:author="Kin Onn Chan." w:date="2013-12-09T13:58:00Z"/>
                <w:rFonts w:ascii="Times New Roman" w:eastAsia="Times New Roman" w:hAnsi="Times New Roman" w:cs="Times New Roman"/>
                <w:color w:val="000000"/>
              </w:rPr>
            </w:pPr>
            <w:ins w:id="1090" w:author="Kin Onn Chan." w:date="2013-12-09T13:58:00Z">
              <w:r w:rsidRPr="00965090">
                <w:rPr>
                  <w:rFonts w:ascii="Times New Roman" w:eastAsia="Times New Roman" w:hAnsi="Times New Roman" w:cs="Times New Roman"/>
                  <w:i/>
                  <w:iCs/>
                  <w:color w:val="000000"/>
                </w:rPr>
                <w:t>Ansonia</w:t>
              </w:r>
              <w:r w:rsidRPr="00965090">
                <w:rPr>
                  <w:rFonts w:ascii="Times New Roman" w:eastAsia="Times New Roman" w:hAnsi="Times New Roman" w:cs="Times New Roman"/>
                  <w:color w:val="000000"/>
                </w:rPr>
                <w:t xml:space="preserve"> sp.</w:t>
              </w:r>
            </w:ins>
          </w:p>
        </w:tc>
        <w:tc>
          <w:tcPr>
            <w:tcW w:w="2668" w:type="dxa"/>
            <w:tcBorders>
              <w:top w:val="nil"/>
              <w:left w:val="nil"/>
              <w:bottom w:val="nil"/>
              <w:right w:val="nil"/>
            </w:tcBorders>
            <w:shd w:val="clear" w:color="auto" w:fill="auto"/>
            <w:noWrap/>
            <w:vAlign w:val="bottom"/>
            <w:hideMark/>
            <w:tcPrChange w:id="1091" w:author="Kin Onn Chan." w:date="2013-12-09T14:00:00Z">
              <w:tcPr>
                <w:tcW w:w="2668" w:type="dxa"/>
                <w:tcBorders>
                  <w:top w:val="nil"/>
                  <w:left w:val="nil"/>
                  <w:bottom w:val="nil"/>
                  <w:right w:val="nil"/>
                </w:tcBorders>
                <w:shd w:val="clear" w:color="auto" w:fill="auto"/>
                <w:noWrap/>
                <w:vAlign w:val="bottom"/>
                <w:hideMark/>
              </w:tcPr>
            </w:tcPrChange>
          </w:tcPr>
          <w:p w14:paraId="60E2B8B9" w14:textId="77777777" w:rsidR="00965090" w:rsidRPr="00965090" w:rsidRDefault="00965090" w:rsidP="00965090">
            <w:pPr>
              <w:rPr>
                <w:ins w:id="1092" w:author="Kin Onn Chan." w:date="2013-12-09T13:58:00Z"/>
                <w:rFonts w:ascii="Times New Roman" w:eastAsia="Times New Roman" w:hAnsi="Times New Roman" w:cs="Times New Roman"/>
                <w:color w:val="000000"/>
              </w:rPr>
            </w:pPr>
            <w:ins w:id="1093"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Kanchanaburi</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Pilok</w:t>
              </w:r>
              <w:proofErr w:type="spellEnd"/>
            </w:ins>
          </w:p>
        </w:tc>
        <w:tc>
          <w:tcPr>
            <w:tcW w:w="1350" w:type="dxa"/>
            <w:tcBorders>
              <w:top w:val="nil"/>
              <w:left w:val="nil"/>
              <w:bottom w:val="nil"/>
              <w:right w:val="nil"/>
            </w:tcBorders>
            <w:shd w:val="clear" w:color="auto" w:fill="auto"/>
            <w:noWrap/>
            <w:vAlign w:val="bottom"/>
            <w:hideMark/>
            <w:tcPrChange w:id="1094" w:author="Kin Onn Chan." w:date="2013-12-09T14:00:00Z">
              <w:tcPr>
                <w:tcW w:w="1224" w:type="dxa"/>
                <w:tcBorders>
                  <w:top w:val="nil"/>
                  <w:left w:val="nil"/>
                  <w:bottom w:val="nil"/>
                  <w:right w:val="nil"/>
                </w:tcBorders>
                <w:shd w:val="clear" w:color="auto" w:fill="auto"/>
                <w:noWrap/>
                <w:vAlign w:val="bottom"/>
                <w:hideMark/>
              </w:tcPr>
            </w:tcPrChange>
          </w:tcPr>
          <w:p w14:paraId="74D58425" w14:textId="77777777" w:rsidR="00965090" w:rsidRPr="00965090" w:rsidRDefault="00965090" w:rsidP="00965090">
            <w:pPr>
              <w:rPr>
                <w:ins w:id="1095" w:author="Kin Onn Chan." w:date="2013-12-09T13:58:00Z"/>
                <w:rFonts w:ascii="Times New Roman" w:eastAsia="Times New Roman" w:hAnsi="Times New Roman" w:cs="Times New Roman"/>
                <w:color w:val="000000"/>
              </w:rPr>
            </w:pPr>
            <w:ins w:id="1096" w:author="Kin Onn Chan." w:date="2013-12-09T13:58:00Z">
              <w:r w:rsidRPr="00965090">
                <w:rPr>
                  <w:rFonts w:ascii="Times New Roman" w:eastAsia="Times New Roman" w:hAnsi="Times New Roman" w:cs="Times New Roman"/>
                  <w:color w:val="000000"/>
                </w:rPr>
                <w:t>AB435249</w:t>
              </w:r>
            </w:ins>
          </w:p>
        </w:tc>
        <w:tc>
          <w:tcPr>
            <w:tcW w:w="1260" w:type="dxa"/>
            <w:tcBorders>
              <w:top w:val="nil"/>
              <w:left w:val="nil"/>
              <w:bottom w:val="nil"/>
              <w:right w:val="nil"/>
            </w:tcBorders>
            <w:shd w:val="clear" w:color="auto" w:fill="auto"/>
            <w:noWrap/>
            <w:vAlign w:val="bottom"/>
            <w:hideMark/>
            <w:tcPrChange w:id="1097" w:author="Kin Onn Chan." w:date="2013-12-09T14:00:00Z">
              <w:tcPr>
                <w:tcW w:w="2209" w:type="dxa"/>
                <w:gridSpan w:val="2"/>
                <w:tcBorders>
                  <w:top w:val="nil"/>
                  <w:left w:val="nil"/>
                  <w:bottom w:val="nil"/>
                  <w:right w:val="nil"/>
                </w:tcBorders>
                <w:shd w:val="clear" w:color="auto" w:fill="auto"/>
                <w:noWrap/>
                <w:vAlign w:val="bottom"/>
                <w:hideMark/>
              </w:tcPr>
            </w:tcPrChange>
          </w:tcPr>
          <w:p w14:paraId="3E3B71B5" w14:textId="77777777" w:rsidR="00965090" w:rsidRPr="00965090" w:rsidRDefault="00965090" w:rsidP="00965090">
            <w:pPr>
              <w:rPr>
                <w:ins w:id="1098" w:author="Kin Onn Chan." w:date="2013-12-09T13:58:00Z"/>
                <w:rFonts w:ascii="Times New Roman" w:eastAsia="Times New Roman" w:hAnsi="Times New Roman" w:cs="Times New Roman"/>
                <w:color w:val="000000"/>
              </w:rPr>
            </w:pPr>
            <w:ins w:id="1099"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092575E7" w14:textId="77777777" w:rsidTr="00965090">
        <w:tblPrEx>
          <w:tblPrExChange w:id="1100" w:author="Kin Onn Chan." w:date="2013-12-09T14:00:00Z">
            <w:tblPrEx>
              <w:tblW w:w="9478" w:type="dxa"/>
            </w:tblPrEx>
          </w:tblPrExChange>
        </w:tblPrEx>
        <w:trPr>
          <w:trHeight w:val="300"/>
          <w:ins w:id="1101" w:author="Kin Onn Chan." w:date="2013-12-09T13:58:00Z"/>
          <w:trPrChange w:id="110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103" w:author="Kin Onn Chan." w:date="2013-12-09T14:00:00Z">
              <w:tcPr>
                <w:tcW w:w="1545" w:type="dxa"/>
                <w:tcBorders>
                  <w:top w:val="nil"/>
                  <w:left w:val="nil"/>
                  <w:bottom w:val="nil"/>
                  <w:right w:val="nil"/>
                </w:tcBorders>
                <w:shd w:val="clear" w:color="auto" w:fill="auto"/>
                <w:noWrap/>
                <w:vAlign w:val="bottom"/>
                <w:hideMark/>
              </w:tcPr>
            </w:tcPrChange>
          </w:tcPr>
          <w:p w14:paraId="75BD86A1" w14:textId="77777777" w:rsidR="00965090" w:rsidRPr="00965090" w:rsidRDefault="00965090" w:rsidP="00965090">
            <w:pPr>
              <w:rPr>
                <w:ins w:id="1104" w:author="Kin Onn Chan." w:date="2013-12-09T13:58:00Z"/>
                <w:rFonts w:ascii="Times New Roman" w:eastAsia="Times New Roman" w:hAnsi="Times New Roman" w:cs="Times New Roman"/>
                <w:color w:val="000000"/>
              </w:rPr>
            </w:pPr>
            <w:ins w:id="1105" w:author="Kin Onn Chan." w:date="2013-12-09T13:58:00Z">
              <w:r w:rsidRPr="00965090">
                <w:rPr>
                  <w:rFonts w:ascii="Times New Roman" w:eastAsia="Times New Roman" w:hAnsi="Times New Roman" w:cs="Times New Roman"/>
                  <w:color w:val="000000"/>
                </w:rPr>
                <w:t>KUHE 38071</w:t>
              </w:r>
            </w:ins>
          </w:p>
        </w:tc>
        <w:tc>
          <w:tcPr>
            <w:tcW w:w="1530" w:type="dxa"/>
            <w:tcBorders>
              <w:top w:val="nil"/>
              <w:left w:val="nil"/>
              <w:bottom w:val="nil"/>
              <w:right w:val="nil"/>
            </w:tcBorders>
            <w:shd w:val="clear" w:color="auto" w:fill="auto"/>
            <w:noWrap/>
            <w:vAlign w:val="bottom"/>
            <w:hideMark/>
            <w:tcPrChange w:id="1106" w:author="Kin Onn Chan." w:date="2013-12-09T14:00:00Z">
              <w:tcPr>
                <w:tcW w:w="1832" w:type="dxa"/>
                <w:tcBorders>
                  <w:top w:val="nil"/>
                  <w:left w:val="nil"/>
                  <w:bottom w:val="nil"/>
                  <w:right w:val="nil"/>
                </w:tcBorders>
                <w:shd w:val="clear" w:color="auto" w:fill="auto"/>
                <w:noWrap/>
                <w:vAlign w:val="bottom"/>
                <w:hideMark/>
              </w:tcPr>
            </w:tcPrChange>
          </w:tcPr>
          <w:p w14:paraId="02E2C601" w14:textId="77777777" w:rsidR="00965090" w:rsidRPr="00965090" w:rsidRDefault="00965090" w:rsidP="00965090">
            <w:pPr>
              <w:rPr>
                <w:ins w:id="1107" w:author="Kin Onn Chan." w:date="2013-12-09T13:58:00Z"/>
                <w:rFonts w:ascii="Times New Roman" w:eastAsia="Times New Roman" w:hAnsi="Times New Roman" w:cs="Times New Roman"/>
                <w:color w:val="000000"/>
              </w:rPr>
            </w:pPr>
            <w:ins w:id="1108" w:author="Kin Onn Chan." w:date="2013-12-09T13:58:00Z">
              <w:r w:rsidRPr="00965090">
                <w:rPr>
                  <w:rFonts w:ascii="Times New Roman" w:eastAsia="Times New Roman" w:hAnsi="Times New Roman" w:cs="Times New Roman"/>
                  <w:i/>
                  <w:iCs/>
                  <w:color w:val="000000"/>
                </w:rPr>
                <w:t>Ansonia</w:t>
              </w:r>
              <w:r w:rsidRPr="00965090">
                <w:rPr>
                  <w:rFonts w:ascii="Times New Roman" w:eastAsia="Times New Roman" w:hAnsi="Times New Roman" w:cs="Times New Roman"/>
                  <w:color w:val="000000"/>
                </w:rPr>
                <w:t xml:space="preserve"> sp.</w:t>
              </w:r>
            </w:ins>
          </w:p>
        </w:tc>
        <w:tc>
          <w:tcPr>
            <w:tcW w:w="2668" w:type="dxa"/>
            <w:tcBorders>
              <w:top w:val="nil"/>
              <w:left w:val="nil"/>
              <w:bottom w:val="nil"/>
              <w:right w:val="nil"/>
            </w:tcBorders>
            <w:shd w:val="clear" w:color="auto" w:fill="auto"/>
            <w:noWrap/>
            <w:vAlign w:val="bottom"/>
            <w:hideMark/>
            <w:tcPrChange w:id="1109" w:author="Kin Onn Chan." w:date="2013-12-09T14:00:00Z">
              <w:tcPr>
                <w:tcW w:w="2668" w:type="dxa"/>
                <w:tcBorders>
                  <w:top w:val="nil"/>
                  <w:left w:val="nil"/>
                  <w:bottom w:val="nil"/>
                  <w:right w:val="nil"/>
                </w:tcBorders>
                <w:shd w:val="clear" w:color="auto" w:fill="auto"/>
                <w:noWrap/>
                <w:vAlign w:val="bottom"/>
                <w:hideMark/>
              </w:tcPr>
            </w:tcPrChange>
          </w:tcPr>
          <w:p w14:paraId="50D2BD0C" w14:textId="77777777" w:rsidR="00965090" w:rsidRPr="00965090" w:rsidRDefault="00965090" w:rsidP="00965090">
            <w:pPr>
              <w:rPr>
                <w:ins w:id="1110" w:author="Kin Onn Chan." w:date="2013-12-09T13:58:00Z"/>
                <w:rFonts w:ascii="Times New Roman" w:eastAsia="Times New Roman" w:hAnsi="Times New Roman" w:cs="Times New Roman"/>
                <w:color w:val="000000"/>
              </w:rPr>
            </w:pPr>
            <w:ins w:id="1111" w:author="Kin Onn Chan." w:date="2013-12-09T13:58:00Z">
              <w:r w:rsidRPr="00965090">
                <w:rPr>
                  <w:rFonts w:ascii="Times New Roman" w:eastAsia="Times New Roman" w:hAnsi="Times New Roman" w:cs="Times New Roman"/>
                  <w:color w:val="000000"/>
                </w:rPr>
                <w:t xml:space="preserve">Thailand, </w:t>
              </w:r>
              <w:proofErr w:type="spellStart"/>
              <w:r w:rsidRPr="00965090">
                <w:rPr>
                  <w:rFonts w:ascii="Times New Roman" w:eastAsia="Times New Roman" w:hAnsi="Times New Roman" w:cs="Times New Roman"/>
                  <w:color w:val="000000"/>
                </w:rPr>
                <w:t>Pukhet</w:t>
              </w:r>
              <w:proofErr w:type="spellEnd"/>
            </w:ins>
          </w:p>
        </w:tc>
        <w:tc>
          <w:tcPr>
            <w:tcW w:w="1350" w:type="dxa"/>
            <w:tcBorders>
              <w:top w:val="nil"/>
              <w:left w:val="nil"/>
              <w:bottom w:val="nil"/>
              <w:right w:val="nil"/>
            </w:tcBorders>
            <w:shd w:val="clear" w:color="auto" w:fill="auto"/>
            <w:noWrap/>
            <w:vAlign w:val="bottom"/>
            <w:hideMark/>
            <w:tcPrChange w:id="1112" w:author="Kin Onn Chan." w:date="2013-12-09T14:00:00Z">
              <w:tcPr>
                <w:tcW w:w="1224" w:type="dxa"/>
                <w:tcBorders>
                  <w:top w:val="nil"/>
                  <w:left w:val="nil"/>
                  <w:bottom w:val="nil"/>
                  <w:right w:val="nil"/>
                </w:tcBorders>
                <w:shd w:val="clear" w:color="auto" w:fill="auto"/>
                <w:noWrap/>
                <w:vAlign w:val="bottom"/>
                <w:hideMark/>
              </w:tcPr>
            </w:tcPrChange>
          </w:tcPr>
          <w:p w14:paraId="3FAB6767" w14:textId="77777777" w:rsidR="00965090" w:rsidRPr="00965090" w:rsidRDefault="00965090" w:rsidP="00965090">
            <w:pPr>
              <w:rPr>
                <w:ins w:id="1113" w:author="Kin Onn Chan." w:date="2013-12-09T13:58:00Z"/>
                <w:rFonts w:ascii="Times New Roman" w:eastAsia="Times New Roman" w:hAnsi="Times New Roman" w:cs="Times New Roman"/>
                <w:color w:val="000000"/>
              </w:rPr>
            </w:pPr>
            <w:ins w:id="1114" w:author="Kin Onn Chan." w:date="2013-12-09T13:58:00Z">
              <w:r w:rsidRPr="00965090">
                <w:rPr>
                  <w:rFonts w:ascii="Times New Roman" w:eastAsia="Times New Roman" w:hAnsi="Times New Roman" w:cs="Times New Roman"/>
                  <w:color w:val="000000"/>
                </w:rPr>
                <w:t>AB435254</w:t>
              </w:r>
            </w:ins>
          </w:p>
        </w:tc>
        <w:tc>
          <w:tcPr>
            <w:tcW w:w="1260" w:type="dxa"/>
            <w:tcBorders>
              <w:top w:val="nil"/>
              <w:left w:val="nil"/>
              <w:bottom w:val="nil"/>
              <w:right w:val="nil"/>
            </w:tcBorders>
            <w:shd w:val="clear" w:color="auto" w:fill="auto"/>
            <w:noWrap/>
            <w:vAlign w:val="bottom"/>
            <w:hideMark/>
            <w:tcPrChange w:id="1115" w:author="Kin Onn Chan." w:date="2013-12-09T14:00:00Z">
              <w:tcPr>
                <w:tcW w:w="2209" w:type="dxa"/>
                <w:gridSpan w:val="2"/>
                <w:tcBorders>
                  <w:top w:val="nil"/>
                  <w:left w:val="nil"/>
                  <w:bottom w:val="nil"/>
                  <w:right w:val="nil"/>
                </w:tcBorders>
                <w:shd w:val="clear" w:color="auto" w:fill="auto"/>
                <w:noWrap/>
                <w:vAlign w:val="bottom"/>
                <w:hideMark/>
              </w:tcPr>
            </w:tcPrChange>
          </w:tcPr>
          <w:p w14:paraId="2DAAB66E" w14:textId="77777777" w:rsidR="00965090" w:rsidRPr="00965090" w:rsidRDefault="00965090" w:rsidP="00965090">
            <w:pPr>
              <w:rPr>
                <w:ins w:id="1116" w:author="Kin Onn Chan." w:date="2013-12-09T13:58:00Z"/>
                <w:rFonts w:ascii="Times New Roman" w:eastAsia="Times New Roman" w:hAnsi="Times New Roman" w:cs="Times New Roman"/>
                <w:color w:val="000000"/>
              </w:rPr>
            </w:pPr>
            <w:ins w:id="111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7DA43BDD" w14:textId="77777777" w:rsidTr="00965090">
        <w:tblPrEx>
          <w:tblPrExChange w:id="1118" w:author="Kin Onn Chan." w:date="2013-12-09T14:00:00Z">
            <w:tblPrEx>
              <w:tblW w:w="9478" w:type="dxa"/>
            </w:tblPrEx>
          </w:tblPrExChange>
        </w:tblPrEx>
        <w:trPr>
          <w:trHeight w:val="300"/>
          <w:ins w:id="1119" w:author="Kin Onn Chan." w:date="2013-12-09T13:58:00Z"/>
          <w:trPrChange w:id="112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121" w:author="Kin Onn Chan." w:date="2013-12-09T14:00:00Z">
              <w:tcPr>
                <w:tcW w:w="1545" w:type="dxa"/>
                <w:tcBorders>
                  <w:top w:val="nil"/>
                  <w:left w:val="nil"/>
                  <w:bottom w:val="nil"/>
                  <w:right w:val="nil"/>
                </w:tcBorders>
                <w:shd w:val="clear" w:color="auto" w:fill="auto"/>
                <w:noWrap/>
                <w:vAlign w:val="bottom"/>
                <w:hideMark/>
              </w:tcPr>
            </w:tcPrChange>
          </w:tcPr>
          <w:p w14:paraId="7D28CD85" w14:textId="77777777" w:rsidR="00965090" w:rsidRPr="00965090" w:rsidRDefault="00965090" w:rsidP="00965090">
            <w:pPr>
              <w:rPr>
                <w:ins w:id="1122" w:author="Kin Onn Chan." w:date="2013-12-09T13:58:00Z"/>
                <w:rFonts w:ascii="Times New Roman" w:eastAsia="Times New Roman" w:hAnsi="Times New Roman" w:cs="Times New Roman"/>
                <w:color w:val="000000"/>
              </w:rPr>
            </w:pPr>
            <w:ins w:id="1123" w:author="Kin Onn Chan." w:date="2013-12-09T13:58:00Z">
              <w:r w:rsidRPr="00965090">
                <w:rPr>
                  <w:rFonts w:ascii="Times New Roman" w:eastAsia="Times New Roman" w:hAnsi="Times New Roman" w:cs="Times New Roman"/>
                  <w:color w:val="000000"/>
                </w:rPr>
                <w:t>BORN 09247</w:t>
              </w:r>
            </w:ins>
          </w:p>
        </w:tc>
        <w:tc>
          <w:tcPr>
            <w:tcW w:w="1530" w:type="dxa"/>
            <w:tcBorders>
              <w:top w:val="nil"/>
              <w:left w:val="nil"/>
              <w:bottom w:val="nil"/>
              <w:right w:val="nil"/>
            </w:tcBorders>
            <w:shd w:val="clear" w:color="auto" w:fill="auto"/>
            <w:noWrap/>
            <w:vAlign w:val="bottom"/>
            <w:hideMark/>
            <w:tcPrChange w:id="1124" w:author="Kin Onn Chan." w:date="2013-12-09T14:00:00Z">
              <w:tcPr>
                <w:tcW w:w="1832" w:type="dxa"/>
                <w:tcBorders>
                  <w:top w:val="nil"/>
                  <w:left w:val="nil"/>
                  <w:bottom w:val="nil"/>
                  <w:right w:val="nil"/>
                </w:tcBorders>
                <w:shd w:val="clear" w:color="auto" w:fill="auto"/>
                <w:noWrap/>
                <w:vAlign w:val="bottom"/>
                <w:hideMark/>
              </w:tcPr>
            </w:tcPrChange>
          </w:tcPr>
          <w:p w14:paraId="216166C6" w14:textId="77777777" w:rsidR="00965090" w:rsidRPr="00965090" w:rsidRDefault="00965090" w:rsidP="00965090">
            <w:pPr>
              <w:rPr>
                <w:ins w:id="1125" w:author="Kin Onn Chan." w:date="2013-12-09T13:58:00Z"/>
                <w:rFonts w:ascii="Times New Roman" w:eastAsia="Times New Roman" w:hAnsi="Times New Roman" w:cs="Times New Roman"/>
                <w:i/>
                <w:iCs/>
                <w:color w:val="000000"/>
              </w:rPr>
            </w:pPr>
            <w:ins w:id="112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spinulifer</w:t>
              </w:r>
              <w:proofErr w:type="spellEnd"/>
            </w:ins>
          </w:p>
        </w:tc>
        <w:tc>
          <w:tcPr>
            <w:tcW w:w="2668" w:type="dxa"/>
            <w:tcBorders>
              <w:top w:val="nil"/>
              <w:left w:val="nil"/>
              <w:bottom w:val="nil"/>
              <w:right w:val="nil"/>
            </w:tcBorders>
            <w:shd w:val="clear" w:color="auto" w:fill="auto"/>
            <w:noWrap/>
            <w:vAlign w:val="bottom"/>
            <w:hideMark/>
            <w:tcPrChange w:id="1127" w:author="Kin Onn Chan." w:date="2013-12-09T14:00:00Z">
              <w:tcPr>
                <w:tcW w:w="2668" w:type="dxa"/>
                <w:tcBorders>
                  <w:top w:val="nil"/>
                  <w:left w:val="nil"/>
                  <w:bottom w:val="nil"/>
                  <w:right w:val="nil"/>
                </w:tcBorders>
                <w:shd w:val="clear" w:color="auto" w:fill="auto"/>
                <w:noWrap/>
                <w:vAlign w:val="bottom"/>
                <w:hideMark/>
              </w:tcPr>
            </w:tcPrChange>
          </w:tcPr>
          <w:p w14:paraId="30B06C5C" w14:textId="77777777" w:rsidR="00965090" w:rsidRPr="00965090" w:rsidRDefault="00965090" w:rsidP="00965090">
            <w:pPr>
              <w:rPr>
                <w:ins w:id="1128" w:author="Kin Onn Chan." w:date="2013-12-09T13:58:00Z"/>
                <w:rFonts w:ascii="Times New Roman" w:eastAsia="Times New Roman" w:hAnsi="Times New Roman" w:cs="Times New Roman"/>
                <w:color w:val="000000"/>
              </w:rPr>
            </w:pPr>
            <w:ins w:id="1129" w:author="Kin Onn Chan." w:date="2013-12-09T13:58:00Z">
              <w:r w:rsidRPr="00965090">
                <w:rPr>
                  <w:rFonts w:ascii="Times New Roman" w:eastAsia="Times New Roman" w:hAnsi="Times New Roman" w:cs="Times New Roman"/>
                  <w:color w:val="000000"/>
                </w:rPr>
                <w:t xml:space="preserve">East Malaysia, Sabah, </w:t>
              </w:r>
              <w:proofErr w:type="spellStart"/>
              <w:r w:rsidRPr="00965090">
                <w:rPr>
                  <w:rFonts w:ascii="Times New Roman" w:eastAsia="Times New Roman" w:hAnsi="Times New Roman" w:cs="Times New Roman"/>
                  <w:color w:val="000000"/>
                </w:rPr>
                <w:t>Tawau</w:t>
              </w:r>
              <w:proofErr w:type="spellEnd"/>
            </w:ins>
          </w:p>
        </w:tc>
        <w:tc>
          <w:tcPr>
            <w:tcW w:w="1350" w:type="dxa"/>
            <w:tcBorders>
              <w:top w:val="nil"/>
              <w:left w:val="nil"/>
              <w:bottom w:val="nil"/>
              <w:right w:val="nil"/>
            </w:tcBorders>
            <w:shd w:val="clear" w:color="auto" w:fill="auto"/>
            <w:noWrap/>
            <w:vAlign w:val="bottom"/>
            <w:hideMark/>
            <w:tcPrChange w:id="1130" w:author="Kin Onn Chan." w:date="2013-12-09T14:00:00Z">
              <w:tcPr>
                <w:tcW w:w="1224" w:type="dxa"/>
                <w:tcBorders>
                  <w:top w:val="nil"/>
                  <w:left w:val="nil"/>
                  <w:bottom w:val="nil"/>
                  <w:right w:val="nil"/>
                </w:tcBorders>
                <w:shd w:val="clear" w:color="auto" w:fill="auto"/>
                <w:noWrap/>
                <w:vAlign w:val="bottom"/>
                <w:hideMark/>
              </w:tcPr>
            </w:tcPrChange>
          </w:tcPr>
          <w:p w14:paraId="7B39C243" w14:textId="77777777" w:rsidR="00965090" w:rsidRPr="00965090" w:rsidRDefault="00965090" w:rsidP="00965090">
            <w:pPr>
              <w:rPr>
                <w:ins w:id="1131" w:author="Kin Onn Chan." w:date="2013-12-09T13:58:00Z"/>
                <w:rFonts w:ascii="Times New Roman" w:eastAsia="Times New Roman" w:hAnsi="Times New Roman" w:cs="Times New Roman"/>
                <w:color w:val="000000"/>
              </w:rPr>
            </w:pPr>
            <w:ins w:id="1132" w:author="Kin Onn Chan." w:date="2013-12-09T13:58:00Z">
              <w:r w:rsidRPr="00965090">
                <w:rPr>
                  <w:rFonts w:ascii="Times New Roman" w:eastAsia="Times New Roman" w:hAnsi="Times New Roman" w:cs="Times New Roman"/>
                  <w:color w:val="000000"/>
                </w:rPr>
                <w:t>AB435284</w:t>
              </w:r>
            </w:ins>
          </w:p>
        </w:tc>
        <w:tc>
          <w:tcPr>
            <w:tcW w:w="1260" w:type="dxa"/>
            <w:tcBorders>
              <w:top w:val="nil"/>
              <w:left w:val="nil"/>
              <w:bottom w:val="nil"/>
              <w:right w:val="nil"/>
            </w:tcBorders>
            <w:shd w:val="clear" w:color="auto" w:fill="auto"/>
            <w:noWrap/>
            <w:vAlign w:val="bottom"/>
            <w:hideMark/>
            <w:tcPrChange w:id="1133" w:author="Kin Onn Chan." w:date="2013-12-09T14:00:00Z">
              <w:tcPr>
                <w:tcW w:w="2209" w:type="dxa"/>
                <w:gridSpan w:val="2"/>
                <w:tcBorders>
                  <w:top w:val="nil"/>
                  <w:left w:val="nil"/>
                  <w:bottom w:val="nil"/>
                  <w:right w:val="nil"/>
                </w:tcBorders>
                <w:shd w:val="clear" w:color="auto" w:fill="auto"/>
                <w:noWrap/>
                <w:vAlign w:val="bottom"/>
                <w:hideMark/>
              </w:tcPr>
            </w:tcPrChange>
          </w:tcPr>
          <w:p w14:paraId="71DE710F" w14:textId="77777777" w:rsidR="00965090" w:rsidRPr="00965090" w:rsidRDefault="00965090" w:rsidP="00965090">
            <w:pPr>
              <w:rPr>
                <w:ins w:id="1134" w:author="Kin Onn Chan." w:date="2013-12-09T13:58:00Z"/>
                <w:rFonts w:ascii="Times New Roman" w:eastAsia="Times New Roman" w:hAnsi="Times New Roman" w:cs="Times New Roman"/>
                <w:color w:val="000000"/>
              </w:rPr>
            </w:pPr>
            <w:ins w:id="113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72C82C3A" w14:textId="77777777" w:rsidTr="00965090">
        <w:tblPrEx>
          <w:tblPrExChange w:id="1136" w:author="Kin Onn Chan." w:date="2013-12-09T14:00:00Z">
            <w:tblPrEx>
              <w:tblW w:w="9478" w:type="dxa"/>
            </w:tblPrEx>
          </w:tblPrExChange>
        </w:tblPrEx>
        <w:trPr>
          <w:trHeight w:val="300"/>
          <w:ins w:id="1137" w:author="Kin Onn Chan." w:date="2013-12-09T13:58:00Z"/>
          <w:trPrChange w:id="113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139" w:author="Kin Onn Chan." w:date="2013-12-09T14:00:00Z">
              <w:tcPr>
                <w:tcW w:w="1545" w:type="dxa"/>
                <w:tcBorders>
                  <w:top w:val="nil"/>
                  <w:left w:val="nil"/>
                  <w:bottom w:val="nil"/>
                  <w:right w:val="nil"/>
                </w:tcBorders>
                <w:shd w:val="clear" w:color="auto" w:fill="auto"/>
                <w:noWrap/>
                <w:vAlign w:val="bottom"/>
                <w:hideMark/>
              </w:tcPr>
            </w:tcPrChange>
          </w:tcPr>
          <w:p w14:paraId="20999163" w14:textId="77777777" w:rsidR="00965090" w:rsidRPr="00965090" w:rsidRDefault="00965090" w:rsidP="00965090">
            <w:pPr>
              <w:rPr>
                <w:ins w:id="1140" w:author="Kin Onn Chan." w:date="2013-12-09T13:58:00Z"/>
                <w:rFonts w:ascii="Times New Roman" w:eastAsia="Times New Roman" w:hAnsi="Times New Roman" w:cs="Times New Roman"/>
                <w:color w:val="000000"/>
              </w:rPr>
            </w:pPr>
            <w:ins w:id="1141" w:author="Kin Onn Chan." w:date="2013-12-09T13:58:00Z">
              <w:r w:rsidRPr="00965090">
                <w:rPr>
                  <w:rFonts w:ascii="Times New Roman" w:eastAsia="Times New Roman" w:hAnsi="Times New Roman" w:cs="Times New Roman"/>
                  <w:color w:val="000000"/>
                </w:rPr>
                <w:t>CAS 243857</w:t>
              </w:r>
            </w:ins>
          </w:p>
        </w:tc>
        <w:tc>
          <w:tcPr>
            <w:tcW w:w="1530" w:type="dxa"/>
            <w:tcBorders>
              <w:top w:val="nil"/>
              <w:left w:val="nil"/>
              <w:bottom w:val="nil"/>
              <w:right w:val="nil"/>
            </w:tcBorders>
            <w:shd w:val="clear" w:color="auto" w:fill="auto"/>
            <w:noWrap/>
            <w:vAlign w:val="bottom"/>
            <w:hideMark/>
            <w:tcPrChange w:id="1142" w:author="Kin Onn Chan." w:date="2013-12-09T14:00:00Z">
              <w:tcPr>
                <w:tcW w:w="1832" w:type="dxa"/>
                <w:tcBorders>
                  <w:top w:val="nil"/>
                  <w:left w:val="nil"/>
                  <w:bottom w:val="nil"/>
                  <w:right w:val="nil"/>
                </w:tcBorders>
                <w:shd w:val="clear" w:color="auto" w:fill="auto"/>
                <w:noWrap/>
                <w:vAlign w:val="bottom"/>
                <w:hideMark/>
              </w:tcPr>
            </w:tcPrChange>
          </w:tcPr>
          <w:p w14:paraId="3E6B3F6F" w14:textId="77777777" w:rsidR="00965090" w:rsidRPr="00965090" w:rsidRDefault="00965090" w:rsidP="00965090">
            <w:pPr>
              <w:rPr>
                <w:ins w:id="1143" w:author="Kin Onn Chan." w:date="2013-12-09T13:58:00Z"/>
                <w:rFonts w:ascii="Times New Roman" w:eastAsia="Times New Roman" w:hAnsi="Times New Roman" w:cs="Times New Roman"/>
                <w:i/>
                <w:iCs/>
                <w:color w:val="000000"/>
              </w:rPr>
            </w:pPr>
            <w:ins w:id="114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thinthinae</w:t>
              </w:r>
              <w:proofErr w:type="spellEnd"/>
            </w:ins>
          </w:p>
        </w:tc>
        <w:tc>
          <w:tcPr>
            <w:tcW w:w="2668" w:type="dxa"/>
            <w:tcBorders>
              <w:top w:val="nil"/>
              <w:left w:val="nil"/>
              <w:bottom w:val="nil"/>
              <w:right w:val="nil"/>
            </w:tcBorders>
            <w:shd w:val="clear" w:color="auto" w:fill="auto"/>
            <w:noWrap/>
            <w:vAlign w:val="bottom"/>
            <w:hideMark/>
            <w:tcPrChange w:id="1145" w:author="Kin Onn Chan." w:date="2013-12-09T14:00:00Z">
              <w:tcPr>
                <w:tcW w:w="2668" w:type="dxa"/>
                <w:tcBorders>
                  <w:top w:val="nil"/>
                  <w:left w:val="nil"/>
                  <w:bottom w:val="nil"/>
                  <w:right w:val="nil"/>
                </w:tcBorders>
                <w:shd w:val="clear" w:color="auto" w:fill="auto"/>
                <w:noWrap/>
                <w:vAlign w:val="bottom"/>
                <w:hideMark/>
              </w:tcPr>
            </w:tcPrChange>
          </w:tcPr>
          <w:p w14:paraId="336D4F34" w14:textId="77777777" w:rsidR="00965090" w:rsidRPr="00965090" w:rsidRDefault="00965090" w:rsidP="00965090">
            <w:pPr>
              <w:rPr>
                <w:ins w:id="1146" w:author="Kin Onn Chan." w:date="2013-12-09T13:58:00Z"/>
                <w:rFonts w:ascii="Times New Roman" w:eastAsia="Times New Roman" w:hAnsi="Times New Roman" w:cs="Times New Roman"/>
                <w:color w:val="000000"/>
              </w:rPr>
            </w:pPr>
            <w:ins w:id="1147" w:author="Kin Onn Chan." w:date="2013-12-09T13:58:00Z">
              <w:r w:rsidRPr="00965090">
                <w:rPr>
                  <w:rFonts w:ascii="Times New Roman" w:eastAsia="Times New Roman" w:hAnsi="Times New Roman" w:cs="Times New Roman"/>
                  <w:color w:val="000000"/>
                </w:rPr>
                <w:t xml:space="preserve">Myanmar, </w:t>
              </w:r>
              <w:proofErr w:type="spellStart"/>
              <w:r w:rsidRPr="00965090">
                <w:rPr>
                  <w:rFonts w:ascii="Times New Roman" w:eastAsia="Times New Roman" w:hAnsi="Times New Roman" w:cs="Times New Roman"/>
                  <w:color w:val="000000"/>
                </w:rPr>
                <w:t>Tanintharyi</w:t>
              </w:r>
              <w:proofErr w:type="spellEnd"/>
            </w:ins>
          </w:p>
        </w:tc>
        <w:tc>
          <w:tcPr>
            <w:tcW w:w="1350" w:type="dxa"/>
            <w:tcBorders>
              <w:top w:val="nil"/>
              <w:left w:val="nil"/>
              <w:bottom w:val="nil"/>
              <w:right w:val="nil"/>
            </w:tcBorders>
            <w:shd w:val="clear" w:color="auto" w:fill="auto"/>
            <w:noWrap/>
            <w:vAlign w:val="bottom"/>
            <w:hideMark/>
            <w:tcPrChange w:id="1148" w:author="Kin Onn Chan." w:date="2013-12-09T14:00:00Z">
              <w:tcPr>
                <w:tcW w:w="1224" w:type="dxa"/>
                <w:tcBorders>
                  <w:top w:val="nil"/>
                  <w:left w:val="nil"/>
                  <w:bottom w:val="nil"/>
                  <w:right w:val="nil"/>
                </w:tcBorders>
                <w:shd w:val="clear" w:color="auto" w:fill="auto"/>
                <w:noWrap/>
                <w:vAlign w:val="bottom"/>
                <w:hideMark/>
              </w:tcPr>
            </w:tcPrChange>
          </w:tcPr>
          <w:p w14:paraId="03845B7B" w14:textId="77777777" w:rsidR="00965090" w:rsidRPr="00965090" w:rsidRDefault="00965090" w:rsidP="00965090">
            <w:pPr>
              <w:rPr>
                <w:ins w:id="1149" w:author="Kin Onn Chan." w:date="2013-12-09T13:58:00Z"/>
                <w:rFonts w:ascii="Times New Roman" w:eastAsia="Times New Roman" w:hAnsi="Times New Roman" w:cs="Times New Roman"/>
                <w:color w:val="000000"/>
              </w:rPr>
            </w:pPr>
            <w:ins w:id="1150" w:author="Kin Onn Chan." w:date="2013-12-09T13:58:00Z">
              <w:r w:rsidRPr="00965090">
                <w:rPr>
                  <w:rFonts w:ascii="Times New Roman" w:eastAsia="Times New Roman" w:hAnsi="Times New Roman" w:cs="Times New Roman"/>
                  <w:color w:val="000000"/>
                </w:rPr>
                <w:t>JN664248</w:t>
              </w:r>
            </w:ins>
          </w:p>
        </w:tc>
        <w:tc>
          <w:tcPr>
            <w:tcW w:w="1260" w:type="dxa"/>
            <w:tcBorders>
              <w:top w:val="nil"/>
              <w:left w:val="nil"/>
              <w:bottom w:val="nil"/>
              <w:right w:val="nil"/>
            </w:tcBorders>
            <w:shd w:val="clear" w:color="auto" w:fill="auto"/>
            <w:noWrap/>
            <w:vAlign w:val="bottom"/>
            <w:hideMark/>
            <w:tcPrChange w:id="1151" w:author="Kin Onn Chan." w:date="2013-12-09T14:00:00Z">
              <w:tcPr>
                <w:tcW w:w="2209" w:type="dxa"/>
                <w:gridSpan w:val="2"/>
                <w:tcBorders>
                  <w:top w:val="nil"/>
                  <w:left w:val="nil"/>
                  <w:bottom w:val="nil"/>
                  <w:right w:val="nil"/>
                </w:tcBorders>
                <w:shd w:val="clear" w:color="auto" w:fill="auto"/>
                <w:noWrap/>
                <w:vAlign w:val="bottom"/>
                <w:hideMark/>
              </w:tcPr>
            </w:tcPrChange>
          </w:tcPr>
          <w:p w14:paraId="07B62C25" w14:textId="77777777" w:rsidR="00965090" w:rsidRPr="00965090" w:rsidRDefault="00965090" w:rsidP="00965090">
            <w:pPr>
              <w:rPr>
                <w:ins w:id="1152" w:author="Kin Onn Chan." w:date="2013-12-09T13:58:00Z"/>
                <w:rFonts w:ascii="Times New Roman" w:eastAsia="Times New Roman" w:hAnsi="Times New Roman" w:cs="Times New Roman"/>
                <w:color w:val="000000"/>
              </w:rPr>
            </w:pPr>
            <w:ins w:id="1153" w:author="Kin Onn Chan." w:date="2013-12-09T13:58:00Z">
              <w:r w:rsidRPr="00965090">
                <w:rPr>
                  <w:rFonts w:ascii="Times New Roman" w:eastAsia="Times New Roman" w:hAnsi="Times New Roman" w:cs="Times New Roman"/>
                  <w:color w:val="000000"/>
                </w:rPr>
                <w:t xml:space="preserve">Wilkinson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2012</w:t>
              </w:r>
            </w:ins>
          </w:p>
        </w:tc>
      </w:tr>
      <w:tr w:rsidR="00965090" w:rsidRPr="00965090" w14:paraId="42B549A9" w14:textId="77777777" w:rsidTr="00965090">
        <w:tblPrEx>
          <w:tblPrExChange w:id="1154" w:author="Kin Onn Chan." w:date="2013-12-09T14:00:00Z">
            <w:tblPrEx>
              <w:tblW w:w="9478" w:type="dxa"/>
            </w:tblPrEx>
          </w:tblPrExChange>
        </w:tblPrEx>
        <w:trPr>
          <w:trHeight w:val="300"/>
          <w:ins w:id="1155" w:author="Kin Onn Chan." w:date="2013-12-09T13:58:00Z"/>
          <w:trPrChange w:id="115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157" w:author="Kin Onn Chan." w:date="2013-12-09T14:00:00Z">
              <w:tcPr>
                <w:tcW w:w="1545" w:type="dxa"/>
                <w:tcBorders>
                  <w:top w:val="nil"/>
                  <w:left w:val="nil"/>
                  <w:bottom w:val="nil"/>
                  <w:right w:val="nil"/>
                </w:tcBorders>
                <w:shd w:val="clear" w:color="auto" w:fill="auto"/>
                <w:noWrap/>
                <w:vAlign w:val="bottom"/>
                <w:hideMark/>
              </w:tcPr>
            </w:tcPrChange>
          </w:tcPr>
          <w:p w14:paraId="0455B465" w14:textId="77777777" w:rsidR="00965090" w:rsidRPr="00965090" w:rsidRDefault="00965090" w:rsidP="00965090">
            <w:pPr>
              <w:rPr>
                <w:ins w:id="1158" w:author="Kin Onn Chan." w:date="2013-12-09T13:58:00Z"/>
                <w:rFonts w:ascii="Times New Roman" w:eastAsia="Times New Roman" w:hAnsi="Times New Roman" w:cs="Times New Roman"/>
                <w:color w:val="000000"/>
              </w:rPr>
            </w:pPr>
            <w:ins w:id="1159" w:author="Kin Onn Chan." w:date="2013-12-09T13:58:00Z">
              <w:r w:rsidRPr="00965090">
                <w:rPr>
                  <w:rFonts w:ascii="Times New Roman" w:eastAsia="Times New Roman" w:hAnsi="Times New Roman" w:cs="Times New Roman"/>
                  <w:color w:val="000000"/>
                </w:rPr>
                <w:t>CAS 243871</w:t>
              </w:r>
            </w:ins>
          </w:p>
        </w:tc>
        <w:tc>
          <w:tcPr>
            <w:tcW w:w="1530" w:type="dxa"/>
            <w:tcBorders>
              <w:top w:val="nil"/>
              <w:left w:val="nil"/>
              <w:bottom w:val="nil"/>
              <w:right w:val="nil"/>
            </w:tcBorders>
            <w:shd w:val="clear" w:color="auto" w:fill="auto"/>
            <w:noWrap/>
            <w:vAlign w:val="bottom"/>
            <w:hideMark/>
            <w:tcPrChange w:id="1160" w:author="Kin Onn Chan." w:date="2013-12-09T14:00:00Z">
              <w:tcPr>
                <w:tcW w:w="1832" w:type="dxa"/>
                <w:tcBorders>
                  <w:top w:val="nil"/>
                  <w:left w:val="nil"/>
                  <w:bottom w:val="nil"/>
                  <w:right w:val="nil"/>
                </w:tcBorders>
                <w:shd w:val="clear" w:color="auto" w:fill="auto"/>
                <w:noWrap/>
                <w:vAlign w:val="bottom"/>
                <w:hideMark/>
              </w:tcPr>
            </w:tcPrChange>
          </w:tcPr>
          <w:p w14:paraId="66F63BF7" w14:textId="77777777" w:rsidR="00965090" w:rsidRPr="00965090" w:rsidRDefault="00965090" w:rsidP="00965090">
            <w:pPr>
              <w:rPr>
                <w:ins w:id="1161" w:author="Kin Onn Chan." w:date="2013-12-09T13:58:00Z"/>
                <w:rFonts w:ascii="Times New Roman" w:eastAsia="Times New Roman" w:hAnsi="Times New Roman" w:cs="Times New Roman"/>
                <w:i/>
                <w:iCs/>
                <w:color w:val="000000"/>
              </w:rPr>
            </w:pPr>
            <w:ins w:id="116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thinthinae</w:t>
              </w:r>
              <w:proofErr w:type="spellEnd"/>
            </w:ins>
          </w:p>
        </w:tc>
        <w:tc>
          <w:tcPr>
            <w:tcW w:w="2668" w:type="dxa"/>
            <w:tcBorders>
              <w:top w:val="nil"/>
              <w:left w:val="nil"/>
              <w:bottom w:val="nil"/>
              <w:right w:val="nil"/>
            </w:tcBorders>
            <w:shd w:val="clear" w:color="auto" w:fill="auto"/>
            <w:noWrap/>
            <w:vAlign w:val="bottom"/>
            <w:hideMark/>
            <w:tcPrChange w:id="1163" w:author="Kin Onn Chan." w:date="2013-12-09T14:00:00Z">
              <w:tcPr>
                <w:tcW w:w="2668" w:type="dxa"/>
                <w:tcBorders>
                  <w:top w:val="nil"/>
                  <w:left w:val="nil"/>
                  <w:bottom w:val="nil"/>
                  <w:right w:val="nil"/>
                </w:tcBorders>
                <w:shd w:val="clear" w:color="auto" w:fill="auto"/>
                <w:noWrap/>
                <w:vAlign w:val="bottom"/>
                <w:hideMark/>
              </w:tcPr>
            </w:tcPrChange>
          </w:tcPr>
          <w:p w14:paraId="0F675231" w14:textId="77777777" w:rsidR="00965090" w:rsidRPr="00965090" w:rsidRDefault="00965090" w:rsidP="00965090">
            <w:pPr>
              <w:rPr>
                <w:ins w:id="1164" w:author="Kin Onn Chan." w:date="2013-12-09T13:58:00Z"/>
                <w:rFonts w:ascii="Times New Roman" w:eastAsia="Times New Roman" w:hAnsi="Times New Roman" w:cs="Times New Roman"/>
                <w:color w:val="000000"/>
              </w:rPr>
            </w:pPr>
            <w:ins w:id="1165" w:author="Kin Onn Chan." w:date="2013-12-09T13:58:00Z">
              <w:r w:rsidRPr="00965090">
                <w:rPr>
                  <w:rFonts w:ascii="Times New Roman" w:eastAsia="Times New Roman" w:hAnsi="Times New Roman" w:cs="Times New Roman"/>
                  <w:color w:val="000000"/>
                </w:rPr>
                <w:t xml:space="preserve">Myanmar, </w:t>
              </w:r>
              <w:proofErr w:type="spellStart"/>
              <w:r w:rsidRPr="00965090">
                <w:rPr>
                  <w:rFonts w:ascii="Times New Roman" w:eastAsia="Times New Roman" w:hAnsi="Times New Roman" w:cs="Times New Roman"/>
                  <w:color w:val="000000"/>
                </w:rPr>
                <w:t>Tanintharyi</w:t>
              </w:r>
              <w:proofErr w:type="spellEnd"/>
            </w:ins>
          </w:p>
        </w:tc>
        <w:tc>
          <w:tcPr>
            <w:tcW w:w="1350" w:type="dxa"/>
            <w:tcBorders>
              <w:top w:val="nil"/>
              <w:left w:val="nil"/>
              <w:bottom w:val="nil"/>
              <w:right w:val="nil"/>
            </w:tcBorders>
            <w:shd w:val="clear" w:color="auto" w:fill="auto"/>
            <w:noWrap/>
            <w:vAlign w:val="bottom"/>
            <w:hideMark/>
            <w:tcPrChange w:id="1166" w:author="Kin Onn Chan." w:date="2013-12-09T14:00:00Z">
              <w:tcPr>
                <w:tcW w:w="1224" w:type="dxa"/>
                <w:tcBorders>
                  <w:top w:val="nil"/>
                  <w:left w:val="nil"/>
                  <w:bottom w:val="nil"/>
                  <w:right w:val="nil"/>
                </w:tcBorders>
                <w:shd w:val="clear" w:color="auto" w:fill="auto"/>
                <w:noWrap/>
                <w:vAlign w:val="bottom"/>
                <w:hideMark/>
              </w:tcPr>
            </w:tcPrChange>
          </w:tcPr>
          <w:p w14:paraId="09C8E504" w14:textId="77777777" w:rsidR="00965090" w:rsidRPr="00965090" w:rsidRDefault="00965090" w:rsidP="00965090">
            <w:pPr>
              <w:rPr>
                <w:ins w:id="1167" w:author="Kin Onn Chan." w:date="2013-12-09T13:58:00Z"/>
                <w:rFonts w:ascii="Times New Roman" w:eastAsia="Times New Roman" w:hAnsi="Times New Roman" w:cs="Times New Roman"/>
                <w:color w:val="000000"/>
              </w:rPr>
            </w:pPr>
            <w:ins w:id="1168" w:author="Kin Onn Chan." w:date="2013-12-09T13:58:00Z">
              <w:r w:rsidRPr="00965090">
                <w:rPr>
                  <w:rFonts w:ascii="Times New Roman" w:eastAsia="Times New Roman" w:hAnsi="Times New Roman" w:cs="Times New Roman"/>
                  <w:color w:val="000000"/>
                </w:rPr>
                <w:t>JN664249</w:t>
              </w:r>
            </w:ins>
          </w:p>
        </w:tc>
        <w:tc>
          <w:tcPr>
            <w:tcW w:w="1260" w:type="dxa"/>
            <w:tcBorders>
              <w:top w:val="nil"/>
              <w:left w:val="nil"/>
              <w:bottom w:val="nil"/>
              <w:right w:val="nil"/>
            </w:tcBorders>
            <w:shd w:val="clear" w:color="auto" w:fill="auto"/>
            <w:noWrap/>
            <w:vAlign w:val="bottom"/>
            <w:hideMark/>
            <w:tcPrChange w:id="1169" w:author="Kin Onn Chan." w:date="2013-12-09T14:00:00Z">
              <w:tcPr>
                <w:tcW w:w="2209" w:type="dxa"/>
                <w:gridSpan w:val="2"/>
                <w:tcBorders>
                  <w:top w:val="nil"/>
                  <w:left w:val="nil"/>
                  <w:bottom w:val="nil"/>
                  <w:right w:val="nil"/>
                </w:tcBorders>
                <w:shd w:val="clear" w:color="auto" w:fill="auto"/>
                <w:noWrap/>
                <w:vAlign w:val="bottom"/>
                <w:hideMark/>
              </w:tcPr>
            </w:tcPrChange>
          </w:tcPr>
          <w:p w14:paraId="7B067B4E" w14:textId="77777777" w:rsidR="00965090" w:rsidRPr="00965090" w:rsidRDefault="00965090" w:rsidP="00965090">
            <w:pPr>
              <w:rPr>
                <w:ins w:id="1170" w:author="Kin Onn Chan." w:date="2013-12-09T13:58:00Z"/>
                <w:rFonts w:ascii="Times New Roman" w:eastAsia="Times New Roman" w:hAnsi="Times New Roman" w:cs="Times New Roman"/>
                <w:color w:val="000000"/>
              </w:rPr>
            </w:pPr>
            <w:ins w:id="1171" w:author="Kin Onn Chan." w:date="2013-12-09T13:58:00Z">
              <w:r w:rsidRPr="00965090">
                <w:rPr>
                  <w:rFonts w:ascii="Times New Roman" w:eastAsia="Times New Roman" w:hAnsi="Times New Roman" w:cs="Times New Roman"/>
                  <w:color w:val="000000"/>
                </w:rPr>
                <w:t xml:space="preserve">Wilkinson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2012</w:t>
              </w:r>
            </w:ins>
          </w:p>
        </w:tc>
      </w:tr>
      <w:tr w:rsidR="00965090" w:rsidRPr="00965090" w14:paraId="0C969288" w14:textId="77777777" w:rsidTr="00965090">
        <w:tblPrEx>
          <w:tblPrExChange w:id="1172" w:author="Kin Onn Chan." w:date="2013-12-09T14:00:00Z">
            <w:tblPrEx>
              <w:tblW w:w="9478" w:type="dxa"/>
            </w:tblPrEx>
          </w:tblPrExChange>
        </w:tblPrEx>
        <w:trPr>
          <w:trHeight w:val="300"/>
          <w:ins w:id="1173" w:author="Kin Onn Chan." w:date="2013-12-09T13:58:00Z"/>
          <w:trPrChange w:id="117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175" w:author="Kin Onn Chan." w:date="2013-12-09T14:00:00Z">
              <w:tcPr>
                <w:tcW w:w="1545" w:type="dxa"/>
                <w:tcBorders>
                  <w:top w:val="nil"/>
                  <w:left w:val="nil"/>
                  <w:bottom w:val="nil"/>
                  <w:right w:val="nil"/>
                </w:tcBorders>
                <w:shd w:val="clear" w:color="auto" w:fill="auto"/>
                <w:noWrap/>
                <w:vAlign w:val="bottom"/>
                <w:hideMark/>
              </w:tcPr>
            </w:tcPrChange>
          </w:tcPr>
          <w:p w14:paraId="3FD7A8A5" w14:textId="77777777" w:rsidR="00965090" w:rsidRPr="00965090" w:rsidRDefault="00965090" w:rsidP="00965090">
            <w:pPr>
              <w:rPr>
                <w:ins w:id="1176" w:author="Kin Onn Chan." w:date="2013-12-09T13:58:00Z"/>
                <w:rFonts w:ascii="Times New Roman" w:eastAsia="Times New Roman" w:hAnsi="Times New Roman" w:cs="Times New Roman"/>
                <w:color w:val="000000"/>
              </w:rPr>
            </w:pPr>
            <w:ins w:id="1177" w:author="Kin Onn Chan." w:date="2013-12-09T13:58:00Z">
              <w:r w:rsidRPr="00965090">
                <w:rPr>
                  <w:rFonts w:ascii="Times New Roman" w:eastAsia="Times New Roman" w:hAnsi="Times New Roman" w:cs="Times New Roman"/>
                  <w:color w:val="000000"/>
                </w:rPr>
                <w:t>CAS 243873</w:t>
              </w:r>
            </w:ins>
          </w:p>
        </w:tc>
        <w:tc>
          <w:tcPr>
            <w:tcW w:w="1530" w:type="dxa"/>
            <w:tcBorders>
              <w:top w:val="nil"/>
              <w:left w:val="nil"/>
              <w:bottom w:val="nil"/>
              <w:right w:val="nil"/>
            </w:tcBorders>
            <w:shd w:val="clear" w:color="auto" w:fill="auto"/>
            <w:noWrap/>
            <w:vAlign w:val="bottom"/>
            <w:hideMark/>
            <w:tcPrChange w:id="1178" w:author="Kin Onn Chan." w:date="2013-12-09T14:00:00Z">
              <w:tcPr>
                <w:tcW w:w="1832" w:type="dxa"/>
                <w:tcBorders>
                  <w:top w:val="nil"/>
                  <w:left w:val="nil"/>
                  <w:bottom w:val="nil"/>
                  <w:right w:val="nil"/>
                </w:tcBorders>
                <w:shd w:val="clear" w:color="auto" w:fill="auto"/>
                <w:noWrap/>
                <w:vAlign w:val="bottom"/>
                <w:hideMark/>
              </w:tcPr>
            </w:tcPrChange>
          </w:tcPr>
          <w:p w14:paraId="4F6D8A06" w14:textId="77777777" w:rsidR="00965090" w:rsidRPr="00965090" w:rsidRDefault="00965090" w:rsidP="00965090">
            <w:pPr>
              <w:rPr>
                <w:ins w:id="1179" w:author="Kin Onn Chan." w:date="2013-12-09T13:58:00Z"/>
                <w:rFonts w:ascii="Times New Roman" w:eastAsia="Times New Roman" w:hAnsi="Times New Roman" w:cs="Times New Roman"/>
                <w:i/>
                <w:iCs/>
                <w:color w:val="000000"/>
              </w:rPr>
            </w:pPr>
            <w:ins w:id="118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thinthinae</w:t>
              </w:r>
              <w:proofErr w:type="spellEnd"/>
            </w:ins>
          </w:p>
        </w:tc>
        <w:tc>
          <w:tcPr>
            <w:tcW w:w="2668" w:type="dxa"/>
            <w:tcBorders>
              <w:top w:val="nil"/>
              <w:left w:val="nil"/>
              <w:bottom w:val="nil"/>
              <w:right w:val="nil"/>
            </w:tcBorders>
            <w:shd w:val="clear" w:color="auto" w:fill="auto"/>
            <w:noWrap/>
            <w:vAlign w:val="bottom"/>
            <w:hideMark/>
            <w:tcPrChange w:id="1181" w:author="Kin Onn Chan." w:date="2013-12-09T14:00:00Z">
              <w:tcPr>
                <w:tcW w:w="2668" w:type="dxa"/>
                <w:tcBorders>
                  <w:top w:val="nil"/>
                  <w:left w:val="nil"/>
                  <w:bottom w:val="nil"/>
                  <w:right w:val="nil"/>
                </w:tcBorders>
                <w:shd w:val="clear" w:color="auto" w:fill="auto"/>
                <w:noWrap/>
                <w:vAlign w:val="bottom"/>
                <w:hideMark/>
              </w:tcPr>
            </w:tcPrChange>
          </w:tcPr>
          <w:p w14:paraId="3854D7FB" w14:textId="77777777" w:rsidR="00965090" w:rsidRPr="00965090" w:rsidRDefault="00965090" w:rsidP="00965090">
            <w:pPr>
              <w:rPr>
                <w:ins w:id="1182" w:author="Kin Onn Chan." w:date="2013-12-09T13:58:00Z"/>
                <w:rFonts w:ascii="Times New Roman" w:eastAsia="Times New Roman" w:hAnsi="Times New Roman" w:cs="Times New Roman"/>
                <w:color w:val="000000"/>
              </w:rPr>
            </w:pPr>
            <w:ins w:id="1183" w:author="Kin Onn Chan." w:date="2013-12-09T13:58:00Z">
              <w:r w:rsidRPr="00965090">
                <w:rPr>
                  <w:rFonts w:ascii="Times New Roman" w:eastAsia="Times New Roman" w:hAnsi="Times New Roman" w:cs="Times New Roman"/>
                  <w:color w:val="000000"/>
                </w:rPr>
                <w:t xml:space="preserve">Myanmar, </w:t>
              </w:r>
              <w:proofErr w:type="spellStart"/>
              <w:r w:rsidRPr="00965090">
                <w:rPr>
                  <w:rFonts w:ascii="Times New Roman" w:eastAsia="Times New Roman" w:hAnsi="Times New Roman" w:cs="Times New Roman"/>
                  <w:color w:val="000000"/>
                </w:rPr>
                <w:t>Tanintharyi</w:t>
              </w:r>
              <w:proofErr w:type="spellEnd"/>
            </w:ins>
          </w:p>
        </w:tc>
        <w:tc>
          <w:tcPr>
            <w:tcW w:w="1350" w:type="dxa"/>
            <w:tcBorders>
              <w:top w:val="nil"/>
              <w:left w:val="nil"/>
              <w:bottom w:val="nil"/>
              <w:right w:val="nil"/>
            </w:tcBorders>
            <w:shd w:val="clear" w:color="auto" w:fill="auto"/>
            <w:noWrap/>
            <w:vAlign w:val="bottom"/>
            <w:hideMark/>
            <w:tcPrChange w:id="1184" w:author="Kin Onn Chan." w:date="2013-12-09T14:00:00Z">
              <w:tcPr>
                <w:tcW w:w="1224" w:type="dxa"/>
                <w:tcBorders>
                  <w:top w:val="nil"/>
                  <w:left w:val="nil"/>
                  <w:bottom w:val="nil"/>
                  <w:right w:val="nil"/>
                </w:tcBorders>
                <w:shd w:val="clear" w:color="auto" w:fill="auto"/>
                <w:noWrap/>
                <w:vAlign w:val="bottom"/>
                <w:hideMark/>
              </w:tcPr>
            </w:tcPrChange>
          </w:tcPr>
          <w:p w14:paraId="29EE7CD2" w14:textId="77777777" w:rsidR="00965090" w:rsidRPr="00965090" w:rsidRDefault="00965090" w:rsidP="00965090">
            <w:pPr>
              <w:rPr>
                <w:ins w:id="1185" w:author="Kin Onn Chan." w:date="2013-12-09T13:58:00Z"/>
                <w:rFonts w:ascii="Times New Roman" w:eastAsia="Times New Roman" w:hAnsi="Times New Roman" w:cs="Times New Roman"/>
                <w:color w:val="000000"/>
              </w:rPr>
            </w:pPr>
            <w:ins w:id="1186" w:author="Kin Onn Chan." w:date="2013-12-09T13:58:00Z">
              <w:r w:rsidRPr="00965090">
                <w:rPr>
                  <w:rFonts w:ascii="Times New Roman" w:eastAsia="Times New Roman" w:hAnsi="Times New Roman" w:cs="Times New Roman"/>
                  <w:color w:val="000000"/>
                </w:rPr>
                <w:t>JN664250</w:t>
              </w:r>
            </w:ins>
          </w:p>
        </w:tc>
        <w:tc>
          <w:tcPr>
            <w:tcW w:w="1260" w:type="dxa"/>
            <w:tcBorders>
              <w:top w:val="nil"/>
              <w:left w:val="nil"/>
              <w:bottom w:val="nil"/>
              <w:right w:val="nil"/>
            </w:tcBorders>
            <w:shd w:val="clear" w:color="auto" w:fill="auto"/>
            <w:noWrap/>
            <w:vAlign w:val="bottom"/>
            <w:hideMark/>
            <w:tcPrChange w:id="1187" w:author="Kin Onn Chan." w:date="2013-12-09T14:00:00Z">
              <w:tcPr>
                <w:tcW w:w="2209" w:type="dxa"/>
                <w:gridSpan w:val="2"/>
                <w:tcBorders>
                  <w:top w:val="nil"/>
                  <w:left w:val="nil"/>
                  <w:bottom w:val="nil"/>
                  <w:right w:val="nil"/>
                </w:tcBorders>
                <w:shd w:val="clear" w:color="auto" w:fill="auto"/>
                <w:noWrap/>
                <w:vAlign w:val="bottom"/>
                <w:hideMark/>
              </w:tcPr>
            </w:tcPrChange>
          </w:tcPr>
          <w:p w14:paraId="3D374674" w14:textId="77777777" w:rsidR="00965090" w:rsidRPr="00965090" w:rsidRDefault="00965090" w:rsidP="00965090">
            <w:pPr>
              <w:rPr>
                <w:ins w:id="1188" w:author="Kin Onn Chan." w:date="2013-12-09T13:58:00Z"/>
                <w:rFonts w:ascii="Times New Roman" w:eastAsia="Times New Roman" w:hAnsi="Times New Roman" w:cs="Times New Roman"/>
                <w:color w:val="000000"/>
              </w:rPr>
            </w:pPr>
            <w:ins w:id="1189" w:author="Kin Onn Chan." w:date="2013-12-09T13:58:00Z">
              <w:r w:rsidRPr="00965090">
                <w:rPr>
                  <w:rFonts w:ascii="Times New Roman" w:eastAsia="Times New Roman" w:hAnsi="Times New Roman" w:cs="Times New Roman"/>
                  <w:color w:val="000000"/>
                </w:rPr>
                <w:t xml:space="preserve">Wilkinson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2012</w:t>
              </w:r>
            </w:ins>
          </w:p>
        </w:tc>
      </w:tr>
      <w:tr w:rsidR="00965090" w:rsidRPr="00965090" w14:paraId="27ADA16A" w14:textId="77777777" w:rsidTr="00965090">
        <w:tblPrEx>
          <w:tblPrExChange w:id="1190" w:author="Kin Onn Chan." w:date="2013-12-09T14:00:00Z">
            <w:tblPrEx>
              <w:tblW w:w="9478" w:type="dxa"/>
            </w:tblPrEx>
          </w:tblPrExChange>
        </w:tblPrEx>
        <w:trPr>
          <w:trHeight w:val="300"/>
          <w:ins w:id="1191" w:author="Kin Onn Chan." w:date="2013-12-09T13:58:00Z"/>
          <w:trPrChange w:id="119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193" w:author="Kin Onn Chan." w:date="2013-12-09T14:00:00Z">
              <w:tcPr>
                <w:tcW w:w="1545" w:type="dxa"/>
                <w:tcBorders>
                  <w:top w:val="nil"/>
                  <w:left w:val="nil"/>
                  <w:bottom w:val="nil"/>
                  <w:right w:val="nil"/>
                </w:tcBorders>
                <w:shd w:val="clear" w:color="auto" w:fill="auto"/>
                <w:noWrap/>
                <w:vAlign w:val="bottom"/>
                <w:hideMark/>
              </w:tcPr>
            </w:tcPrChange>
          </w:tcPr>
          <w:p w14:paraId="07801C57" w14:textId="77777777" w:rsidR="00965090" w:rsidRPr="00965090" w:rsidRDefault="00965090" w:rsidP="00965090">
            <w:pPr>
              <w:rPr>
                <w:ins w:id="1194" w:author="Kin Onn Chan." w:date="2013-12-09T13:58:00Z"/>
                <w:rFonts w:ascii="Times New Roman" w:eastAsia="Times New Roman" w:hAnsi="Times New Roman" w:cs="Times New Roman"/>
                <w:color w:val="000000"/>
              </w:rPr>
            </w:pPr>
            <w:ins w:id="1195" w:author="Kin Onn Chan." w:date="2013-12-09T13:58:00Z">
              <w:r w:rsidRPr="00965090">
                <w:rPr>
                  <w:rFonts w:ascii="Times New Roman" w:eastAsia="Times New Roman" w:hAnsi="Times New Roman" w:cs="Times New Roman"/>
                  <w:color w:val="000000"/>
                </w:rPr>
                <w:t>CAS 243947</w:t>
              </w:r>
            </w:ins>
          </w:p>
        </w:tc>
        <w:tc>
          <w:tcPr>
            <w:tcW w:w="1530" w:type="dxa"/>
            <w:tcBorders>
              <w:top w:val="nil"/>
              <w:left w:val="nil"/>
              <w:bottom w:val="nil"/>
              <w:right w:val="nil"/>
            </w:tcBorders>
            <w:shd w:val="clear" w:color="auto" w:fill="auto"/>
            <w:noWrap/>
            <w:vAlign w:val="bottom"/>
            <w:hideMark/>
            <w:tcPrChange w:id="1196" w:author="Kin Onn Chan." w:date="2013-12-09T14:00:00Z">
              <w:tcPr>
                <w:tcW w:w="1832" w:type="dxa"/>
                <w:tcBorders>
                  <w:top w:val="nil"/>
                  <w:left w:val="nil"/>
                  <w:bottom w:val="nil"/>
                  <w:right w:val="nil"/>
                </w:tcBorders>
                <w:shd w:val="clear" w:color="auto" w:fill="auto"/>
                <w:noWrap/>
                <w:vAlign w:val="bottom"/>
                <w:hideMark/>
              </w:tcPr>
            </w:tcPrChange>
          </w:tcPr>
          <w:p w14:paraId="58CBDA2B" w14:textId="77777777" w:rsidR="00965090" w:rsidRPr="00965090" w:rsidRDefault="00965090" w:rsidP="00965090">
            <w:pPr>
              <w:rPr>
                <w:ins w:id="1197" w:author="Kin Onn Chan." w:date="2013-12-09T13:58:00Z"/>
                <w:rFonts w:ascii="Times New Roman" w:eastAsia="Times New Roman" w:hAnsi="Times New Roman" w:cs="Times New Roman"/>
                <w:i/>
                <w:iCs/>
                <w:color w:val="000000"/>
              </w:rPr>
            </w:pPr>
            <w:ins w:id="119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thinthinae</w:t>
              </w:r>
              <w:proofErr w:type="spellEnd"/>
            </w:ins>
          </w:p>
        </w:tc>
        <w:tc>
          <w:tcPr>
            <w:tcW w:w="2668" w:type="dxa"/>
            <w:tcBorders>
              <w:top w:val="nil"/>
              <w:left w:val="nil"/>
              <w:bottom w:val="nil"/>
              <w:right w:val="nil"/>
            </w:tcBorders>
            <w:shd w:val="clear" w:color="auto" w:fill="auto"/>
            <w:noWrap/>
            <w:vAlign w:val="bottom"/>
            <w:hideMark/>
            <w:tcPrChange w:id="1199" w:author="Kin Onn Chan." w:date="2013-12-09T14:00:00Z">
              <w:tcPr>
                <w:tcW w:w="2668" w:type="dxa"/>
                <w:tcBorders>
                  <w:top w:val="nil"/>
                  <w:left w:val="nil"/>
                  <w:bottom w:val="nil"/>
                  <w:right w:val="nil"/>
                </w:tcBorders>
                <w:shd w:val="clear" w:color="auto" w:fill="auto"/>
                <w:noWrap/>
                <w:vAlign w:val="bottom"/>
                <w:hideMark/>
              </w:tcPr>
            </w:tcPrChange>
          </w:tcPr>
          <w:p w14:paraId="1F7D960A" w14:textId="77777777" w:rsidR="00965090" w:rsidRPr="00965090" w:rsidRDefault="00965090" w:rsidP="00965090">
            <w:pPr>
              <w:rPr>
                <w:ins w:id="1200" w:author="Kin Onn Chan." w:date="2013-12-09T13:58:00Z"/>
                <w:rFonts w:ascii="Times New Roman" w:eastAsia="Times New Roman" w:hAnsi="Times New Roman" w:cs="Times New Roman"/>
                <w:color w:val="000000"/>
              </w:rPr>
            </w:pPr>
            <w:ins w:id="1201" w:author="Kin Onn Chan." w:date="2013-12-09T13:58:00Z">
              <w:r w:rsidRPr="00965090">
                <w:rPr>
                  <w:rFonts w:ascii="Times New Roman" w:eastAsia="Times New Roman" w:hAnsi="Times New Roman" w:cs="Times New Roman"/>
                  <w:color w:val="000000"/>
                </w:rPr>
                <w:t xml:space="preserve">Myanmar, </w:t>
              </w:r>
              <w:proofErr w:type="spellStart"/>
              <w:r w:rsidRPr="00965090">
                <w:rPr>
                  <w:rFonts w:ascii="Times New Roman" w:eastAsia="Times New Roman" w:hAnsi="Times New Roman" w:cs="Times New Roman"/>
                  <w:color w:val="000000"/>
                </w:rPr>
                <w:t>Tanintharyi</w:t>
              </w:r>
              <w:proofErr w:type="spellEnd"/>
            </w:ins>
          </w:p>
        </w:tc>
        <w:tc>
          <w:tcPr>
            <w:tcW w:w="1350" w:type="dxa"/>
            <w:tcBorders>
              <w:top w:val="nil"/>
              <w:left w:val="nil"/>
              <w:bottom w:val="nil"/>
              <w:right w:val="nil"/>
            </w:tcBorders>
            <w:shd w:val="clear" w:color="auto" w:fill="auto"/>
            <w:noWrap/>
            <w:vAlign w:val="bottom"/>
            <w:hideMark/>
            <w:tcPrChange w:id="1202" w:author="Kin Onn Chan." w:date="2013-12-09T14:00:00Z">
              <w:tcPr>
                <w:tcW w:w="1224" w:type="dxa"/>
                <w:tcBorders>
                  <w:top w:val="nil"/>
                  <w:left w:val="nil"/>
                  <w:bottom w:val="nil"/>
                  <w:right w:val="nil"/>
                </w:tcBorders>
                <w:shd w:val="clear" w:color="auto" w:fill="auto"/>
                <w:noWrap/>
                <w:vAlign w:val="bottom"/>
                <w:hideMark/>
              </w:tcPr>
            </w:tcPrChange>
          </w:tcPr>
          <w:p w14:paraId="2FF1BF1F" w14:textId="77777777" w:rsidR="00965090" w:rsidRPr="00965090" w:rsidRDefault="00965090" w:rsidP="00965090">
            <w:pPr>
              <w:rPr>
                <w:ins w:id="1203" w:author="Kin Onn Chan." w:date="2013-12-09T13:58:00Z"/>
                <w:rFonts w:ascii="Times New Roman" w:eastAsia="Times New Roman" w:hAnsi="Times New Roman" w:cs="Times New Roman"/>
                <w:color w:val="000000"/>
              </w:rPr>
            </w:pPr>
            <w:ins w:id="1204" w:author="Kin Onn Chan." w:date="2013-12-09T13:58:00Z">
              <w:r w:rsidRPr="00965090">
                <w:rPr>
                  <w:rFonts w:ascii="Times New Roman" w:eastAsia="Times New Roman" w:hAnsi="Times New Roman" w:cs="Times New Roman"/>
                  <w:color w:val="000000"/>
                </w:rPr>
                <w:t>JN664251</w:t>
              </w:r>
            </w:ins>
          </w:p>
        </w:tc>
        <w:tc>
          <w:tcPr>
            <w:tcW w:w="1260" w:type="dxa"/>
            <w:tcBorders>
              <w:top w:val="nil"/>
              <w:left w:val="nil"/>
              <w:bottom w:val="nil"/>
              <w:right w:val="nil"/>
            </w:tcBorders>
            <w:shd w:val="clear" w:color="auto" w:fill="auto"/>
            <w:noWrap/>
            <w:vAlign w:val="bottom"/>
            <w:hideMark/>
            <w:tcPrChange w:id="1205" w:author="Kin Onn Chan." w:date="2013-12-09T14:00:00Z">
              <w:tcPr>
                <w:tcW w:w="2209" w:type="dxa"/>
                <w:gridSpan w:val="2"/>
                <w:tcBorders>
                  <w:top w:val="nil"/>
                  <w:left w:val="nil"/>
                  <w:bottom w:val="nil"/>
                  <w:right w:val="nil"/>
                </w:tcBorders>
                <w:shd w:val="clear" w:color="auto" w:fill="auto"/>
                <w:noWrap/>
                <w:vAlign w:val="bottom"/>
                <w:hideMark/>
              </w:tcPr>
            </w:tcPrChange>
          </w:tcPr>
          <w:p w14:paraId="683DD8A8" w14:textId="77777777" w:rsidR="00965090" w:rsidRPr="00965090" w:rsidRDefault="00965090" w:rsidP="00965090">
            <w:pPr>
              <w:rPr>
                <w:ins w:id="1206" w:author="Kin Onn Chan." w:date="2013-12-09T13:58:00Z"/>
                <w:rFonts w:ascii="Times New Roman" w:eastAsia="Times New Roman" w:hAnsi="Times New Roman" w:cs="Times New Roman"/>
                <w:color w:val="000000"/>
              </w:rPr>
            </w:pPr>
            <w:ins w:id="1207" w:author="Kin Onn Chan." w:date="2013-12-09T13:58:00Z">
              <w:r w:rsidRPr="00965090">
                <w:rPr>
                  <w:rFonts w:ascii="Times New Roman" w:eastAsia="Times New Roman" w:hAnsi="Times New Roman" w:cs="Times New Roman"/>
                  <w:color w:val="000000"/>
                </w:rPr>
                <w:t xml:space="preserve">Wilkinson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2012</w:t>
              </w:r>
            </w:ins>
          </w:p>
        </w:tc>
      </w:tr>
      <w:tr w:rsidR="00965090" w:rsidRPr="00965090" w14:paraId="4512A34D" w14:textId="77777777" w:rsidTr="00965090">
        <w:tblPrEx>
          <w:tblPrExChange w:id="1208" w:author="Kin Onn Chan." w:date="2013-12-09T14:00:00Z">
            <w:tblPrEx>
              <w:tblW w:w="9478" w:type="dxa"/>
            </w:tblPrEx>
          </w:tblPrExChange>
        </w:tblPrEx>
        <w:trPr>
          <w:trHeight w:val="300"/>
          <w:ins w:id="1209" w:author="Kin Onn Chan." w:date="2013-12-09T13:58:00Z"/>
          <w:trPrChange w:id="121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211" w:author="Kin Onn Chan." w:date="2013-12-09T14:00:00Z">
              <w:tcPr>
                <w:tcW w:w="1545" w:type="dxa"/>
                <w:tcBorders>
                  <w:top w:val="nil"/>
                  <w:left w:val="nil"/>
                  <w:bottom w:val="nil"/>
                  <w:right w:val="nil"/>
                </w:tcBorders>
                <w:shd w:val="clear" w:color="auto" w:fill="auto"/>
                <w:noWrap/>
                <w:vAlign w:val="bottom"/>
                <w:hideMark/>
              </w:tcPr>
            </w:tcPrChange>
          </w:tcPr>
          <w:p w14:paraId="4B162710" w14:textId="77777777" w:rsidR="00965090" w:rsidRPr="00965090" w:rsidRDefault="00965090" w:rsidP="00965090">
            <w:pPr>
              <w:rPr>
                <w:ins w:id="1212" w:author="Kin Onn Chan." w:date="2013-12-09T13:58:00Z"/>
                <w:rFonts w:ascii="Times New Roman" w:eastAsia="Times New Roman" w:hAnsi="Times New Roman" w:cs="Times New Roman"/>
                <w:color w:val="000000"/>
              </w:rPr>
            </w:pPr>
            <w:ins w:id="1213" w:author="Kin Onn Chan." w:date="2013-12-09T13:58:00Z">
              <w:r w:rsidRPr="00965090">
                <w:rPr>
                  <w:rFonts w:ascii="Times New Roman" w:eastAsia="Times New Roman" w:hAnsi="Times New Roman" w:cs="Times New Roman"/>
                  <w:color w:val="000000"/>
                </w:rPr>
                <w:t>CAS 244136</w:t>
              </w:r>
            </w:ins>
          </w:p>
        </w:tc>
        <w:tc>
          <w:tcPr>
            <w:tcW w:w="1530" w:type="dxa"/>
            <w:tcBorders>
              <w:top w:val="nil"/>
              <w:left w:val="nil"/>
              <w:bottom w:val="nil"/>
              <w:right w:val="nil"/>
            </w:tcBorders>
            <w:shd w:val="clear" w:color="auto" w:fill="auto"/>
            <w:noWrap/>
            <w:vAlign w:val="bottom"/>
            <w:hideMark/>
            <w:tcPrChange w:id="1214" w:author="Kin Onn Chan." w:date="2013-12-09T14:00:00Z">
              <w:tcPr>
                <w:tcW w:w="1832" w:type="dxa"/>
                <w:tcBorders>
                  <w:top w:val="nil"/>
                  <w:left w:val="nil"/>
                  <w:bottom w:val="nil"/>
                  <w:right w:val="nil"/>
                </w:tcBorders>
                <w:shd w:val="clear" w:color="auto" w:fill="auto"/>
                <w:noWrap/>
                <w:vAlign w:val="bottom"/>
                <w:hideMark/>
              </w:tcPr>
            </w:tcPrChange>
          </w:tcPr>
          <w:p w14:paraId="2BE57C90" w14:textId="77777777" w:rsidR="00965090" w:rsidRPr="00965090" w:rsidRDefault="00965090" w:rsidP="00965090">
            <w:pPr>
              <w:rPr>
                <w:ins w:id="1215" w:author="Kin Onn Chan." w:date="2013-12-09T13:58:00Z"/>
                <w:rFonts w:ascii="Times New Roman" w:eastAsia="Times New Roman" w:hAnsi="Times New Roman" w:cs="Times New Roman"/>
                <w:i/>
                <w:iCs/>
                <w:color w:val="000000"/>
              </w:rPr>
            </w:pPr>
            <w:ins w:id="1216"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thinthinae</w:t>
              </w:r>
              <w:proofErr w:type="spellEnd"/>
            </w:ins>
          </w:p>
        </w:tc>
        <w:tc>
          <w:tcPr>
            <w:tcW w:w="2668" w:type="dxa"/>
            <w:tcBorders>
              <w:top w:val="nil"/>
              <w:left w:val="nil"/>
              <w:bottom w:val="nil"/>
              <w:right w:val="nil"/>
            </w:tcBorders>
            <w:shd w:val="clear" w:color="auto" w:fill="auto"/>
            <w:noWrap/>
            <w:vAlign w:val="bottom"/>
            <w:hideMark/>
            <w:tcPrChange w:id="1217" w:author="Kin Onn Chan." w:date="2013-12-09T14:00:00Z">
              <w:tcPr>
                <w:tcW w:w="2668" w:type="dxa"/>
                <w:tcBorders>
                  <w:top w:val="nil"/>
                  <w:left w:val="nil"/>
                  <w:bottom w:val="nil"/>
                  <w:right w:val="nil"/>
                </w:tcBorders>
                <w:shd w:val="clear" w:color="auto" w:fill="auto"/>
                <w:noWrap/>
                <w:vAlign w:val="bottom"/>
                <w:hideMark/>
              </w:tcPr>
            </w:tcPrChange>
          </w:tcPr>
          <w:p w14:paraId="1DE85B6F" w14:textId="77777777" w:rsidR="00965090" w:rsidRPr="00965090" w:rsidRDefault="00965090" w:rsidP="00965090">
            <w:pPr>
              <w:rPr>
                <w:ins w:id="1218" w:author="Kin Onn Chan." w:date="2013-12-09T13:58:00Z"/>
                <w:rFonts w:ascii="Times New Roman" w:eastAsia="Times New Roman" w:hAnsi="Times New Roman" w:cs="Times New Roman"/>
                <w:color w:val="000000"/>
              </w:rPr>
            </w:pPr>
            <w:ins w:id="1219" w:author="Kin Onn Chan." w:date="2013-12-09T13:58:00Z">
              <w:r w:rsidRPr="00965090">
                <w:rPr>
                  <w:rFonts w:ascii="Times New Roman" w:eastAsia="Times New Roman" w:hAnsi="Times New Roman" w:cs="Times New Roman"/>
                  <w:color w:val="000000"/>
                </w:rPr>
                <w:t xml:space="preserve">Myanmar, </w:t>
              </w:r>
              <w:proofErr w:type="spellStart"/>
              <w:r w:rsidRPr="00965090">
                <w:rPr>
                  <w:rFonts w:ascii="Times New Roman" w:eastAsia="Times New Roman" w:hAnsi="Times New Roman" w:cs="Times New Roman"/>
                  <w:color w:val="000000"/>
                </w:rPr>
                <w:t>Tanintharyi</w:t>
              </w:r>
              <w:proofErr w:type="spellEnd"/>
            </w:ins>
          </w:p>
        </w:tc>
        <w:tc>
          <w:tcPr>
            <w:tcW w:w="1350" w:type="dxa"/>
            <w:tcBorders>
              <w:top w:val="nil"/>
              <w:left w:val="nil"/>
              <w:bottom w:val="nil"/>
              <w:right w:val="nil"/>
            </w:tcBorders>
            <w:shd w:val="clear" w:color="auto" w:fill="auto"/>
            <w:noWrap/>
            <w:vAlign w:val="bottom"/>
            <w:hideMark/>
            <w:tcPrChange w:id="1220" w:author="Kin Onn Chan." w:date="2013-12-09T14:00:00Z">
              <w:tcPr>
                <w:tcW w:w="1224" w:type="dxa"/>
                <w:tcBorders>
                  <w:top w:val="nil"/>
                  <w:left w:val="nil"/>
                  <w:bottom w:val="nil"/>
                  <w:right w:val="nil"/>
                </w:tcBorders>
                <w:shd w:val="clear" w:color="auto" w:fill="auto"/>
                <w:noWrap/>
                <w:vAlign w:val="bottom"/>
                <w:hideMark/>
              </w:tcPr>
            </w:tcPrChange>
          </w:tcPr>
          <w:p w14:paraId="760870DC" w14:textId="77777777" w:rsidR="00965090" w:rsidRPr="00965090" w:rsidRDefault="00965090" w:rsidP="00965090">
            <w:pPr>
              <w:rPr>
                <w:ins w:id="1221" w:author="Kin Onn Chan." w:date="2013-12-09T13:58:00Z"/>
                <w:rFonts w:ascii="Times New Roman" w:eastAsia="Times New Roman" w:hAnsi="Times New Roman" w:cs="Times New Roman"/>
                <w:color w:val="000000"/>
              </w:rPr>
            </w:pPr>
            <w:ins w:id="1222" w:author="Kin Onn Chan." w:date="2013-12-09T13:58:00Z">
              <w:r w:rsidRPr="00965090">
                <w:rPr>
                  <w:rFonts w:ascii="Times New Roman" w:eastAsia="Times New Roman" w:hAnsi="Times New Roman" w:cs="Times New Roman"/>
                  <w:color w:val="000000"/>
                </w:rPr>
                <w:t>JN664246</w:t>
              </w:r>
            </w:ins>
          </w:p>
        </w:tc>
        <w:tc>
          <w:tcPr>
            <w:tcW w:w="1260" w:type="dxa"/>
            <w:tcBorders>
              <w:top w:val="nil"/>
              <w:left w:val="nil"/>
              <w:bottom w:val="nil"/>
              <w:right w:val="nil"/>
            </w:tcBorders>
            <w:shd w:val="clear" w:color="auto" w:fill="auto"/>
            <w:noWrap/>
            <w:vAlign w:val="bottom"/>
            <w:hideMark/>
            <w:tcPrChange w:id="1223" w:author="Kin Onn Chan." w:date="2013-12-09T14:00:00Z">
              <w:tcPr>
                <w:tcW w:w="2209" w:type="dxa"/>
                <w:gridSpan w:val="2"/>
                <w:tcBorders>
                  <w:top w:val="nil"/>
                  <w:left w:val="nil"/>
                  <w:bottom w:val="nil"/>
                  <w:right w:val="nil"/>
                </w:tcBorders>
                <w:shd w:val="clear" w:color="auto" w:fill="auto"/>
                <w:noWrap/>
                <w:vAlign w:val="bottom"/>
                <w:hideMark/>
              </w:tcPr>
            </w:tcPrChange>
          </w:tcPr>
          <w:p w14:paraId="3CDEA953" w14:textId="77777777" w:rsidR="00965090" w:rsidRPr="00965090" w:rsidRDefault="00965090" w:rsidP="00965090">
            <w:pPr>
              <w:rPr>
                <w:ins w:id="1224" w:author="Kin Onn Chan." w:date="2013-12-09T13:58:00Z"/>
                <w:rFonts w:ascii="Times New Roman" w:eastAsia="Times New Roman" w:hAnsi="Times New Roman" w:cs="Times New Roman"/>
                <w:color w:val="000000"/>
              </w:rPr>
            </w:pPr>
            <w:ins w:id="1225" w:author="Kin Onn Chan." w:date="2013-12-09T13:58:00Z">
              <w:r w:rsidRPr="00965090">
                <w:rPr>
                  <w:rFonts w:ascii="Times New Roman" w:eastAsia="Times New Roman" w:hAnsi="Times New Roman" w:cs="Times New Roman"/>
                  <w:color w:val="000000"/>
                </w:rPr>
                <w:t xml:space="preserve">Wilkinson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2012</w:t>
              </w:r>
            </w:ins>
          </w:p>
        </w:tc>
      </w:tr>
      <w:tr w:rsidR="00965090" w:rsidRPr="00965090" w14:paraId="6D71B728" w14:textId="77777777" w:rsidTr="00965090">
        <w:tblPrEx>
          <w:tblPrExChange w:id="1226" w:author="Kin Onn Chan." w:date="2013-12-09T14:00:00Z">
            <w:tblPrEx>
              <w:tblW w:w="9478" w:type="dxa"/>
            </w:tblPrEx>
          </w:tblPrExChange>
        </w:tblPrEx>
        <w:trPr>
          <w:trHeight w:val="300"/>
          <w:ins w:id="1227" w:author="Kin Onn Chan." w:date="2013-12-09T13:58:00Z"/>
          <w:trPrChange w:id="122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229" w:author="Kin Onn Chan." w:date="2013-12-09T14:00:00Z">
              <w:tcPr>
                <w:tcW w:w="1545" w:type="dxa"/>
                <w:tcBorders>
                  <w:top w:val="nil"/>
                  <w:left w:val="nil"/>
                  <w:bottom w:val="nil"/>
                  <w:right w:val="nil"/>
                </w:tcBorders>
                <w:shd w:val="clear" w:color="auto" w:fill="auto"/>
                <w:noWrap/>
                <w:vAlign w:val="bottom"/>
                <w:hideMark/>
              </w:tcPr>
            </w:tcPrChange>
          </w:tcPr>
          <w:p w14:paraId="770FAC1E" w14:textId="77777777" w:rsidR="00965090" w:rsidRPr="00965090" w:rsidRDefault="00965090" w:rsidP="00965090">
            <w:pPr>
              <w:rPr>
                <w:ins w:id="1230" w:author="Kin Onn Chan." w:date="2013-12-09T13:58:00Z"/>
                <w:rFonts w:ascii="Times New Roman" w:eastAsia="Times New Roman" w:hAnsi="Times New Roman" w:cs="Times New Roman"/>
                <w:color w:val="000000"/>
              </w:rPr>
            </w:pPr>
            <w:ins w:id="1231" w:author="Kin Onn Chan." w:date="2013-12-09T13:58:00Z">
              <w:r w:rsidRPr="00965090">
                <w:rPr>
                  <w:rFonts w:ascii="Times New Roman" w:eastAsia="Times New Roman" w:hAnsi="Times New Roman" w:cs="Times New Roman"/>
                  <w:color w:val="000000"/>
                </w:rPr>
                <w:t>CAS 244216</w:t>
              </w:r>
            </w:ins>
          </w:p>
        </w:tc>
        <w:tc>
          <w:tcPr>
            <w:tcW w:w="1530" w:type="dxa"/>
            <w:tcBorders>
              <w:top w:val="nil"/>
              <w:left w:val="nil"/>
              <w:bottom w:val="nil"/>
              <w:right w:val="nil"/>
            </w:tcBorders>
            <w:shd w:val="clear" w:color="auto" w:fill="auto"/>
            <w:noWrap/>
            <w:vAlign w:val="bottom"/>
            <w:hideMark/>
            <w:tcPrChange w:id="1232" w:author="Kin Onn Chan." w:date="2013-12-09T14:00:00Z">
              <w:tcPr>
                <w:tcW w:w="1832" w:type="dxa"/>
                <w:tcBorders>
                  <w:top w:val="nil"/>
                  <w:left w:val="nil"/>
                  <w:bottom w:val="nil"/>
                  <w:right w:val="nil"/>
                </w:tcBorders>
                <w:shd w:val="clear" w:color="auto" w:fill="auto"/>
                <w:noWrap/>
                <w:vAlign w:val="bottom"/>
                <w:hideMark/>
              </w:tcPr>
            </w:tcPrChange>
          </w:tcPr>
          <w:p w14:paraId="2F4AF15D" w14:textId="77777777" w:rsidR="00965090" w:rsidRPr="00965090" w:rsidRDefault="00965090" w:rsidP="00965090">
            <w:pPr>
              <w:rPr>
                <w:ins w:id="1233" w:author="Kin Onn Chan." w:date="2013-12-09T13:58:00Z"/>
                <w:rFonts w:ascii="Times New Roman" w:eastAsia="Times New Roman" w:hAnsi="Times New Roman" w:cs="Times New Roman"/>
                <w:i/>
                <w:iCs/>
                <w:color w:val="000000"/>
              </w:rPr>
            </w:pPr>
            <w:ins w:id="1234"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thinthinae</w:t>
              </w:r>
              <w:proofErr w:type="spellEnd"/>
            </w:ins>
          </w:p>
        </w:tc>
        <w:tc>
          <w:tcPr>
            <w:tcW w:w="2668" w:type="dxa"/>
            <w:tcBorders>
              <w:top w:val="nil"/>
              <w:left w:val="nil"/>
              <w:bottom w:val="nil"/>
              <w:right w:val="nil"/>
            </w:tcBorders>
            <w:shd w:val="clear" w:color="auto" w:fill="auto"/>
            <w:noWrap/>
            <w:vAlign w:val="bottom"/>
            <w:hideMark/>
            <w:tcPrChange w:id="1235" w:author="Kin Onn Chan." w:date="2013-12-09T14:00:00Z">
              <w:tcPr>
                <w:tcW w:w="2668" w:type="dxa"/>
                <w:tcBorders>
                  <w:top w:val="nil"/>
                  <w:left w:val="nil"/>
                  <w:bottom w:val="nil"/>
                  <w:right w:val="nil"/>
                </w:tcBorders>
                <w:shd w:val="clear" w:color="auto" w:fill="auto"/>
                <w:noWrap/>
                <w:vAlign w:val="bottom"/>
                <w:hideMark/>
              </w:tcPr>
            </w:tcPrChange>
          </w:tcPr>
          <w:p w14:paraId="691A3701" w14:textId="77777777" w:rsidR="00965090" w:rsidRPr="00965090" w:rsidRDefault="00965090" w:rsidP="00965090">
            <w:pPr>
              <w:rPr>
                <w:ins w:id="1236" w:author="Kin Onn Chan." w:date="2013-12-09T13:58:00Z"/>
                <w:rFonts w:ascii="Times New Roman" w:eastAsia="Times New Roman" w:hAnsi="Times New Roman" w:cs="Times New Roman"/>
                <w:color w:val="000000"/>
              </w:rPr>
            </w:pPr>
            <w:ins w:id="1237" w:author="Kin Onn Chan." w:date="2013-12-09T13:58:00Z">
              <w:r w:rsidRPr="00965090">
                <w:rPr>
                  <w:rFonts w:ascii="Times New Roman" w:eastAsia="Times New Roman" w:hAnsi="Times New Roman" w:cs="Times New Roman"/>
                  <w:color w:val="000000"/>
                </w:rPr>
                <w:t xml:space="preserve">Myanmar, </w:t>
              </w:r>
              <w:proofErr w:type="spellStart"/>
              <w:r w:rsidRPr="00965090">
                <w:rPr>
                  <w:rFonts w:ascii="Times New Roman" w:eastAsia="Times New Roman" w:hAnsi="Times New Roman" w:cs="Times New Roman"/>
                  <w:color w:val="000000"/>
                </w:rPr>
                <w:t>Tanintharyi</w:t>
              </w:r>
              <w:proofErr w:type="spellEnd"/>
            </w:ins>
          </w:p>
        </w:tc>
        <w:tc>
          <w:tcPr>
            <w:tcW w:w="1350" w:type="dxa"/>
            <w:tcBorders>
              <w:top w:val="nil"/>
              <w:left w:val="nil"/>
              <w:bottom w:val="nil"/>
              <w:right w:val="nil"/>
            </w:tcBorders>
            <w:shd w:val="clear" w:color="auto" w:fill="auto"/>
            <w:noWrap/>
            <w:vAlign w:val="bottom"/>
            <w:hideMark/>
            <w:tcPrChange w:id="1238" w:author="Kin Onn Chan." w:date="2013-12-09T14:00:00Z">
              <w:tcPr>
                <w:tcW w:w="1224" w:type="dxa"/>
                <w:tcBorders>
                  <w:top w:val="nil"/>
                  <w:left w:val="nil"/>
                  <w:bottom w:val="nil"/>
                  <w:right w:val="nil"/>
                </w:tcBorders>
                <w:shd w:val="clear" w:color="auto" w:fill="auto"/>
                <w:noWrap/>
                <w:vAlign w:val="bottom"/>
                <w:hideMark/>
              </w:tcPr>
            </w:tcPrChange>
          </w:tcPr>
          <w:p w14:paraId="2DBD0060" w14:textId="77777777" w:rsidR="00965090" w:rsidRPr="00965090" w:rsidRDefault="00965090" w:rsidP="00965090">
            <w:pPr>
              <w:rPr>
                <w:ins w:id="1239" w:author="Kin Onn Chan." w:date="2013-12-09T13:58:00Z"/>
                <w:rFonts w:ascii="Times New Roman" w:eastAsia="Times New Roman" w:hAnsi="Times New Roman" w:cs="Times New Roman"/>
                <w:color w:val="000000"/>
              </w:rPr>
            </w:pPr>
            <w:ins w:id="1240" w:author="Kin Onn Chan." w:date="2013-12-09T13:58:00Z">
              <w:r w:rsidRPr="00965090">
                <w:rPr>
                  <w:rFonts w:ascii="Times New Roman" w:eastAsia="Times New Roman" w:hAnsi="Times New Roman" w:cs="Times New Roman"/>
                  <w:color w:val="000000"/>
                </w:rPr>
                <w:t>JN664247</w:t>
              </w:r>
            </w:ins>
          </w:p>
        </w:tc>
        <w:tc>
          <w:tcPr>
            <w:tcW w:w="1260" w:type="dxa"/>
            <w:tcBorders>
              <w:top w:val="nil"/>
              <w:left w:val="nil"/>
              <w:bottom w:val="nil"/>
              <w:right w:val="nil"/>
            </w:tcBorders>
            <w:shd w:val="clear" w:color="auto" w:fill="auto"/>
            <w:noWrap/>
            <w:vAlign w:val="bottom"/>
            <w:hideMark/>
            <w:tcPrChange w:id="1241" w:author="Kin Onn Chan." w:date="2013-12-09T14:00:00Z">
              <w:tcPr>
                <w:tcW w:w="2209" w:type="dxa"/>
                <w:gridSpan w:val="2"/>
                <w:tcBorders>
                  <w:top w:val="nil"/>
                  <w:left w:val="nil"/>
                  <w:bottom w:val="nil"/>
                  <w:right w:val="nil"/>
                </w:tcBorders>
                <w:shd w:val="clear" w:color="auto" w:fill="auto"/>
                <w:noWrap/>
                <w:vAlign w:val="bottom"/>
                <w:hideMark/>
              </w:tcPr>
            </w:tcPrChange>
          </w:tcPr>
          <w:p w14:paraId="46C422A4" w14:textId="77777777" w:rsidR="00965090" w:rsidRPr="00965090" w:rsidRDefault="00965090" w:rsidP="00965090">
            <w:pPr>
              <w:rPr>
                <w:ins w:id="1242" w:author="Kin Onn Chan." w:date="2013-12-09T13:58:00Z"/>
                <w:rFonts w:ascii="Times New Roman" w:eastAsia="Times New Roman" w:hAnsi="Times New Roman" w:cs="Times New Roman"/>
                <w:color w:val="000000"/>
              </w:rPr>
            </w:pPr>
            <w:ins w:id="1243" w:author="Kin Onn Chan." w:date="2013-12-09T13:58:00Z">
              <w:r w:rsidRPr="00965090">
                <w:rPr>
                  <w:rFonts w:ascii="Times New Roman" w:eastAsia="Times New Roman" w:hAnsi="Times New Roman" w:cs="Times New Roman"/>
                  <w:color w:val="000000"/>
                </w:rPr>
                <w:t xml:space="preserve">Wilkinson </w:t>
              </w:r>
              <w:r w:rsidRPr="00965090">
                <w:rPr>
                  <w:rFonts w:ascii="Times New Roman" w:eastAsia="Times New Roman" w:hAnsi="Times New Roman" w:cs="Times New Roman"/>
                  <w:i/>
                  <w:iCs/>
                  <w:color w:val="000000"/>
                </w:rPr>
                <w:t>et al</w:t>
              </w:r>
              <w:r w:rsidRPr="00965090">
                <w:rPr>
                  <w:rFonts w:ascii="Times New Roman" w:eastAsia="Times New Roman" w:hAnsi="Times New Roman" w:cs="Times New Roman"/>
                  <w:color w:val="000000"/>
                </w:rPr>
                <w:t>. 2012</w:t>
              </w:r>
            </w:ins>
          </w:p>
        </w:tc>
      </w:tr>
      <w:tr w:rsidR="00965090" w:rsidRPr="00965090" w14:paraId="5E9A476A" w14:textId="77777777" w:rsidTr="00965090">
        <w:tblPrEx>
          <w:tblPrExChange w:id="1244" w:author="Kin Onn Chan." w:date="2013-12-09T14:00:00Z">
            <w:tblPrEx>
              <w:tblW w:w="9478" w:type="dxa"/>
            </w:tblPrEx>
          </w:tblPrExChange>
        </w:tblPrEx>
        <w:trPr>
          <w:trHeight w:val="300"/>
          <w:ins w:id="1245" w:author="Kin Onn Chan." w:date="2013-12-09T13:58:00Z"/>
          <w:trPrChange w:id="1246"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247" w:author="Kin Onn Chan." w:date="2013-12-09T14:00:00Z">
              <w:tcPr>
                <w:tcW w:w="1545" w:type="dxa"/>
                <w:tcBorders>
                  <w:top w:val="nil"/>
                  <w:left w:val="nil"/>
                  <w:bottom w:val="nil"/>
                  <w:right w:val="nil"/>
                </w:tcBorders>
                <w:shd w:val="clear" w:color="auto" w:fill="auto"/>
                <w:noWrap/>
                <w:vAlign w:val="bottom"/>
                <w:hideMark/>
              </w:tcPr>
            </w:tcPrChange>
          </w:tcPr>
          <w:p w14:paraId="3E8C619B" w14:textId="77777777" w:rsidR="00965090" w:rsidRPr="00965090" w:rsidRDefault="00965090" w:rsidP="00965090">
            <w:pPr>
              <w:rPr>
                <w:ins w:id="1248" w:author="Kin Onn Chan." w:date="2013-12-09T13:58:00Z"/>
                <w:rFonts w:ascii="Times New Roman" w:eastAsia="Times New Roman" w:hAnsi="Times New Roman" w:cs="Times New Roman"/>
                <w:color w:val="000000"/>
              </w:rPr>
            </w:pPr>
            <w:ins w:id="1249" w:author="Kin Onn Chan." w:date="2013-12-09T13:58:00Z">
              <w:r w:rsidRPr="00965090">
                <w:rPr>
                  <w:rFonts w:ascii="Times New Roman" w:eastAsia="Times New Roman" w:hAnsi="Times New Roman" w:cs="Times New Roman"/>
                  <w:color w:val="000000"/>
                </w:rPr>
                <w:t>LSUHC 2616</w:t>
              </w:r>
            </w:ins>
          </w:p>
        </w:tc>
        <w:tc>
          <w:tcPr>
            <w:tcW w:w="1530" w:type="dxa"/>
            <w:tcBorders>
              <w:top w:val="nil"/>
              <w:left w:val="nil"/>
              <w:bottom w:val="nil"/>
              <w:right w:val="nil"/>
            </w:tcBorders>
            <w:shd w:val="clear" w:color="auto" w:fill="auto"/>
            <w:noWrap/>
            <w:vAlign w:val="bottom"/>
            <w:hideMark/>
            <w:tcPrChange w:id="1250" w:author="Kin Onn Chan." w:date="2013-12-09T14:00:00Z">
              <w:tcPr>
                <w:tcW w:w="1832" w:type="dxa"/>
                <w:tcBorders>
                  <w:top w:val="nil"/>
                  <w:left w:val="nil"/>
                  <w:bottom w:val="nil"/>
                  <w:right w:val="nil"/>
                </w:tcBorders>
                <w:shd w:val="clear" w:color="auto" w:fill="auto"/>
                <w:noWrap/>
                <w:vAlign w:val="bottom"/>
                <w:hideMark/>
              </w:tcPr>
            </w:tcPrChange>
          </w:tcPr>
          <w:p w14:paraId="2A895CB0" w14:textId="77777777" w:rsidR="00965090" w:rsidRPr="00965090" w:rsidRDefault="00965090" w:rsidP="00965090">
            <w:pPr>
              <w:rPr>
                <w:ins w:id="1251" w:author="Kin Onn Chan." w:date="2013-12-09T13:58:00Z"/>
                <w:rFonts w:ascii="Times New Roman" w:eastAsia="Times New Roman" w:hAnsi="Times New Roman" w:cs="Times New Roman"/>
                <w:i/>
                <w:iCs/>
                <w:color w:val="000000"/>
              </w:rPr>
            </w:pPr>
            <w:ins w:id="1252"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tiomanica</w:t>
              </w:r>
              <w:proofErr w:type="spellEnd"/>
            </w:ins>
          </w:p>
        </w:tc>
        <w:tc>
          <w:tcPr>
            <w:tcW w:w="2668" w:type="dxa"/>
            <w:tcBorders>
              <w:top w:val="nil"/>
              <w:left w:val="nil"/>
              <w:bottom w:val="nil"/>
              <w:right w:val="nil"/>
            </w:tcBorders>
            <w:shd w:val="clear" w:color="auto" w:fill="auto"/>
            <w:noWrap/>
            <w:vAlign w:val="bottom"/>
            <w:hideMark/>
            <w:tcPrChange w:id="1253" w:author="Kin Onn Chan." w:date="2013-12-09T14:00:00Z">
              <w:tcPr>
                <w:tcW w:w="2668" w:type="dxa"/>
                <w:tcBorders>
                  <w:top w:val="nil"/>
                  <w:left w:val="nil"/>
                  <w:bottom w:val="nil"/>
                  <w:right w:val="nil"/>
                </w:tcBorders>
                <w:shd w:val="clear" w:color="auto" w:fill="auto"/>
                <w:noWrap/>
                <w:vAlign w:val="bottom"/>
                <w:hideMark/>
              </w:tcPr>
            </w:tcPrChange>
          </w:tcPr>
          <w:p w14:paraId="72B59C8F" w14:textId="77777777" w:rsidR="00965090" w:rsidRPr="00965090" w:rsidRDefault="00965090" w:rsidP="00965090">
            <w:pPr>
              <w:rPr>
                <w:ins w:id="1254" w:author="Kin Onn Chan." w:date="2013-12-09T13:58:00Z"/>
                <w:rFonts w:ascii="Times New Roman" w:eastAsia="Times New Roman" w:hAnsi="Times New Roman" w:cs="Times New Roman"/>
                <w:color w:val="000000"/>
              </w:rPr>
            </w:pPr>
            <w:ins w:id="1255" w:author="Kin Onn Chan." w:date="2013-12-09T13:58:00Z">
              <w:r w:rsidRPr="00965090">
                <w:rPr>
                  <w:rFonts w:ascii="Times New Roman" w:eastAsia="Times New Roman" w:hAnsi="Times New Roman" w:cs="Times New Roman"/>
                  <w:color w:val="000000"/>
                </w:rPr>
                <w:t xml:space="preserve">West Malaysia, Pahang, </w:t>
              </w:r>
              <w:proofErr w:type="spellStart"/>
              <w:r w:rsidRPr="00965090">
                <w:rPr>
                  <w:rFonts w:ascii="Times New Roman" w:eastAsia="Times New Roman" w:hAnsi="Times New Roman" w:cs="Times New Roman"/>
                  <w:color w:val="000000"/>
                </w:rPr>
                <w:t>Tioman</w:t>
              </w:r>
              <w:proofErr w:type="spellEnd"/>
              <w:r w:rsidRPr="00965090">
                <w:rPr>
                  <w:rFonts w:ascii="Times New Roman" w:eastAsia="Times New Roman" w:hAnsi="Times New Roman" w:cs="Times New Roman"/>
                  <w:color w:val="000000"/>
                </w:rPr>
                <w:t xml:space="preserve"> Is.</w:t>
              </w:r>
            </w:ins>
          </w:p>
        </w:tc>
        <w:tc>
          <w:tcPr>
            <w:tcW w:w="1350" w:type="dxa"/>
            <w:tcBorders>
              <w:top w:val="nil"/>
              <w:left w:val="nil"/>
              <w:bottom w:val="nil"/>
              <w:right w:val="nil"/>
            </w:tcBorders>
            <w:shd w:val="clear" w:color="auto" w:fill="auto"/>
            <w:noWrap/>
            <w:vAlign w:val="bottom"/>
            <w:hideMark/>
            <w:tcPrChange w:id="1256" w:author="Kin Onn Chan." w:date="2013-12-09T14:00:00Z">
              <w:tcPr>
                <w:tcW w:w="1224" w:type="dxa"/>
                <w:tcBorders>
                  <w:top w:val="nil"/>
                  <w:left w:val="nil"/>
                  <w:bottom w:val="nil"/>
                  <w:right w:val="nil"/>
                </w:tcBorders>
                <w:shd w:val="clear" w:color="auto" w:fill="auto"/>
                <w:noWrap/>
                <w:vAlign w:val="bottom"/>
                <w:hideMark/>
              </w:tcPr>
            </w:tcPrChange>
          </w:tcPr>
          <w:p w14:paraId="3C4404DF" w14:textId="77777777" w:rsidR="00965090" w:rsidRPr="00965090" w:rsidRDefault="00965090" w:rsidP="00965090">
            <w:pPr>
              <w:rPr>
                <w:ins w:id="1257" w:author="Kin Onn Chan." w:date="2013-12-09T13:58:00Z"/>
                <w:rFonts w:ascii="Times New Roman" w:eastAsia="Times New Roman" w:hAnsi="Times New Roman" w:cs="Times New Roman"/>
                <w:color w:val="000000"/>
              </w:rPr>
            </w:pPr>
            <w:ins w:id="1258" w:author="Kin Onn Chan." w:date="2013-12-09T13:58:00Z">
              <w:r w:rsidRPr="00965090">
                <w:rPr>
                  <w:rFonts w:ascii="Times New Roman" w:eastAsia="Times New Roman" w:hAnsi="Times New Roman" w:cs="Times New Roman"/>
                  <w:color w:val="000000"/>
                </w:rPr>
                <w:t>AB435258</w:t>
              </w:r>
            </w:ins>
          </w:p>
        </w:tc>
        <w:tc>
          <w:tcPr>
            <w:tcW w:w="1260" w:type="dxa"/>
            <w:tcBorders>
              <w:top w:val="nil"/>
              <w:left w:val="nil"/>
              <w:bottom w:val="nil"/>
              <w:right w:val="nil"/>
            </w:tcBorders>
            <w:shd w:val="clear" w:color="auto" w:fill="auto"/>
            <w:noWrap/>
            <w:vAlign w:val="bottom"/>
            <w:hideMark/>
            <w:tcPrChange w:id="1259" w:author="Kin Onn Chan." w:date="2013-12-09T14:00:00Z">
              <w:tcPr>
                <w:tcW w:w="2209" w:type="dxa"/>
                <w:gridSpan w:val="2"/>
                <w:tcBorders>
                  <w:top w:val="nil"/>
                  <w:left w:val="nil"/>
                  <w:bottom w:val="nil"/>
                  <w:right w:val="nil"/>
                </w:tcBorders>
                <w:shd w:val="clear" w:color="auto" w:fill="auto"/>
                <w:noWrap/>
                <w:vAlign w:val="bottom"/>
                <w:hideMark/>
              </w:tcPr>
            </w:tcPrChange>
          </w:tcPr>
          <w:p w14:paraId="187BC0A5" w14:textId="77777777" w:rsidR="00965090" w:rsidRPr="00965090" w:rsidRDefault="00965090" w:rsidP="00965090">
            <w:pPr>
              <w:rPr>
                <w:ins w:id="1260" w:author="Kin Onn Chan." w:date="2013-12-09T13:58:00Z"/>
                <w:rFonts w:ascii="Times New Roman" w:eastAsia="Times New Roman" w:hAnsi="Times New Roman" w:cs="Times New Roman"/>
                <w:color w:val="000000"/>
              </w:rPr>
            </w:pPr>
            <w:ins w:id="126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5F7FDD4A" w14:textId="77777777" w:rsidTr="00965090">
        <w:tblPrEx>
          <w:tblPrExChange w:id="1262" w:author="Kin Onn Chan." w:date="2013-12-09T14:00:00Z">
            <w:tblPrEx>
              <w:tblW w:w="9478" w:type="dxa"/>
            </w:tblPrEx>
          </w:tblPrExChange>
        </w:tblPrEx>
        <w:trPr>
          <w:trHeight w:val="300"/>
          <w:ins w:id="1263" w:author="Kin Onn Chan." w:date="2013-12-09T13:58:00Z"/>
          <w:trPrChange w:id="1264"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265" w:author="Kin Onn Chan." w:date="2013-12-09T14:00:00Z">
              <w:tcPr>
                <w:tcW w:w="1545" w:type="dxa"/>
                <w:tcBorders>
                  <w:top w:val="nil"/>
                  <w:left w:val="nil"/>
                  <w:bottom w:val="nil"/>
                  <w:right w:val="nil"/>
                </w:tcBorders>
                <w:shd w:val="clear" w:color="auto" w:fill="auto"/>
                <w:noWrap/>
                <w:vAlign w:val="bottom"/>
                <w:hideMark/>
              </w:tcPr>
            </w:tcPrChange>
          </w:tcPr>
          <w:p w14:paraId="5FB2A6AA" w14:textId="77777777" w:rsidR="00965090" w:rsidRPr="00965090" w:rsidRDefault="00965090" w:rsidP="00965090">
            <w:pPr>
              <w:rPr>
                <w:ins w:id="1266" w:author="Kin Onn Chan." w:date="2013-12-09T13:58:00Z"/>
                <w:rFonts w:ascii="Times New Roman" w:eastAsia="Times New Roman" w:hAnsi="Times New Roman" w:cs="Times New Roman"/>
                <w:color w:val="000000"/>
              </w:rPr>
            </w:pPr>
            <w:ins w:id="1267" w:author="Kin Onn Chan." w:date="2013-12-09T13:58:00Z">
              <w:r w:rsidRPr="00965090">
                <w:rPr>
                  <w:rFonts w:ascii="Times New Roman" w:eastAsia="Times New Roman" w:hAnsi="Times New Roman" w:cs="Times New Roman"/>
                  <w:color w:val="000000"/>
                </w:rPr>
                <w:t>LSUHC 4443</w:t>
              </w:r>
            </w:ins>
          </w:p>
        </w:tc>
        <w:tc>
          <w:tcPr>
            <w:tcW w:w="1530" w:type="dxa"/>
            <w:tcBorders>
              <w:top w:val="nil"/>
              <w:left w:val="nil"/>
              <w:bottom w:val="nil"/>
              <w:right w:val="nil"/>
            </w:tcBorders>
            <w:shd w:val="clear" w:color="auto" w:fill="auto"/>
            <w:noWrap/>
            <w:vAlign w:val="bottom"/>
            <w:hideMark/>
            <w:tcPrChange w:id="1268" w:author="Kin Onn Chan." w:date="2013-12-09T14:00:00Z">
              <w:tcPr>
                <w:tcW w:w="1832" w:type="dxa"/>
                <w:tcBorders>
                  <w:top w:val="nil"/>
                  <w:left w:val="nil"/>
                  <w:bottom w:val="nil"/>
                  <w:right w:val="nil"/>
                </w:tcBorders>
                <w:shd w:val="clear" w:color="auto" w:fill="auto"/>
                <w:noWrap/>
                <w:vAlign w:val="bottom"/>
                <w:hideMark/>
              </w:tcPr>
            </w:tcPrChange>
          </w:tcPr>
          <w:p w14:paraId="63B0BCF2" w14:textId="77777777" w:rsidR="00965090" w:rsidRPr="00965090" w:rsidRDefault="00965090" w:rsidP="00965090">
            <w:pPr>
              <w:rPr>
                <w:ins w:id="1269" w:author="Kin Onn Chan." w:date="2013-12-09T13:58:00Z"/>
                <w:rFonts w:ascii="Times New Roman" w:eastAsia="Times New Roman" w:hAnsi="Times New Roman" w:cs="Times New Roman"/>
                <w:i/>
                <w:iCs/>
                <w:color w:val="000000"/>
              </w:rPr>
            </w:pPr>
            <w:ins w:id="1270"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tiomanica</w:t>
              </w:r>
              <w:proofErr w:type="spellEnd"/>
            </w:ins>
          </w:p>
        </w:tc>
        <w:tc>
          <w:tcPr>
            <w:tcW w:w="2668" w:type="dxa"/>
            <w:tcBorders>
              <w:top w:val="nil"/>
              <w:left w:val="nil"/>
              <w:bottom w:val="nil"/>
              <w:right w:val="nil"/>
            </w:tcBorders>
            <w:shd w:val="clear" w:color="auto" w:fill="auto"/>
            <w:noWrap/>
            <w:vAlign w:val="bottom"/>
            <w:hideMark/>
            <w:tcPrChange w:id="1271" w:author="Kin Onn Chan." w:date="2013-12-09T14:00:00Z">
              <w:tcPr>
                <w:tcW w:w="2668" w:type="dxa"/>
                <w:tcBorders>
                  <w:top w:val="nil"/>
                  <w:left w:val="nil"/>
                  <w:bottom w:val="nil"/>
                  <w:right w:val="nil"/>
                </w:tcBorders>
                <w:shd w:val="clear" w:color="auto" w:fill="auto"/>
                <w:noWrap/>
                <w:vAlign w:val="bottom"/>
                <w:hideMark/>
              </w:tcPr>
            </w:tcPrChange>
          </w:tcPr>
          <w:p w14:paraId="0E4D6D0E" w14:textId="77777777" w:rsidR="00965090" w:rsidRPr="00965090" w:rsidRDefault="00965090" w:rsidP="00965090">
            <w:pPr>
              <w:rPr>
                <w:ins w:id="1272" w:author="Kin Onn Chan." w:date="2013-12-09T13:58:00Z"/>
                <w:rFonts w:ascii="Times New Roman" w:eastAsia="Times New Roman" w:hAnsi="Times New Roman" w:cs="Times New Roman"/>
                <w:color w:val="000000"/>
              </w:rPr>
            </w:pPr>
            <w:ins w:id="1273" w:author="Kin Onn Chan." w:date="2013-12-09T13:58:00Z">
              <w:r w:rsidRPr="00965090">
                <w:rPr>
                  <w:rFonts w:ascii="Times New Roman" w:eastAsia="Times New Roman" w:hAnsi="Times New Roman" w:cs="Times New Roman"/>
                  <w:color w:val="000000"/>
                </w:rPr>
                <w:t xml:space="preserve">West Malaysia, Pahang, </w:t>
              </w:r>
              <w:proofErr w:type="spellStart"/>
              <w:r w:rsidRPr="00965090">
                <w:rPr>
                  <w:rFonts w:ascii="Times New Roman" w:eastAsia="Times New Roman" w:hAnsi="Times New Roman" w:cs="Times New Roman"/>
                  <w:color w:val="000000"/>
                </w:rPr>
                <w:t>Tioman</w:t>
              </w:r>
              <w:proofErr w:type="spellEnd"/>
              <w:r w:rsidRPr="00965090">
                <w:rPr>
                  <w:rFonts w:ascii="Times New Roman" w:eastAsia="Times New Roman" w:hAnsi="Times New Roman" w:cs="Times New Roman"/>
                  <w:color w:val="000000"/>
                </w:rPr>
                <w:t xml:space="preserve"> Is.</w:t>
              </w:r>
            </w:ins>
          </w:p>
        </w:tc>
        <w:tc>
          <w:tcPr>
            <w:tcW w:w="1350" w:type="dxa"/>
            <w:tcBorders>
              <w:top w:val="nil"/>
              <w:left w:val="nil"/>
              <w:bottom w:val="nil"/>
              <w:right w:val="nil"/>
            </w:tcBorders>
            <w:shd w:val="clear" w:color="auto" w:fill="auto"/>
            <w:noWrap/>
            <w:vAlign w:val="bottom"/>
            <w:hideMark/>
            <w:tcPrChange w:id="1274" w:author="Kin Onn Chan." w:date="2013-12-09T14:00:00Z">
              <w:tcPr>
                <w:tcW w:w="1224" w:type="dxa"/>
                <w:tcBorders>
                  <w:top w:val="nil"/>
                  <w:left w:val="nil"/>
                  <w:bottom w:val="nil"/>
                  <w:right w:val="nil"/>
                </w:tcBorders>
                <w:shd w:val="clear" w:color="auto" w:fill="auto"/>
                <w:noWrap/>
                <w:vAlign w:val="bottom"/>
                <w:hideMark/>
              </w:tcPr>
            </w:tcPrChange>
          </w:tcPr>
          <w:p w14:paraId="4B5D5D18" w14:textId="77777777" w:rsidR="00965090" w:rsidRPr="00965090" w:rsidRDefault="00965090" w:rsidP="00965090">
            <w:pPr>
              <w:rPr>
                <w:ins w:id="1275" w:author="Kin Onn Chan." w:date="2013-12-09T13:58:00Z"/>
                <w:rFonts w:ascii="Times New Roman" w:eastAsia="Times New Roman" w:hAnsi="Times New Roman" w:cs="Times New Roman"/>
                <w:color w:val="000000"/>
              </w:rPr>
            </w:pPr>
            <w:ins w:id="1276" w:author="Kin Onn Chan." w:date="2013-12-09T13:58:00Z">
              <w:r w:rsidRPr="00965090">
                <w:rPr>
                  <w:rFonts w:ascii="Times New Roman" w:eastAsia="Times New Roman" w:hAnsi="Times New Roman" w:cs="Times New Roman"/>
                  <w:color w:val="000000"/>
                </w:rPr>
                <w:t>AB435259</w:t>
              </w:r>
            </w:ins>
          </w:p>
        </w:tc>
        <w:tc>
          <w:tcPr>
            <w:tcW w:w="1260" w:type="dxa"/>
            <w:tcBorders>
              <w:top w:val="nil"/>
              <w:left w:val="nil"/>
              <w:bottom w:val="nil"/>
              <w:right w:val="nil"/>
            </w:tcBorders>
            <w:shd w:val="clear" w:color="auto" w:fill="auto"/>
            <w:noWrap/>
            <w:vAlign w:val="bottom"/>
            <w:hideMark/>
            <w:tcPrChange w:id="1277" w:author="Kin Onn Chan." w:date="2013-12-09T14:00:00Z">
              <w:tcPr>
                <w:tcW w:w="2209" w:type="dxa"/>
                <w:gridSpan w:val="2"/>
                <w:tcBorders>
                  <w:top w:val="nil"/>
                  <w:left w:val="nil"/>
                  <w:bottom w:val="nil"/>
                  <w:right w:val="nil"/>
                </w:tcBorders>
                <w:shd w:val="clear" w:color="auto" w:fill="auto"/>
                <w:noWrap/>
                <w:vAlign w:val="bottom"/>
                <w:hideMark/>
              </w:tcPr>
            </w:tcPrChange>
          </w:tcPr>
          <w:p w14:paraId="57C94599" w14:textId="77777777" w:rsidR="00965090" w:rsidRPr="00965090" w:rsidRDefault="00965090" w:rsidP="00965090">
            <w:pPr>
              <w:rPr>
                <w:ins w:id="1278" w:author="Kin Onn Chan." w:date="2013-12-09T13:58:00Z"/>
                <w:rFonts w:ascii="Times New Roman" w:eastAsia="Times New Roman" w:hAnsi="Times New Roman" w:cs="Times New Roman"/>
                <w:color w:val="000000"/>
              </w:rPr>
            </w:pPr>
            <w:ins w:id="1279"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1F87B4D6" w14:textId="77777777" w:rsidTr="00965090">
        <w:tblPrEx>
          <w:tblPrExChange w:id="1280" w:author="Kin Onn Chan." w:date="2013-12-09T14:00:00Z">
            <w:tblPrEx>
              <w:tblW w:w="9478" w:type="dxa"/>
            </w:tblPrEx>
          </w:tblPrExChange>
        </w:tblPrEx>
        <w:trPr>
          <w:trHeight w:val="300"/>
          <w:ins w:id="1281" w:author="Kin Onn Chan." w:date="2013-12-09T13:58:00Z"/>
          <w:trPrChange w:id="1282"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283" w:author="Kin Onn Chan." w:date="2013-12-09T14:00:00Z">
              <w:tcPr>
                <w:tcW w:w="1545" w:type="dxa"/>
                <w:tcBorders>
                  <w:top w:val="nil"/>
                  <w:left w:val="nil"/>
                  <w:bottom w:val="nil"/>
                  <w:right w:val="nil"/>
                </w:tcBorders>
                <w:shd w:val="clear" w:color="auto" w:fill="auto"/>
                <w:noWrap/>
                <w:vAlign w:val="bottom"/>
                <w:hideMark/>
              </w:tcPr>
            </w:tcPrChange>
          </w:tcPr>
          <w:p w14:paraId="47595080" w14:textId="77777777" w:rsidR="00965090" w:rsidRPr="00965090" w:rsidRDefault="00965090" w:rsidP="00965090">
            <w:pPr>
              <w:rPr>
                <w:ins w:id="1284" w:author="Kin Onn Chan." w:date="2013-12-09T13:58:00Z"/>
                <w:rFonts w:ascii="Times New Roman" w:eastAsia="Times New Roman" w:hAnsi="Times New Roman" w:cs="Times New Roman"/>
                <w:color w:val="000000"/>
              </w:rPr>
            </w:pPr>
            <w:ins w:id="1285" w:author="Kin Onn Chan." w:date="2013-12-09T13:58:00Z">
              <w:r w:rsidRPr="00965090">
                <w:rPr>
                  <w:rFonts w:ascii="Times New Roman" w:eastAsia="Times New Roman" w:hAnsi="Times New Roman" w:cs="Times New Roman"/>
                  <w:color w:val="000000"/>
                </w:rPr>
                <w:t>ZRC 1.11918</w:t>
              </w:r>
            </w:ins>
          </w:p>
        </w:tc>
        <w:tc>
          <w:tcPr>
            <w:tcW w:w="1530" w:type="dxa"/>
            <w:tcBorders>
              <w:top w:val="nil"/>
              <w:left w:val="nil"/>
              <w:bottom w:val="nil"/>
              <w:right w:val="nil"/>
            </w:tcBorders>
            <w:shd w:val="clear" w:color="auto" w:fill="auto"/>
            <w:noWrap/>
            <w:vAlign w:val="bottom"/>
            <w:hideMark/>
            <w:tcPrChange w:id="1286" w:author="Kin Onn Chan." w:date="2013-12-09T14:00:00Z">
              <w:tcPr>
                <w:tcW w:w="1832" w:type="dxa"/>
                <w:tcBorders>
                  <w:top w:val="nil"/>
                  <w:left w:val="nil"/>
                  <w:bottom w:val="nil"/>
                  <w:right w:val="nil"/>
                </w:tcBorders>
                <w:shd w:val="clear" w:color="auto" w:fill="auto"/>
                <w:noWrap/>
                <w:vAlign w:val="bottom"/>
                <w:hideMark/>
              </w:tcPr>
            </w:tcPrChange>
          </w:tcPr>
          <w:p w14:paraId="48721890" w14:textId="77777777" w:rsidR="00965090" w:rsidRPr="00965090" w:rsidRDefault="00965090" w:rsidP="00965090">
            <w:pPr>
              <w:rPr>
                <w:ins w:id="1287" w:author="Kin Onn Chan." w:date="2013-12-09T13:58:00Z"/>
                <w:rFonts w:ascii="Times New Roman" w:eastAsia="Times New Roman" w:hAnsi="Times New Roman" w:cs="Times New Roman"/>
                <w:i/>
                <w:iCs/>
                <w:color w:val="000000"/>
              </w:rPr>
            </w:pPr>
            <w:ins w:id="1288" w:author="Kin Onn Chan." w:date="2013-12-09T13:58:00Z">
              <w:r w:rsidRPr="00965090">
                <w:rPr>
                  <w:rFonts w:ascii="Times New Roman" w:eastAsia="Times New Roman" w:hAnsi="Times New Roman" w:cs="Times New Roman"/>
                  <w:i/>
                  <w:iCs/>
                  <w:color w:val="000000"/>
                </w:rPr>
                <w:t xml:space="preserve">Ansonia </w:t>
              </w:r>
              <w:proofErr w:type="spellStart"/>
              <w:r w:rsidRPr="00965090">
                <w:rPr>
                  <w:rFonts w:ascii="Times New Roman" w:eastAsia="Times New Roman" w:hAnsi="Times New Roman" w:cs="Times New Roman"/>
                  <w:i/>
                  <w:iCs/>
                  <w:color w:val="000000"/>
                </w:rPr>
                <w:t>torrentis</w:t>
              </w:r>
              <w:proofErr w:type="spellEnd"/>
            </w:ins>
          </w:p>
        </w:tc>
        <w:tc>
          <w:tcPr>
            <w:tcW w:w="2668" w:type="dxa"/>
            <w:tcBorders>
              <w:top w:val="nil"/>
              <w:left w:val="nil"/>
              <w:bottom w:val="nil"/>
              <w:right w:val="nil"/>
            </w:tcBorders>
            <w:shd w:val="clear" w:color="auto" w:fill="auto"/>
            <w:noWrap/>
            <w:vAlign w:val="bottom"/>
            <w:hideMark/>
            <w:tcPrChange w:id="1289" w:author="Kin Onn Chan." w:date="2013-12-09T14:00:00Z">
              <w:tcPr>
                <w:tcW w:w="2668" w:type="dxa"/>
                <w:tcBorders>
                  <w:top w:val="nil"/>
                  <w:left w:val="nil"/>
                  <w:bottom w:val="nil"/>
                  <w:right w:val="nil"/>
                </w:tcBorders>
                <w:shd w:val="clear" w:color="auto" w:fill="auto"/>
                <w:noWrap/>
                <w:vAlign w:val="bottom"/>
                <w:hideMark/>
              </w:tcPr>
            </w:tcPrChange>
          </w:tcPr>
          <w:p w14:paraId="5C2532E3" w14:textId="77777777" w:rsidR="00965090" w:rsidRPr="00965090" w:rsidRDefault="00965090" w:rsidP="00965090">
            <w:pPr>
              <w:rPr>
                <w:ins w:id="1290" w:author="Kin Onn Chan." w:date="2013-12-09T13:58:00Z"/>
                <w:rFonts w:ascii="Times New Roman" w:eastAsia="Times New Roman" w:hAnsi="Times New Roman" w:cs="Times New Roman"/>
                <w:color w:val="000000"/>
              </w:rPr>
            </w:pPr>
            <w:ins w:id="1291" w:author="Kin Onn Chan." w:date="2013-12-09T13:58:00Z">
              <w:r w:rsidRPr="00965090">
                <w:rPr>
                  <w:rFonts w:ascii="Times New Roman" w:eastAsia="Times New Roman" w:hAnsi="Times New Roman" w:cs="Times New Roman"/>
                  <w:color w:val="000000"/>
                </w:rPr>
                <w:t xml:space="preserve">East Malaysia, Sarawak, Gn. </w:t>
              </w:r>
              <w:proofErr w:type="spellStart"/>
              <w:r w:rsidRPr="00965090">
                <w:rPr>
                  <w:rFonts w:ascii="Times New Roman" w:eastAsia="Times New Roman" w:hAnsi="Times New Roman" w:cs="Times New Roman"/>
                  <w:color w:val="000000"/>
                </w:rPr>
                <w:t>Mulu</w:t>
              </w:r>
              <w:proofErr w:type="spellEnd"/>
              <w:r w:rsidRPr="00965090">
                <w:rPr>
                  <w:rFonts w:ascii="Times New Roman" w:eastAsia="Times New Roman" w:hAnsi="Times New Roman" w:cs="Times New Roman"/>
                  <w:color w:val="000000"/>
                </w:rPr>
                <w:t xml:space="preserve"> NP</w:t>
              </w:r>
            </w:ins>
          </w:p>
        </w:tc>
        <w:tc>
          <w:tcPr>
            <w:tcW w:w="1350" w:type="dxa"/>
            <w:tcBorders>
              <w:top w:val="nil"/>
              <w:left w:val="nil"/>
              <w:bottom w:val="nil"/>
              <w:right w:val="nil"/>
            </w:tcBorders>
            <w:shd w:val="clear" w:color="auto" w:fill="auto"/>
            <w:noWrap/>
            <w:vAlign w:val="bottom"/>
            <w:hideMark/>
            <w:tcPrChange w:id="1292" w:author="Kin Onn Chan." w:date="2013-12-09T14:00:00Z">
              <w:tcPr>
                <w:tcW w:w="1224" w:type="dxa"/>
                <w:tcBorders>
                  <w:top w:val="nil"/>
                  <w:left w:val="nil"/>
                  <w:bottom w:val="nil"/>
                  <w:right w:val="nil"/>
                </w:tcBorders>
                <w:shd w:val="clear" w:color="auto" w:fill="auto"/>
                <w:noWrap/>
                <w:vAlign w:val="bottom"/>
                <w:hideMark/>
              </w:tcPr>
            </w:tcPrChange>
          </w:tcPr>
          <w:p w14:paraId="1A1E21DB" w14:textId="77777777" w:rsidR="00965090" w:rsidRPr="00965090" w:rsidRDefault="00965090" w:rsidP="00965090">
            <w:pPr>
              <w:rPr>
                <w:ins w:id="1293" w:author="Kin Onn Chan." w:date="2013-12-09T13:58:00Z"/>
                <w:rFonts w:ascii="Times New Roman" w:eastAsia="Times New Roman" w:hAnsi="Times New Roman" w:cs="Times New Roman"/>
                <w:color w:val="000000"/>
              </w:rPr>
            </w:pPr>
            <w:ins w:id="1294" w:author="Kin Onn Chan." w:date="2013-12-09T13:58:00Z">
              <w:r w:rsidRPr="00965090">
                <w:rPr>
                  <w:rFonts w:ascii="Times New Roman" w:eastAsia="Times New Roman" w:hAnsi="Times New Roman" w:cs="Times New Roman"/>
                  <w:color w:val="000000"/>
                </w:rPr>
                <w:t>AB435296</w:t>
              </w:r>
            </w:ins>
          </w:p>
        </w:tc>
        <w:tc>
          <w:tcPr>
            <w:tcW w:w="1260" w:type="dxa"/>
            <w:tcBorders>
              <w:top w:val="nil"/>
              <w:left w:val="nil"/>
              <w:bottom w:val="nil"/>
              <w:right w:val="nil"/>
            </w:tcBorders>
            <w:shd w:val="clear" w:color="auto" w:fill="auto"/>
            <w:noWrap/>
            <w:vAlign w:val="bottom"/>
            <w:hideMark/>
            <w:tcPrChange w:id="1295" w:author="Kin Onn Chan." w:date="2013-12-09T14:00:00Z">
              <w:tcPr>
                <w:tcW w:w="2209" w:type="dxa"/>
                <w:gridSpan w:val="2"/>
                <w:tcBorders>
                  <w:top w:val="nil"/>
                  <w:left w:val="nil"/>
                  <w:bottom w:val="nil"/>
                  <w:right w:val="nil"/>
                </w:tcBorders>
                <w:shd w:val="clear" w:color="auto" w:fill="auto"/>
                <w:noWrap/>
                <w:vAlign w:val="bottom"/>
                <w:hideMark/>
              </w:tcPr>
            </w:tcPrChange>
          </w:tcPr>
          <w:p w14:paraId="11059DE9" w14:textId="77777777" w:rsidR="00965090" w:rsidRPr="00965090" w:rsidRDefault="00965090" w:rsidP="00965090">
            <w:pPr>
              <w:rPr>
                <w:ins w:id="1296" w:author="Kin Onn Chan." w:date="2013-12-09T13:58:00Z"/>
                <w:rFonts w:ascii="Times New Roman" w:eastAsia="Times New Roman" w:hAnsi="Times New Roman" w:cs="Times New Roman"/>
                <w:color w:val="000000"/>
              </w:rPr>
            </w:pPr>
            <w:ins w:id="1297"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7AD1A647" w14:textId="77777777" w:rsidTr="00965090">
        <w:tblPrEx>
          <w:tblPrExChange w:id="1298" w:author="Kin Onn Chan." w:date="2013-12-09T14:00:00Z">
            <w:tblPrEx>
              <w:tblW w:w="9478" w:type="dxa"/>
            </w:tblPrEx>
          </w:tblPrExChange>
        </w:tblPrEx>
        <w:trPr>
          <w:trHeight w:val="300"/>
          <w:ins w:id="1299" w:author="Kin Onn Chan." w:date="2013-12-09T13:58:00Z"/>
          <w:trPrChange w:id="1300"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301" w:author="Kin Onn Chan." w:date="2013-12-09T14:00:00Z">
              <w:tcPr>
                <w:tcW w:w="1545" w:type="dxa"/>
                <w:tcBorders>
                  <w:top w:val="nil"/>
                  <w:left w:val="nil"/>
                  <w:bottom w:val="nil"/>
                  <w:right w:val="nil"/>
                </w:tcBorders>
                <w:shd w:val="clear" w:color="auto" w:fill="auto"/>
                <w:noWrap/>
                <w:vAlign w:val="bottom"/>
                <w:hideMark/>
              </w:tcPr>
            </w:tcPrChange>
          </w:tcPr>
          <w:p w14:paraId="34312A45" w14:textId="77777777" w:rsidR="00965090" w:rsidRPr="00965090" w:rsidRDefault="00965090" w:rsidP="00965090">
            <w:pPr>
              <w:rPr>
                <w:ins w:id="1302" w:author="Kin Onn Chan." w:date="2013-12-09T13:58:00Z"/>
                <w:rFonts w:ascii="Times New Roman" w:eastAsia="Times New Roman" w:hAnsi="Times New Roman" w:cs="Times New Roman"/>
                <w:color w:val="000000"/>
              </w:rPr>
            </w:pPr>
            <w:ins w:id="1303" w:author="Kin Onn Chan." w:date="2013-12-09T13:58:00Z">
              <w:r w:rsidRPr="00965090">
                <w:rPr>
                  <w:rFonts w:ascii="Times New Roman" w:eastAsia="Times New Roman" w:hAnsi="Times New Roman" w:cs="Times New Roman"/>
                  <w:color w:val="000000"/>
                </w:rPr>
                <w:t>BOR 08127</w:t>
              </w:r>
            </w:ins>
          </w:p>
        </w:tc>
        <w:tc>
          <w:tcPr>
            <w:tcW w:w="1530" w:type="dxa"/>
            <w:tcBorders>
              <w:top w:val="nil"/>
              <w:left w:val="nil"/>
              <w:bottom w:val="nil"/>
              <w:right w:val="nil"/>
            </w:tcBorders>
            <w:shd w:val="clear" w:color="auto" w:fill="auto"/>
            <w:noWrap/>
            <w:vAlign w:val="bottom"/>
            <w:hideMark/>
            <w:tcPrChange w:id="1304" w:author="Kin Onn Chan." w:date="2013-12-09T14:00:00Z">
              <w:tcPr>
                <w:tcW w:w="1832" w:type="dxa"/>
                <w:tcBorders>
                  <w:top w:val="nil"/>
                  <w:left w:val="nil"/>
                  <w:bottom w:val="nil"/>
                  <w:right w:val="nil"/>
                </w:tcBorders>
                <w:shd w:val="clear" w:color="auto" w:fill="auto"/>
                <w:noWrap/>
                <w:vAlign w:val="bottom"/>
                <w:hideMark/>
              </w:tcPr>
            </w:tcPrChange>
          </w:tcPr>
          <w:p w14:paraId="5D2F5934" w14:textId="77777777" w:rsidR="00965090" w:rsidRPr="00965090" w:rsidRDefault="00965090" w:rsidP="00965090">
            <w:pPr>
              <w:rPr>
                <w:ins w:id="1305" w:author="Kin Onn Chan." w:date="2013-12-09T13:58:00Z"/>
                <w:rFonts w:ascii="Times New Roman" w:eastAsia="Times New Roman" w:hAnsi="Times New Roman" w:cs="Times New Roman"/>
                <w:i/>
                <w:iCs/>
                <w:color w:val="000000"/>
              </w:rPr>
            </w:pPr>
            <w:proofErr w:type="spellStart"/>
            <w:ins w:id="1306" w:author="Kin Onn Chan." w:date="2013-12-09T13:58:00Z">
              <w:r w:rsidRPr="00965090">
                <w:rPr>
                  <w:rFonts w:ascii="Times New Roman" w:eastAsia="Times New Roman" w:hAnsi="Times New Roman" w:cs="Times New Roman"/>
                  <w:i/>
                  <w:iCs/>
                  <w:color w:val="000000"/>
                </w:rPr>
                <w:t>Leptophryne</w:t>
              </w:r>
              <w:proofErr w:type="spellEnd"/>
              <w:r w:rsidRPr="00965090">
                <w:rPr>
                  <w:rFonts w:ascii="Times New Roman" w:eastAsia="Times New Roman" w:hAnsi="Times New Roman" w:cs="Times New Roman"/>
                  <w:i/>
                  <w:iCs/>
                  <w:color w:val="000000"/>
                </w:rPr>
                <w:t xml:space="preserve"> </w:t>
              </w:r>
              <w:proofErr w:type="spellStart"/>
              <w:r w:rsidRPr="00965090">
                <w:rPr>
                  <w:rFonts w:ascii="Times New Roman" w:eastAsia="Times New Roman" w:hAnsi="Times New Roman" w:cs="Times New Roman"/>
                  <w:i/>
                  <w:iCs/>
                  <w:color w:val="000000"/>
                </w:rPr>
                <w:t>borbonica</w:t>
              </w:r>
              <w:proofErr w:type="spellEnd"/>
            </w:ins>
          </w:p>
        </w:tc>
        <w:tc>
          <w:tcPr>
            <w:tcW w:w="2668" w:type="dxa"/>
            <w:tcBorders>
              <w:top w:val="nil"/>
              <w:left w:val="nil"/>
              <w:bottom w:val="nil"/>
              <w:right w:val="nil"/>
            </w:tcBorders>
            <w:shd w:val="clear" w:color="auto" w:fill="auto"/>
            <w:noWrap/>
            <w:vAlign w:val="bottom"/>
            <w:hideMark/>
            <w:tcPrChange w:id="1307" w:author="Kin Onn Chan." w:date="2013-12-09T14:00:00Z">
              <w:tcPr>
                <w:tcW w:w="2668" w:type="dxa"/>
                <w:tcBorders>
                  <w:top w:val="nil"/>
                  <w:left w:val="nil"/>
                  <w:bottom w:val="nil"/>
                  <w:right w:val="nil"/>
                </w:tcBorders>
                <w:shd w:val="clear" w:color="auto" w:fill="auto"/>
                <w:noWrap/>
                <w:vAlign w:val="bottom"/>
                <w:hideMark/>
              </w:tcPr>
            </w:tcPrChange>
          </w:tcPr>
          <w:p w14:paraId="7C7E0C4F" w14:textId="77777777" w:rsidR="00965090" w:rsidRPr="00965090" w:rsidRDefault="00965090" w:rsidP="00965090">
            <w:pPr>
              <w:rPr>
                <w:ins w:id="1308" w:author="Kin Onn Chan." w:date="2013-12-09T13:58:00Z"/>
                <w:rFonts w:ascii="Times New Roman" w:eastAsia="Times New Roman" w:hAnsi="Times New Roman" w:cs="Times New Roman"/>
                <w:color w:val="000000"/>
              </w:rPr>
            </w:pPr>
            <w:ins w:id="1309" w:author="Kin Onn Chan." w:date="2013-12-09T13:58:00Z">
              <w:r w:rsidRPr="00965090">
                <w:rPr>
                  <w:rFonts w:ascii="Times New Roman" w:eastAsia="Times New Roman" w:hAnsi="Times New Roman" w:cs="Times New Roman"/>
                  <w:color w:val="000000"/>
                </w:rPr>
                <w:t xml:space="preserve">East Malaysia, Sabah, Crocker, </w:t>
              </w:r>
              <w:proofErr w:type="spellStart"/>
              <w:r w:rsidRPr="00965090">
                <w:rPr>
                  <w:rFonts w:ascii="Times New Roman" w:eastAsia="Times New Roman" w:hAnsi="Times New Roman" w:cs="Times New Roman"/>
                  <w:color w:val="000000"/>
                </w:rPr>
                <w:t>Ulu</w:t>
              </w:r>
              <w:proofErr w:type="spellEnd"/>
              <w:r w:rsidRPr="00965090">
                <w:rPr>
                  <w:rFonts w:ascii="Times New Roman" w:eastAsia="Times New Roman" w:hAnsi="Times New Roman" w:cs="Times New Roman"/>
                  <w:color w:val="000000"/>
                </w:rPr>
                <w:t xml:space="preserve"> </w:t>
              </w:r>
              <w:proofErr w:type="spellStart"/>
              <w:r w:rsidRPr="00965090">
                <w:rPr>
                  <w:rFonts w:ascii="Times New Roman" w:eastAsia="Times New Roman" w:hAnsi="Times New Roman" w:cs="Times New Roman"/>
                  <w:color w:val="000000"/>
                </w:rPr>
                <w:t>Kimanis</w:t>
              </w:r>
              <w:proofErr w:type="spellEnd"/>
            </w:ins>
          </w:p>
        </w:tc>
        <w:tc>
          <w:tcPr>
            <w:tcW w:w="1350" w:type="dxa"/>
            <w:tcBorders>
              <w:top w:val="nil"/>
              <w:left w:val="nil"/>
              <w:bottom w:val="nil"/>
              <w:right w:val="nil"/>
            </w:tcBorders>
            <w:shd w:val="clear" w:color="auto" w:fill="auto"/>
            <w:noWrap/>
            <w:vAlign w:val="bottom"/>
            <w:hideMark/>
            <w:tcPrChange w:id="1310" w:author="Kin Onn Chan." w:date="2013-12-09T14:00:00Z">
              <w:tcPr>
                <w:tcW w:w="1224" w:type="dxa"/>
                <w:tcBorders>
                  <w:top w:val="nil"/>
                  <w:left w:val="nil"/>
                  <w:bottom w:val="nil"/>
                  <w:right w:val="nil"/>
                </w:tcBorders>
                <w:shd w:val="clear" w:color="auto" w:fill="auto"/>
                <w:noWrap/>
                <w:vAlign w:val="bottom"/>
                <w:hideMark/>
              </w:tcPr>
            </w:tcPrChange>
          </w:tcPr>
          <w:p w14:paraId="0AAB2C89" w14:textId="77777777" w:rsidR="00965090" w:rsidRPr="00965090" w:rsidRDefault="00965090" w:rsidP="00965090">
            <w:pPr>
              <w:rPr>
                <w:ins w:id="1311" w:author="Kin Onn Chan." w:date="2013-12-09T13:58:00Z"/>
                <w:rFonts w:ascii="Times New Roman" w:eastAsia="Times New Roman" w:hAnsi="Times New Roman" w:cs="Times New Roman"/>
                <w:color w:val="000000"/>
              </w:rPr>
            </w:pPr>
            <w:ins w:id="1312" w:author="Kin Onn Chan." w:date="2013-12-09T13:58:00Z">
              <w:r w:rsidRPr="00965090">
                <w:rPr>
                  <w:rFonts w:ascii="Times New Roman" w:eastAsia="Times New Roman" w:hAnsi="Times New Roman" w:cs="Times New Roman"/>
                  <w:color w:val="000000"/>
                </w:rPr>
                <w:t>AB331716</w:t>
              </w:r>
            </w:ins>
          </w:p>
        </w:tc>
        <w:tc>
          <w:tcPr>
            <w:tcW w:w="1260" w:type="dxa"/>
            <w:tcBorders>
              <w:top w:val="nil"/>
              <w:left w:val="nil"/>
              <w:bottom w:val="nil"/>
              <w:right w:val="nil"/>
            </w:tcBorders>
            <w:shd w:val="clear" w:color="auto" w:fill="auto"/>
            <w:noWrap/>
            <w:vAlign w:val="bottom"/>
            <w:hideMark/>
            <w:tcPrChange w:id="1313" w:author="Kin Onn Chan." w:date="2013-12-09T14:00:00Z">
              <w:tcPr>
                <w:tcW w:w="2209" w:type="dxa"/>
                <w:gridSpan w:val="2"/>
                <w:tcBorders>
                  <w:top w:val="nil"/>
                  <w:left w:val="nil"/>
                  <w:bottom w:val="nil"/>
                  <w:right w:val="nil"/>
                </w:tcBorders>
                <w:shd w:val="clear" w:color="auto" w:fill="auto"/>
                <w:noWrap/>
                <w:vAlign w:val="bottom"/>
                <w:hideMark/>
              </w:tcPr>
            </w:tcPrChange>
          </w:tcPr>
          <w:p w14:paraId="63D844BB" w14:textId="77777777" w:rsidR="00965090" w:rsidRPr="00965090" w:rsidRDefault="00965090" w:rsidP="00965090">
            <w:pPr>
              <w:rPr>
                <w:ins w:id="1314" w:author="Kin Onn Chan." w:date="2013-12-09T13:58:00Z"/>
                <w:rFonts w:ascii="Times New Roman" w:eastAsia="Times New Roman" w:hAnsi="Times New Roman" w:cs="Times New Roman"/>
                <w:color w:val="000000"/>
              </w:rPr>
            </w:pPr>
            <w:ins w:id="1315"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4B520C79" w14:textId="77777777" w:rsidTr="00965090">
        <w:tblPrEx>
          <w:tblPrExChange w:id="1316" w:author="Kin Onn Chan." w:date="2013-12-09T14:00:00Z">
            <w:tblPrEx>
              <w:tblW w:w="9478" w:type="dxa"/>
            </w:tblPrEx>
          </w:tblPrExChange>
        </w:tblPrEx>
        <w:trPr>
          <w:trHeight w:val="300"/>
          <w:ins w:id="1317" w:author="Kin Onn Chan." w:date="2013-12-09T13:58:00Z"/>
          <w:trPrChange w:id="1318" w:author="Kin Onn Chan." w:date="2013-12-09T14:00:00Z">
            <w:trPr>
              <w:trHeight w:val="300"/>
            </w:trPr>
          </w:trPrChange>
        </w:trPr>
        <w:tc>
          <w:tcPr>
            <w:tcW w:w="1545" w:type="dxa"/>
            <w:tcBorders>
              <w:top w:val="nil"/>
              <w:left w:val="nil"/>
              <w:bottom w:val="nil"/>
              <w:right w:val="nil"/>
            </w:tcBorders>
            <w:shd w:val="clear" w:color="auto" w:fill="auto"/>
            <w:noWrap/>
            <w:vAlign w:val="bottom"/>
            <w:hideMark/>
            <w:tcPrChange w:id="1319" w:author="Kin Onn Chan." w:date="2013-12-09T14:00:00Z">
              <w:tcPr>
                <w:tcW w:w="1545" w:type="dxa"/>
                <w:tcBorders>
                  <w:top w:val="nil"/>
                  <w:left w:val="nil"/>
                  <w:bottom w:val="nil"/>
                  <w:right w:val="nil"/>
                </w:tcBorders>
                <w:shd w:val="clear" w:color="auto" w:fill="auto"/>
                <w:noWrap/>
                <w:vAlign w:val="bottom"/>
                <w:hideMark/>
              </w:tcPr>
            </w:tcPrChange>
          </w:tcPr>
          <w:p w14:paraId="57E4E4A8" w14:textId="77777777" w:rsidR="00965090" w:rsidRPr="00965090" w:rsidRDefault="00965090" w:rsidP="00965090">
            <w:pPr>
              <w:rPr>
                <w:ins w:id="1320" w:author="Kin Onn Chan." w:date="2013-12-09T13:58:00Z"/>
                <w:rFonts w:ascii="Times New Roman" w:eastAsia="Times New Roman" w:hAnsi="Times New Roman" w:cs="Times New Roman"/>
                <w:color w:val="000000"/>
              </w:rPr>
            </w:pPr>
            <w:ins w:id="1321" w:author="Kin Onn Chan." w:date="2013-12-09T13:58:00Z">
              <w:r w:rsidRPr="00965090">
                <w:rPr>
                  <w:rFonts w:ascii="Times New Roman" w:eastAsia="Times New Roman" w:hAnsi="Times New Roman" w:cs="Times New Roman"/>
                  <w:color w:val="000000"/>
                </w:rPr>
                <w:t>BOR 22088</w:t>
              </w:r>
            </w:ins>
          </w:p>
        </w:tc>
        <w:tc>
          <w:tcPr>
            <w:tcW w:w="1530" w:type="dxa"/>
            <w:tcBorders>
              <w:top w:val="nil"/>
              <w:left w:val="nil"/>
              <w:bottom w:val="nil"/>
              <w:right w:val="nil"/>
            </w:tcBorders>
            <w:shd w:val="clear" w:color="auto" w:fill="auto"/>
            <w:noWrap/>
            <w:vAlign w:val="bottom"/>
            <w:hideMark/>
            <w:tcPrChange w:id="1322" w:author="Kin Onn Chan." w:date="2013-12-09T14:00:00Z">
              <w:tcPr>
                <w:tcW w:w="1832" w:type="dxa"/>
                <w:tcBorders>
                  <w:top w:val="nil"/>
                  <w:left w:val="nil"/>
                  <w:bottom w:val="nil"/>
                  <w:right w:val="nil"/>
                </w:tcBorders>
                <w:shd w:val="clear" w:color="auto" w:fill="auto"/>
                <w:noWrap/>
                <w:vAlign w:val="bottom"/>
                <w:hideMark/>
              </w:tcPr>
            </w:tcPrChange>
          </w:tcPr>
          <w:p w14:paraId="0324EC68" w14:textId="77777777" w:rsidR="00965090" w:rsidRPr="00965090" w:rsidRDefault="00965090" w:rsidP="00965090">
            <w:pPr>
              <w:rPr>
                <w:ins w:id="1323" w:author="Kin Onn Chan." w:date="2013-12-09T13:58:00Z"/>
                <w:rFonts w:ascii="Times New Roman" w:eastAsia="Times New Roman" w:hAnsi="Times New Roman" w:cs="Times New Roman"/>
                <w:i/>
                <w:iCs/>
                <w:color w:val="000000"/>
              </w:rPr>
            </w:pPr>
            <w:proofErr w:type="spellStart"/>
            <w:ins w:id="1324" w:author="Kin Onn Chan." w:date="2013-12-09T13:58:00Z">
              <w:r w:rsidRPr="00965090">
                <w:rPr>
                  <w:rFonts w:ascii="Times New Roman" w:eastAsia="Times New Roman" w:hAnsi="Times New Roman" w:cs="Times New Roman"/>
                  <w:i/>
                  <w:iCs/>
                  <w:color w:val="000000"/>
                </w:rPr>
                <w:t>Pedostibes</w:t>
              </w:r>
              <w:proofErr w:type="spellEnd"/>
              <w:r w:rsidRPr="00965090">
                <w:rPr>
                  <w:rFonts w:ascii="Times New Roman" w:eastAsia="Times New Roman" w:hAnsi="Times New Roman" w:cs="Times New Roman"/>
                  <w:i/>
                  <w:iCs/>
                  <w:color w:val="000000"/>
                </w:rPr>
                <w:t xml:space="preserve"> </w:t>
              </w:r>
              <w:proofErr w:type="spellStart"/>
              <w:r w:rsidRPr="00965090">
                <w:rPr>
                  <w:rFonts w:ascii="Times New Roman" w:eastAsia="Times New Roman" w:hAnsi="Times New Roman" w:cs="Times New Roman"/>
                  <w:i/>
                  <w:iCs/>
                  <w:color w:val="000000"/>
                </w:rPr>
                <w:t>hosii</w:t>
              </w:r>
              <w:proofErr w:type="spellEnd"/>
            </w:ins>
          </w:p>
        </w:tc>
        <w:tc>
          <w:tcPr>
            <w:tcW w:w="2668" w:type="dxa"/>
            <w:tcBorders>
              <w:top w:val="nil"/>
              <w:left w:val="nil"/>
              <w:bottom w:val="nil"/>
              <w:right w:val="nil"/>
            </w:tcBorders>
            <w:shd w:val="clear" w:color="auto" w:fill="auto"/>
            <w:noWrap/>
            <w:vAlign w:val="bottom"/>
            <w:hideMark/>
            <w:tcPrChange w:id="1325" w:author="Kin Onn Chan." w:date="2013-12-09T14:00:00Z">
              <w:tcPr>
                <w:tcW w:w="2668" w:type="dxa"/>
                <w:tcBorders>
                  <w:top w:val="nil"/>
                  <w:left w:val="nil"/>
                  <w:bottom w:val="nil"/>
                  <w:right w:val="nil"/>
                </w:tcBorders>
                <w:shd w:val="clear" w:color="auto" w:fill="auto"/>
                <w:noWrap/>
                <w:vAlign w:val="bottom"/>
                <w:hideMark/>
              </w:tcPr>
            </w:tcPrChange>
          </w:tcPr>
          <w:p w14:paraId="3A8E106C" w14:textId="77777777" w:rsidR="00965090" w:rsidRPr="00965090" w:rsidRDefault="00965090" w:rsidP="00965090">
            <w:pPr>
              <w:rPr>
                <w:ins w:id="1326" w:author="Kin Onn Chan." w:date="2013-12-09T13:58:00Z"/>
                <w:rFonts w:ascii="Times New Roman" w:eastAsia="Times New Roman" w:hAnsi="Times New Roman" w:cs="Times New Roman"/>
                <w:color w:val="000000"/>
              </w:rPr>
            </w:pPr>
            <w:ins w:id="1327" w:author="Kin Onn Chan." w:date="2013-12-09T13:58:00Z">
              <w:r w:rsidRPr="00965090">
                <w:rPr>
                  <w:rFonts w:ascii="Times New Roman" w:eastAsia="Times New Roman" w:hAnsi="Times New Roman" w:cs="Times New Roman"/>
                  <w:color w:val="000000"/>
                </w:rPr>
                <w:t xml:space="preserve">East Malaysia, Sabah, </w:t>
              </w:r>
              <w:proofErr w:type="spellStart"/>
              <w:r w:rsidRPr="00965090">
                <w:rPr>
                  <w:rFonts w:ascii="Times New Roman" w:eastAsia="Times New Roman" w:hAnsi="Times New Roman" w:cs="Times New Roman"/>
                  <w:color w:val="000000"/>
                </w:rPr>
                <w:t>Tawau</w:t>
              </w:r>
              <w:proofErr w:type="spellEnd"/>
            </w:ins>
          </w:p>
        </w:tc>
        <w:tc>
          <w:tcPr>
            <w:tcW w:w="1350" w:type="dxa"/>
            <w:tcBorders>
              <w:top w:val="nil"/>
              <w:left w:val="nil"/>
              <w:bottom w:val="nil"/>
              <w:right w:val="nil"/>
            </w:tcBorders>
            <w:shd w:val="clear" w:color="auto" w:fill="auto"/>
            <w:noWrap/>
            <w:vAlign w:val="bottom"/>
            <w:hideMark/>
            <w:tcPrChange w:id="1328" w:author="Kin Onn Chan." w:date="2013-12-09T14:00:00Z">
              <w:tcPr>
                <w:tcW w:w="1224" w:type="dxa"/>
                <w:tcBorders>
                  <w:top w:val="nil"/>
                  <w:left w:val="nil"/>
                  <w:bottom w:val="nil"/>
                  <w:right w:val="nil"/>
                </w:tcBorders>
                <w:shd w:val="clear" w:color="auto" w:fill="auto"/>
                <w:noWrap/>
                <w:vAlign w:val="bottom"/>
                <w:hideMark/>
              </w:tcPr>
            </w:tcPrChange>
          </w:tcPr>
          <w:p w14:paraId="7718D361" w14:textId="77777777" w:rsidR="00965090" w:rsidRPr="00965090" w:rsidRDefault="00965090" w:rsidP="00965090">
            <w:pPr>
              <w:rPr>
                <w:ins w:id="1329" w:author="Kin Onn Chan." w:date="2013-12-09T13:58:00Z"/>
                <w:rFonts w:ascii="Times New Roman" w:eastAsia="Times New Roman" w:hAnsi="Times New Roman" w:cs="Times New Roman"/>
                <w:color w:val="000000"/>
              </w:rPr>
            </w:pPr>
            <w:ins w:id="1330" w:author="Kin Onn Chan." w:date="2013-12-09T13:58:00Z">
              <w:r w:rsidRPr="00965090">
                <w:rPr>
                  <w:rFonts w:ascii="Times New Roman" w:eastAsia="Times New Roman" w:hAnsi="Times New Roman" w:cs="Times New Roman"/>
                  <w:color w:val="000000"/>
                </w:rPr>
                <w:t>AB331717</w:t>
              </w:r>
            </w:ins>
          </w:p>
        </w:tc>
        <w:tc>
          <w:tcPr>
            <w:tcW w:w="1260" w:type="dxa"/>
            <w:tcBorders>
              <w:top w:val="nil"/>
              <w:left w:val="nil"/>
              <w:bottom w:val="nil"/>
              <w:right w:val="nil"/>
            </w:tcBorders>
            <w:shd w:val="clear" w:color="auto" w:fill="auto"/>
            <w:noWrap/>
            <w:vAlign w:val="bottom"/>
            <w:hideMark/>
            <w:tcPrChange w:id="1331" w:author="Kin Onn Chan." w:date="2013-12-09T14:00:00Z">
              <w:tcPr>
                <w:tcW w:w="2209" w:type="dxa"/>
                <w:gridSpan w:val="2"/>
                <w:tcBorders>
                  <w:top w:val="nil"/>
                  <w:left w:val="nil"/>
                  <w:bottom w:val="nil"/>
                  <w:right w:val="nil"/>
                </w:tcBorders>
                <w:shd w:val="clear" w:color="auto" w:fill="auto"/>
                <w:noWrap/>
                <w:vAlign w:val="bottom"/>
                <w:hideMark/>
              </w:tcPr>
            </w:tcPrChange>
          </w:tcPr>
          <w:p w14:paraId="0E722069" w14:textId="77777777" w:rsidR="00965090" w:rsidRPr="00965090" w:rsidRDefault="00965090" w:rsidP="00965090">
            <w:pPr>
              <w:rPr>
                <w:ins w:id="1332" w:author="Kin Onn Chan." w:date="2013-12-09T13:58:00Z"/>
                <w:rFonts w:ascii="Times New Roman" w:eastAsia="Times New Roman" w:hAnsi="Times New Roman" w:cs="Times New Roman"/>
                <w:color w:val="000000"/>
              </w:rPr>
            </w:pPr>
            <w:ins w:id="1333"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r w:rsidR="00965090" w:rsidRPr="00965090" w14:paraId="53BB3849" w14:textId="77777777" w:rsidTr="00965090">
        <w:tblPrEx>
          <w:tblPrExChange w:id="1334" w:author="Kin Onn Chan." w:date="2013-12-09T14:00:00Z">
            <w:tblPrEx>
              <w:tblW w:w="9478" w:type="dxa"/>
            </w:tblPrEx>
          </w:tblPrExChange>
        </w:tblPrEx>
        <w:trPr>
          <w:trHeight w:val="300"/>
          <w:ins w:id="1335" w:author="Kin Onn Chan." w:date="2013-12-09T13:58:00Z"/>
          <w:trPrChange w:id="1336" w:author="Kin Onn Chan." w:date="2013-12-09T14:00:00Z">
            <w:trPr>
              <w:trHeight w:val="300"/>
            </w:trPr>
          </w:trPrChange>
        </w:trPr>
        <w:tc>
          <w:tcPr>
            <w:tcW w:w="1545" w:type="dxa"/>
            <w:tcBorders>
              <w:top w:val="nil"/>
              <w:left w:val="nil"/>
              <w:bottom w:val="single" w:sz="4" w:space="0" w:color="auto"/>
              <w:right w:val="nil"/>
            </w:tcBorders>
            <w:shd w:val="clear" w:color="auto" w:fill="auto"/>
            <w:noWrap/>
            <w:vAlign w:val="bottom"/>
            <w:hideMark/>
            <w:tcPrChange w:id="1337" w:author="Kin Onn Chan." w:date="2013-12-09T14:00:00Z">
              <w:tcPr>
                <w:tcW w:w="1545" w:type="dxa"/>
                <w:tcBorders>
                  <w:top w:val="nil"/>
                  <w:left w:val="nil"/>
                  <w:bottom w:val="single" w:sz="4" w:space="0" w:color="auto"/>
                  <w:right w:val="nil"/>
                </w:tcBorders>
                <w:shd w:val="clear" w:color="auto" w:fill="auto"/>
                <w:noWrap/>
                <w:vAlign w:val="bottom"/>
                <w:hideMark/>
              </w:tcPr>
            </w:tcPrChange>
          </w:tcPr>
          <w:p w14:paraId="25B55DDE" w14:textId="77777777" w:rsidR="00965090" w:rsidRPr="00965090" w:rsidRDefault="00965090" w:rsidP="00965090">
            <w:pPr>
              <w:rPr>
                <w:ins w:id="1338" w:author="Kin Onn Chan." w:date="2013-12-09T13:58:00Z"/>
                <w:rFonts w:ascii="Times New Roman" w:eastAsia="Times New Roman" w:hAnsi="Times New Roman" w:cs="Times New Roman"/>
                <w:color w:val="000000"/>
              </w:rPr>
            </w:pPr>
            <w:ins w:id="1339" w:author="Kin Onn Chan." w:date="2013-12-09T13:58:00Z">
              <w:r w:rsidRPr="00965090">
                <w:rPr>
                  <w:rFonts w:ascii="Times New Roman" w:eastAsia="Times New Roman" w:hAnsi="Times New Roman" w:cs="Times New Roman"/>
                  <w:color w:val="000000"/>
                </w:rPr>
                <w:t>KUHE 35585</w:t>
              </w:r>
            </w:ins>
          </w:p>
        </w:tc>
        <w:tc>
          <w:tcPr>
            <w:tcW w:w="1530" w:type="dxa"/>
            <w:tcBorders>
              <w:top w:val="nil"/>
              <w:left w:val="nil"/>
              <w:bottom w:val="single" w:sz="4" w:space="0" w:color="auto"/>
              <w:right w:val="nil"/>
            </w:tcBorders>
            <w:shd w:val="clear" w:color="auto" w:fill="auto"/>
            <w:noWrap/>
            <w:vAlign w:val="bottom"/>
            <w:hideMark/>
            <w:tcPrChange w:id="1340" w:author="Kin Onn Chan." w:date="2013-12-09T14:00:00Z">
              <w:tcPr>
                <w:tcW w:w="1832" w:type="dxa"/>
                <w:tcBorders>
                  <w:top w:val="nil"/>
                  <w:left w:val="nil"/>
                  <w:bottom w:val="single" w:sz="4" w:space="0" w:color="auto"/>
                  <w:right w:val="nil"/>
                </w:tcBorders>
                <w:shd w:val="clear" w:color="auto" w:fill="auto"/>
                <w:noWrap/>
                <w:vAlign w:val="bottom"/>
                <w:hideMark/>
              </w:tcPr>
            </w:tcPrChange>
          </w:tcPr>
          <w:p w14:paraId="39DED44E" w14:textId="77777777" w:rsidR="00965090" w:rsidRPr="00965090" w:rsidRDefault="00965090" w:rsidP="00965090">
            <w:pPr>
              <w:rPr>
                <w:ins w:id="1341" w:author="Kin Onn Chan." w:date="2013-12-09T13:58:00Z"/>
                <w:rFonts w:ascii="Times New Roman" w:eastAsia="Times New Roman" w:hAnsi="Times New Roman" w:cs="Times New Roman"/>
                <w:i/>
                <w:iCs/>
                <w:color w:val="000000"/>
              </w:rPr>
            </w:pPr>
            <w:proofErr w:type="spellStart"/>
            <w:ins w:id="1342" w:author="Kin Onn Chan." w:date="2013-12-09T13:58:00Z">
              <w:r w:rsidRPr="00965090">
                <w:rPr>
                  <w:rFonts w:ascii="Times New Roman" w:eastAsia="Times New Roman" w:hAnsi="Times New Roman" w:cs="Times New Roman"/>
                  <w:i/>
                  <w:iCs/>
                  <w:color w:val="000000"/>
                </w:rPr>
                <w:t>Pelophryne</w:t>
              </w:r>
              <w:proofErr w:type="spellEnd"/>
              <w:r w:rsidRPr="00965090">
                <w:rPr>
                  <w:rFonts w:ascii="Times New Roman" w:eastAsia="Times New Roman" w:hAnsi="Times New Roman" w:cs="Times New Roman"/>
                  <w:i/>
                  <w:iCs/>
                  <w:color w:val="000000"/>
                </w:rPr>
                <w:t xml:space="preserve"> </w:t>
              </w:r>
              <w:proofErr w:type="spellStart"/>
              <w:r w:rsidRPr="00965090">
                <w:rPr>
                  <w:rFonts w:ascii="Times New Roman" w:eastAsia="Times New Roman" w:hAnsi="Times New Roman" w:cs="Times New Roman"/>
                  <w:i/>
                  <w:iCs/>
                  <w:color w:val="000000"/>
                </w:rPr>
                <w:t>signata</w:t>
              </w:r>
              <w:proofErr w:type="spellEnd"/>
            </w:ins>
          </w:p>
        </w:tc>
        <w:tc>
          <w:tcPr>
            <w:tcW w:w="2668" w:type="dxa"/>
            <w:tcBorders>
              <w:top w:val="nil"/>
              <w:left w:val="nil"/>
              <w:bottom w:val="single" w:sz="4" w:space="0" w:color="auto"/>
              <w:right w:val="nil"/>
            </w:tcBorders>
            <w:shd w:val="clear" w:color="auto" w:fill="auto"/>
            <w:noWrap/>
            <w:vAlign w:val="bottom"/>
            <w:hideMark/>
            <w:tcPrChange w:id="1343" w:author="Kin Onn Chan." w:date="2013-12-09T14:00:00Z">
              <w:tcPr>
                <w:tcW w:w="2668" w:type="dxa"/>
                <w:tcBorders>
                  <w:top w:val="nil"/>
                  <w:left w:val="nil"/>
                  <w:bottom w:val="single" w:sz="4" w:space="0" w:color="auto"/>
                  <w:right w:val="nil"/>
                </w:tcBorders>
                <w:shd w:val="clear" w:color="auto" w:fill="auto"/>
                <w:noWrap/>
                <w:vAlign w:val="bottom"/>
                <w:hideMark/>
              </w:tcPr>
            </w:tcPrChange>
          </w:tcPr>
          <w:p w14:paraId="34839931" w14:textId="77777777" w:rsidR="00965090" w:rsidRPr="00965090" w:rsidRDefault="00965090" w:rsidP="00965090">
            <w:pPr>
              <w:rPr>
                <w:ins w:id="1344" w:author="Kin Onn Chan." w:date="2013-12-09T13:58:00Z"/>
                <w:rFonts w:ascii="Times New Roman" w:eastAsia="Times New Roman" w:hAnsi="Times New Roman" w:cs="Times New Roman"/>
                <w:color w:val="000000"/>
              </w:rPr>
            </w:pPr>
            <w:ins w:id="1345" w:author="Kin Onn Chan." w:date="2013-12-09T13:58:00Z">
              <w:r w:rsidRPr="00965090">
                <w:rPr>
                  <w:rFonts w:ascii="Times New Roman" w:eastAsia="Times New Roman" w:hAnsi="Times New Roman" w:cs="Times New Roman"/>
                  <w:color w:val="000000"/>
                </w:rPr>
                <w:t xml:space="preserve">West Malaysia, </w:t>
              </w:r>
              <w:proofErr w:type="spellStart"/>
              <w:r w:rsidRPr="00965090">
                <w:rPr>
                  <w:rFonts w:ascii="Times New Roman" w:eastAsia="Times New Roman" w:hAnsi="Times New Roman" w:cs="Times New Roman"/>
                  <w:color w:val="000000"/>
                </w:rPr>
                <w:t>Genting</w:t>
              </w:r>
              <w:proofErr w:type="spellEnd"/>
            </w:ins>
          </w:p>
        </w:tc>
        <w:tc>
          <w:tcPr>
            <w:tcW w:w="1350" w:type="dxa"/>
            <w:tcBorders>
              <w:top w:val="nil"/>
              <w:left w:val="nil"/>
              <w:bottom w:val="single" w:sz="4" w:space="0" w:color="auto"/>
              <w:right w:val="nil"/>
            </w:tcBorders>
            <w:shd w:val="clear" w:color="auto" w:fill="auto"/>
            <w:noWrap/>
            <w:vAlign w:val="bottom"/>
            <w:hideMark/>
            <w:tcPrChange w:id="1346" w:author="Kin Onn Chan." w:date="2013-12-09T14:00:00Z">
              <w:tcPr>
                <w:tcW w:w="1224" w:type="dxa"/>
                <w:tcBorders>
                  <w:top w:val="nil"/>
                  <w:left w:val="nil"/>
                  <w:bottom w:val="single" w:sz="4" w:space="0" w:color="auto"/>
                  <w:right w:val="nil"/>
                </w:tcBorders>
                <w:shd w:val="clear" w:color="auto" w:fill="auto"/>
                <w:noWrap/>
                <w:vAlign w:val="bottom"/>
                <w:hideMark/>
              </w:tcPr>
            </w:tcPrChange>
          </w:tcPr>
          <w:p w14:paraId="3798B302" w14:textId="77777777" w:rsidR="00965090" w:rsidRPr="00965090" w:rsidRDefault="00965090" w:rsidP="00965090">
            <w:pPr>
              <w:rPr>
                <w:ins w:id="1347" w:author="Kin Onn Chan." w:date="2013-12-09T13:58:00Z"/>
                <w:rFonts w:ascii="Times New Roman" w:eastAsia="Times New Roman" w:hAnsi="Times New Roman" w:cs="Times New Roman"/>
                <w:color w:val="000000"/>
              </w:rPr>
            </w:pPr>
            <w:ins w:id="1348" w:author="Kin Onn Chan." w:date="2013-12-09T13:58:00Z">
              <w:r w:rsidRPr="00965090">
                <w:rPr>
                  <w:rFonts w:ascii="Times New Roman" w:eastAsia="Times New Roman" w:hAnsi="Times New Roman" w:cs="Times New Roman"/>
                  <w:color w:val="000000"/>
                </w:rPr>
                <w:t>AB331720</w:t>
              </w:r>
            </w:ins>
          </w:p>
        </w:tc>
        <w:tc>
          <w:tcPr>
            <w:tcW w:w="1260" w:type="dxa"/>
            <w:tcBorders>
              <w:top w:val="nil"/>
              <w:left w:val="nil"/>
              <w:bottom w:val="single" w:sz="4" w:space="0" w:color="auto"/>
              <w:right w:val="nil"/>
            </w:tcBorders>
            <w:shd w:val="clear" w:color="auto" w:fill="auto"/>
            <w:noWrap/>
            <w:vAlign w:val="bottom"/>
            <w:hideMark/>
            <w:tcPrChange w:id="1349" w:author="Kin Onn Chan." w:date="2013-12-09T14:00:00Z">
              <w:tcPr>
                <w:tcW w:w="2209" w:type="dxa"/>
                <w:gridSpan w:val="2"/>
                <w:tcBorders>
                  <w:top w:val="nil"/>
                  <w:left w:val="nil"/>
                  <w:bottom w:val="single" w:sz="4" w:space="0" w:color="auto"/>
                  <w:right w:val="nil"/>
                </w:tcBorders>
                <w:shd w:val="clear" w:color="auto" w:fill="auto"/>
                <w:noWrap/>
                <w:vAlign w:val="bottom"/>
                <w:hideMark/>
              </w:tcPr>
            </w:tcPrChange>
          </w:tcPr>
          <w:p w14:paraId="78183521" w14:textId="77777777" w:rsidR="00965090" w:rsidRPr="00965090" w:rsidRDefault="00965090" w:rsidP="00965090">
            <w:pPr>
              <w:rPr>
                <w:ins w:id="1350" w:author="Kin Onn Chan." w:date="2013-12-09T13:58:00Z"/>
                <w:rFonts w:ascii="Times New Roman" w:eastAsia="Times New Roman" w:hAnsi="Times New Roman" w:cs="Times New Roman"/>
                <w:color w:val="000000"/>
              </w:rPr>
            </w:pPr>
            <w:ins w:id="1351" w:author="Kin Onn Chan." w:date="2013-12-09T13:58:00Z">
              <w:r w:rsidRPr="00965090">
                <w:rPr>
                  <w:rFonts w:ascii="Times New Roman" w:eastAsia="Times New Roman" w:hAnsi="Times New Roman" w:cs="Times New Roman"/>
                  <w:color w:val="000000"/>
                </w:rPr>
                <w:t xml:space="preserve">Matsui </w:t>
              </w:r>
              <w:r w:rsidRPr="00965090">
                <w:rPr>
                  <w:rFonts w:ascii="Times New Roman" w:eastAsia="Times New Roman" w:hAnsi="Times New Roman" w:cs="Times New Roman"/>
                  <w:i/>
                  <w:iCs/>
                  <w:color w:val="000000"/>
                </w:rPr>
                <w:t xml:space="preserve">et al. </w:t>
              </w:r>
              <w:r w:rsidRPr="00965090">
                <w:rPr>
                  <w:rFonts w:ascii="Times New Roman" w:eastAsia="Times New Roman" w:hAnsi="Times New Roman" w:cs="Times New Roman"/>
                  <w:color w:val="000000"/>
                </w:rPr>
                <w:t>2010</w:t>
              </w:r>
            </w:ins>
          </w:p>
        </w:tc>
      </w:tr>
    </w:tbl>
    <w:p w14:paraId="6FBA4A74" w14:textId="77777777" w:rsidR="005127F0" w:rsidRDefault="005127F0" w:rsidP="00A26C72">
      <w:pPr>
        <w:spacing w:line="276" w:lineRule="auto"/>
        <w:ind w:left="720" w:hanging="720"/>
        <w:rPr>
          <w:ins w:id="1352" w:author="Kin Onn Chan." w:date="2013-12-09T14:01:00Z"/>
          <w:rFonts w:ascii="Times New Roman" w:hAnsi="Times New Roman" w:cs="Times New Roman"/>
          <w:color w:val="000000"/>
        </w:rPr>
      </w:pPr>
    </w:p>
    <w:p w14:paraId="08241888" w14:textId="77777777" w:rsidR="00965090" w:rsidRDefault="00965090" w:rsidP="00A26C72">
      <w:pPr>
        <w:spacing w:line="276" w:lineRule="auto"/>
        <w:ind w:left="720" w:hanging="720"/>
        <w:rPr>
          <w:ins w:id="1353" w:author="Kin Onn Chan." w:date="2013-12-09T14:01:00Z"/>
          <w:rFonts w:ascii="Times New Roman" w:hAnsi="Times New Roman" w:cs="Times New Roman"/>
          <w:color w:val="000000"/>
        </w:rPr>
      </w:pPr>
    </w:p>
    <w:p w14:paraId="6BCDCD08" w14:textId="77777777" w:rsidR="00965090" w:rsidRDefault="00965090" w:rsidP="00A26C72">
      <w:pPr>
        <w:spacing w:line="276" w:lineRule="auto"/>
        <w:ind w:left="720" w:hanging="720"/>
        <w:rPr>
          <w:ins w:id="1354" w:author="Kin Onn Chan." w:date="2013-12-09T14:01:00Z"/>
          <w:rFonts w:ascii="Times New Roman" w:hAnsi="Times New Roman" w:cs="Times New Roman"/>
          <w:color w:val="000000"/>
        </w:rPr>
      </w:pPr>
    </w:p>
    <w:p w14:paraId="513F8B84" w14:textId="77777777" w:rsidR="00965090" w:rsidRDefault="00965090" w:rsidP="00A26C72">
      <w:pPr>
        <w:spacing w:line="276" w:lineRule="auto"/>
        <w:ind w:left="720" w:hanging="720"/>
        <w:rPr>
          <w:ins w:id="1355" w:author="Kin Onn Chan." w:date="2013-12-09T14:01:00Z"/>
          <w:rFonts w:ascii="Times New Roman" w:hAnsi="Times New Roman" w:cs="Times New Roman"/>
          <w:color w:val="000000"/>
        </w:rPr>
      </w:pPr>
    </w:p>
    <w:p w14:paraId="0DD8181B" w14:textId="77777777" w:rsidR="00965090" w:rsidRDefault="00965090" w:rsidP="00A26C72">
      <w:pPr>
        <w:spacing w:line="276" w:lineRule="auto"/>
        <w:ind w:left="720" w:hanging="720"/>
        <w:rPr>
          <w:ins w:id="1356" w:author="Kin Onn Chan." w:date="2013-12-09T14:01:00Z"/>
          <w:rFonts w:ascii="Times New Roman" w:hAnsi="Times New Roman" w:cs="Times New Roman"/>
          <w:color w:val="000000"/>
        </w:rPr>
      </w:pPr>
    </w:p>
    <w:p w14:paraId="36216C6C" w14:textId="77777777" w:rsidR="00965090" w:rsidRDefault="00965090" w:rsidP="00A26C72">
      <w:pPr>
        <w:spacing w:line="276" w:lineRule="auto"/>
        <w:ind w:left="720" w:hanging="720"/>
        <w:rPr>
          <w:ins w:id="1357" w:author="Kin Onn Chan." w:date="2013-12-09T14:01:00Z"/>
          <w:rFonts w:ascii="Times New Roman" w:hAnsi="Times New Roman" w:cs="Times New Roman"/>
          <w:color w:val="000000"/>
        </w:rPr>
      </w:pPr>
    </w:p>
    <w:p w14:paraId="3B492FF2" w14:textId="77777777" w:rsidR="00965090" w:rsidRDefault="00965090" w:rsidP="00A26C72">
      <w:pPr>
        <w:spacing w:line="276" w:lineRule="auto"/>
        <w:ind w:left="720" w:hanging="720"/>
        <w:rPr>
          <w:ins w:id="1358" w:author="Kin Onn Chan." w:date="2013-12-09T14:01:00Z"/>
          <w:rFonts w:ascii="Times New Roman" w:hAnsi="Times New Roman" w:cs="Times New Roman"/>
          <w:color w:val="000000"/>
        </w:rPr>
      </w:pPr>
    </w:p>
    <w:p w14:paraId="01C1200C" w14:textId="77777777" w:rsidR="00965090" w:rsidRDefault="00965090" w:rsidP="00A26C72">
      <w:pPr>
        <w:spacing w:line="276" w:lineRule="auto"/>
        <w:ind w:left="720" w:hanging="720"/>
        <w:rPr>
          <w:ins w:id="1359" w:author="Kin Onn Chan." w:date="2013-12-09T14:01:00Z"/>
          <w:rFonts w:ascii="Times New Roman" w:hAnsi="Times New Roman" w:cs="Times New Roman"/>
          <w:color w:val="000000"/>
        </w:rPr>
      </w:pPr>
    </w:p>
    <w:p w14:paraId="68F72A9F" w14:textId="77777777" w:rsidR="00965090" w:rsidRDefault="00965090" w:rsidP="00A26C72">
      <w:pPr>
        <w:spacing w:line="276" w:lineRule="auto"/>
        <w:ind w:left="720" w:hanging="720"/>
        <w:rPr>
          <w:ins w:id="1360" w:author="Kin Onn Chan." w:date="2013-12-09T14:01:00Z"/>
          <w:rFonts w:ascii="Times New Roman" w:hAnsi="Times New Roman" w:cs="Times New Roman"/>
          <w:color w:val="000000"/>
        </w:rPr>
      </w:pPr>
    </w:p>
    <w:p w14:paraId="6D2B13CA" w14:textId="77777777" w:rsidR="00965090" w:rsidRDefault="00965090" w:rsidP="00A26C72">
      <w:pPr>
        <w:spacing w:line="276" w:lineRule="auto"/>
        <w:ind w:left="720" w:hanging="720"/>
        <w:rPr>
          <w:ins w:id="1361" w:author="Kin Onn Chan." w:date="2013-12-09T14:01:00Z"/>
          <w:rFonts w:ascii="Times New Roman" w:hAnsi="Times New Roman" w:cs="Times New Roman"/>
          <w:color w:val="000000"/>
        </w:rPr>
      </w:pPr>
    </w:p>
    <w:p w14:paraId="28A33128" w14:textId="77777777" w:rsidR="00965090" w:rsidRDefault="00965090" w:rsidP="00A26C72">
      <w:pPr>
        <w:spacing w:line="276" w:lineRule="auto"/>
        <w:ind w:left="720" w:hanging="720"/>
        <w:rPr>
          <w:ins w:id="1362" w:author="Kin Onn Chan." w:date="2013-12-09T14:01:00Z"/>
          <w:rFonts w:ascii="Times New Roman" w:hAnsi="Times New Roman" w:cs="Times New Roman"/>
          <w:color w:val="000000"/>
        </w:rPr>
      </w:pPr>
    </w:p>
    <w:p w14:paraId="2E8E87FB" w14:textId="77777777" w:rsidR="00965090" w:rsidRDefault="00965090" w:rsidP="00A26C72">
      <w:pPr>
        <w:spacing w:line="276" w:lineRule="auto"/>
        <w:ind w:left="720" w:hanging="720"/>
        <w:rPr>
          <w:rFonts w:ascii="Times New Roman" w:hAnsi="Times New Roman" w:cs="Times New Roman"/>
          <w:color w:val="000000"/>
        </w:rPr>
      </w:pPr>
    </w:p>
    <w:p w14:paraId="58C734E8" w14:textId="77777777" w:rsidR="00A26C72" w:rsidRDefault="00A26C72" w:rsidP="005127F0">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w:t>
      </w:r>
      <w:del w:id="1363" w:author="Kin Onn Chan." w:date="2013-12-09T10:56:00Z">
        <w:r w:rsidRPr="0031171A" w:rsidDel="00FE338F">
          <w:rPr>
            <w:rFonts w:ascii="Times New Roman" w:hAnsi="Times New Roman" w:cs="Times New Roman"/>
            <w:color w:val="000000"/>
          </w:rPr>
          <w:delText>2</w:delText>
        </w:r>
      </w:del>
      <w:ins w:id="1364" w:author="Kin Onn Chan." w:date="2013-12-09T10:56:00Z">
        <w:r w:rsidR="00FE338F">
          <w:rPr>
            <w:rFonts w:ascii="Times New Roman" w:hAnsi="Times New Roman" w:cs="Times New Roman"/>
            <w:color w:val="000000"/>
          </w:rPr>
          <w:t>3</w:t>
        </w:r>
      </w:ins>
      <w:r w:rsidRPr="0031171A">
        <w:rPr>
          <w:rFonts w:ascii="Times New Roman" w:hAnsi="Times New Roman" w:cs="Times New Roman"/>
          <w:color w:val="000000"/>
        </w:rPr>
        <w:t xml:space="preserve">. Uncorrected p-distances calculated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r w:rsidRPr="0031171A">
        <w:rPr>
          <w:rFonts w:ascii="Times New Roman" w:hAnsi="Times New Roman" w:cs="Times New Roman"/>
          <w:i/>
          <w:color w:val="000000"/>
        </w:rPr>
        <w:t>et al</w:t>
      </w:r>
      <w:r w:rsidRPr="0031171A">
        <w:rPr>
          <w:rFonts w:ascii="Times New Roman" w:hAnsi="Times New Roman" w:cs="Times New Roman"/>
          <w:color w:val="000000"/>
        </w:rPr>
        <w:t>.</w:t>
      </w:r>
      <w:r>
        <w:rPr>
          <w:rFonts w:ascii="Times New Roman" w:hAnsi="Times New Roman" w:cs="Times New Roman"/>
          <w:color w:val="000000"/>
        </w:rPr>
        <w:t xml:space="preserve"> </w:t>
      </w:r>
      <w:r w:rsidRPr="0031171A">
        <w:rPr>
          <w:rFonts w:ascii="Times New Roman" w:hAnsi="Times New Roman" w:cs="Times New Roman"/>
          <w:color w:val="000000"/>
        </w:rPr>
        <w:t>2011).</w:t>
      </w:r>
    </w:p>
    <w:p w14:paraId="6D45905B" w14:textId="77777777" w:rsidR="005127F0" w:rsidRPr="005127F0" w:rsidRDefault="005127F0" w:rsidP="005127F0">
      <w:pPr>
        <w:spacing w:line="276" w:lineRule="auto"/>
        <w:ind w:left="720" w:hanging="720"/>
        <w:rPr>
          <w:rFonts w:ascii="Times New Roman" w:hAnsi="Times New Roman" w:cs="Times New Roman"/>
          <w:color w:val="000000"/>
        </w:rPr>
      </w:pPr>
    </w:p>
    <w:tbl>
      <w:tblPr>
        <w:tblW w:w="8385" w:type="dxa"/>
        <w:tblInd w:w="93" w:type="dxa"/>
        <w:tblLook w:val="04A0" w:firstRow="1" w:lastRow="0" w:firstColumn="1" w:lastColumn="0" w:noHBand="0" w:noVBand="1"/>
      </w:tblPr>
      <w:tblGrid>
        <w:gridCol w:w="1725"/>
        <w:gridCol w:w="666"/>
        <w:gridCol w:w="666"/>
        <w:gridCol w:w="666"/>
        <w:gridCol w:w="666"/>
        <w:gridCol w:w="666"/>
        <w:gridCol w:w="666"/>
        <w:gridCol w:w="666"/>
        <w:gridCol w:w="666"/>
        <w:gridCol w:w="666"/>
        <w:gridCol w:w="666"/>
      </w:tblGrid>
      <w:tr w:rsidR="00A26C72" w:rsidRPr="00A26C72" w14:paraId="111C8517" w14:textId="77777777" w:rsidTr="00A26C72">
        <w:trPr>
          <w:trHeight w:val="1760"/>
        </w:trPr>
        <w:tc>
          <w:tcPr>
            <w:tcW w:w="1725" w:type="dxa"/>
            <w:tcBorders>
              <w:top w:val="single" w:sz="4" w:space="0" w:color="auto"/>
              <w:left w:val="nil"/>
              <w:bottom w:val="single" w:sz="4" w:space="0" w:color="auto"/>
              <w:right w:val="nil"/>
            </w:tcBorders>
            <w:shd w:val="clear" w:color="auto" w:fill="auto"/>
            <w:noWrap/>
            <w:vAlign w:val="bottom"/>
            <w:hideMark/>
          </w:tcPr>
          <w:p w14:paraId="20BFD85D" w14:textId="77777777" w:rsidR="00A26C72" w:rsidRPr="00A26C72" w:rsidRDefault="00A26C72" w:rsidP="00A26C72">
            <w:pPr>
              <w:rPr>
                <w:rFonts w:ascii="Times New Roman" w:eastAsia="Times New Roman" w:hAnsi="Times New Roman" w:cs="Times New Roman"/>
                <w:color w:val="000000"/>
                <w:sz w:val="20"/>
                <w:szCs w:val="20"/>
              </w:rPr>
            </w:pPr>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ADC3170"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albomaculata</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6C6184B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endauensis</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42DDB4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hanitschi</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1E4197BF"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inthanon</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55673E58"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jeetsukumarani</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4CFAC81"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kraensis</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5E19B85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latiffi</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1BC1B59A"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latirostra</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7160A02C"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lumut</w:t>
            </w:r>
            <w:proofErr w:type="spellEnd"/>
          </w:p>
        </w:tc>
        <w:tc>
          <w:tcPr>
            <w:tcW w:w="666" w:type="dxa"/>
            <w:tcBorders>
              <w:top w:val="single" w:sz="4" w:space="0" w:color="auto"/>
              <w:left w:val="nil"/>
              <w:bottom w:val="single" w:sz="4" w:space="0" w:color="auto"/>
              <w:right w:val="nil"/>
            </w:tcBorders>
            <w:shd w:val="clear" w:color="auto" w:fill="auto"/>
            <w:noWrap/>
            <w:textDirection w:val="btLr"/>
            <w:vAlign w:val="bottom"/>
            <w:hideMark/>
          </w:tcPr>
          <w:p w14:paraId="22ED9FE9"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leptopus</w:t>
            </w:r>
            <w:proofErr w:type="spellEnd"/>
          </w:p>
        </w:tc>
      </w:tr>
      <w:tr w:rsidR="00A26C72" w:rsidRPr="00A26C72" w14:paraId="51DC1E03" w14:textId="77777777" w:rsidTr="00A26C72">
        <w:trPr>
          <w:trHeight w:val="240"/>
        </w:trPr>
        <w:tc>
          <w:tcPr>
            <w:tcW w:w="1725" w:type="dxa"/>
            <w:tcBorders>
              <w:top w:val="single" w:sz="4" w:space="0" w:color="auto"/>
              <w:left w:val="nil"/>
              <w:bottom w:val="nil"/>
              <w:right w:val="nil"/>
            </w:tcBorders>
            <w:shd w:val="clear" w:color="auto" w:fill="auto"/>
            <w:noWrap/>
            <w:vAlign w:val="bottom"/>
            <w:hideMark/>
          </w:tcPr>
          <w:p w14:paraId="0E2A75DC"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albomaculata</w:t>
            </w:r>
            <w:proofErr w:type="spellEnd"/>
          </w:p>
        </w:tc>
        <w:tc>
          <w:tcPr>
            <w:tcW w:w="666" w:type="dxa"/>
            <w:tcBorders>
              <w:top w:val="single" w:sz="4" w:space="0" w:color="auto"/>
              <w:left w:val="nil"/>
              <w:bottom w:val="nil"/>
              <w:right w:val="nil"/>
            </w:tcBorders>
            <w:shd w:val="clear" w:color="auto" w:fill="auto"/>
            <w:noWrap/>
            <w:vAlign w:val="bottom"/>
            <w:hideMark/>
          </w:tcPr>
          <w:p w14:paraId="0DF83CB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single" w:sz="4" w:space="0" w:color="auto"/>
              <w:left w:val="nil"/>
              <w:bottom w:val="nil"/>
              <w:right w:val="nil"/>
            </w:tcBorders>
            <w:shd w:val="clear" w:color="auto" w:fill="auto"/>
            <w:noWrap/>
            <w:vAlign w:val="bottom"/>
            <w:hideMark/>
          </w:tcPr>
          <w:p w14:paraId="073EBA8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0C86E32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2DC415C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5684FE6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4720F10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55CBDFE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09588D0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2526708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single" w:sz="4" w:space="0" w:color="auto"/>
              <w:left w:val="nil"/>
              <w:bottom w:val="nil"/>
              <w:right w:val="nil"/>
            </w:tcBorders>
            <w:shd w:val="clear" w:color="auto" w:fill="auto"/>
            <w:noWrap/>
            <w:vAlign w:val="bottom"/>
            <w:hideMark/>
          </w:tcPr>
          <w:p w14:paraId="4EB6B21F"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E0946DA" w14:textId="77777777" w:rsidTr="00A26C72">
        <w:trPr>
          <w:trHeight w:val="240"/>
        </w:trPr>
        <w:tc>
          <w:tcPr>
            <w:tcW w:w="1725" w:type="dxa"/>
            <w:tcBorders>
              <w:top w:val="nil"/>
              <w:left w:val="nil"/>
              <w:bottom w:val="nil"/>
              <w:right w:val="nil"/>
            </w:tcBorders>
            <w:shd w:val="clear" w:color="auto" w:fill="auto"/>
            <w:noWrap/>
            <w:vAlign w:val="bottom"/>
            <w:hideMark/>
          </w:tcPr>
          <w:p w14:paraId="04782F4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endauensis</w:t>
            </w:r>
            <w:proofErr w:type="spellEnd"/>
          </w:p>
        </w:tc>
        <w:tc>
          <w:tcPr>
            <w:tcW w:w="666" w:type="dxa"/>
            <w:tcBorders>
              <w:top w:val="nil"/>
              <w:left w:val="nil"/>
              <w:bottom w:val="nil"/>
              <w:right w:val="nil"/>
            </w:tcBorders>
            <w:shd w:val="clear" w:color="auto" w:fill="auto"/>
            <w:noWrap/>
            <w:vAlign w:val="bottom"/>
            <w:hideMark/>
          </w:tcPr>
          <w:p w14:paraId="11B9CC7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1FE5FB1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54DED05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2EA6BE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63B14E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539E99E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683CAC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906F82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B6BC5E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20948D9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53795A4" w14:textId="77777777" w:rsidTr="00A26C72">
        <w:trPr>
          <w:trHeight w:val="240"/>
        </w:trPr>
        <w:tc>
          <w:tcPr>
            <w:tcW w:w="1725" w:type="dxa"/>
            <w:tcBorders>
              <w:top w:val="nil"/>
              <w:left w:val="nil"/>
              <w:bottom w:val="nil"/>
              <w:right w:val="nil"/>
            </w:tcBorders>
            <w:shd w:val="clear" w:color="auto" w:fill="auto"/>
            <w:noWrap/>
            <w:vAlign w:val="bottom"/>
            <w:hideMark/>
          </w:tcPr>
          <w:p w14:paraId="44F00757"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hanitschi</w:t>
            </w:r>
            <w:proofErr w:type="spellEnd"/>
          </w:p>
        </w:tc>
        <w:tc>
          <w:tcPr>
            <w:tcW w:w="666" w:type="dxa"/>
            <w:tcBorders>
              <w:top w:val="nil"/>
              <w:left w:val="nil"/>
              <w:bottom w:val="nil"/>
              <w:right w:val="nil"/>
            </w:tcBorders>
            <w:shd w:val="clear" w:color="auto" w:fill="auto"/>
            <w:noWrap/>
            <w:vAlign w:val="bottom"/>
            <w:hideMark/>
          </w:tcPr>
          <w:p w14:paraId="47566F0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14:paraId="59EEDC0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3B7CBD8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3B7EF57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09B12B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282A03C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EE0729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399D22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2F1F988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6A2A5624"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3FB391C7" w14:textId="77777777" w:rsidTr="00A26C72">
        <w:trPr>
          <w:trHeight w:val="240"/>
        </w:trPr>
        <w:tc>
          <w:tcPr>
            <w:tcW w:w="1725" w:type="dxa"/>
            <w:tcBorders>
              <w:top w:val="nil"/>
              <w:left w:val="nil"/>
              <w:bottom w:val="nil"/>
              <w:right w:val="nil"/>
            </w:tcBorders>
            <w:shd w:val="clear" w:color="auto" w:fill="auto"/>
            <w:noWrap/>
            <w:vAlign w:val="bottom"/>
            <w:hideMark/>
          </w:tcPr>
          <w:p w14:paraId="7074AA5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inthanon</w:t>
            </w:r>
            <w:proofErr w:type="spellEnd"/>
          </w:p>
        </w:tc>
        <w:tc>
          <w:tcPr>
            <w:tcW w:w="666" w:type="dxa"/>
            <w:tcBorders>
              <w:top w:val="nil"/>
              <w:left w:val="nil"/>
              <w:bottom w:val="nil"/>
              <w:right w:val="nil"/>
            </w:tcBorders>
            <w:shd w:val="clear" w:color="auto" w:fill="auto"/>
            <w:noWrap/>
            <w:vAlign w:val="bottom"/>
            <w:hideMark/>
          </w:tcPr>
          <w:p w14:paraId="46B8A04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0.126</w:t>
            </w:r>
          </w:p>
        </w:tc>
        <w:tc>
          <w:tcPr>
            <w:tcW w:w="666" w:type="dxa"/>
            <w:tcBorders>
              <w:top w:val="nil"/>
              <w:left w:val="nil"/>
              <w:bottom w:val="nil"/>
              <w:right w:val="nil"/>
            </w:tcBorders>
            <w:shd w:val="clear" w:color="auto" w:fill="auto"/>
            <w:noWrap/>
            <w:vAlign w:val="bottom"/>
            <w:hideMark/>
          </w:tcPr>
          <w:p w14:paraId="33EAA72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4C1C573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14:paraId="7649D79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09E02E5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85FB1A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A30186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225309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7C6C0E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EE3AEBE"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49E0A9F" w14:textId="77777777" w:rsidTr="00A26C72">
        <w:trPr>
          <w:trHeight w:val="240"/>
        </w:trPr>
        <w:tc>
          <w:tcPr>
            <w:tcW w:w="1725" w:type="dxa"/>
            <w:tcBorders>
              <w:top w:val="nil"/>
              <w:left w:val="nil"/>
              <w:bottom w:val="nil"/>
              <w:right w:val="nil"/>
            </w:tcBorders>
            <w:shd w:val="clear" w:color="auto" w:fill="auto"/>
            <w:noWrap/>
            <w:vAlign w:val="bottom"/>
            <w:hideMark/>
          </w:tcPr>
          <w:p w14:paraId="66EC6891"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jeetsukumarani</w:t>
            </w:r>
            <w:proofErr w:type="spellEnd"/>
          </w:p>
        </w:tc>
        <w:tc>
          <w:tcPr>
            <w:tcW w:w="666" w:type="dxa"/>
            <w:tcBorders>
              <w:top w:val="nil"/>
              <w:left w:val="nil"/>
              <w:bottom w:val="nil"/>
              <w:right w:val="nil"/>
            </w:tcBorders>
            <w:shd w:val="clear" w:color="auto" w:fill="auto"/>
            <w:noWrap/>
            <w:vAlign w:val="bottom"/>
            <w:hideMark/>
          </w:tcPr>
          <w:p w14:paraId="1674646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66" w:type="dxa"/>
            <w:tcBorders>
              <w:top w:val="nil"/>
              <w:left w:val="nil"/>
              <w:bottom w:val="nil"/>
              <w:right w:val="nil"/>
            </w:tcBorders>
            <w:shd w:val="clear" w:color="auto" w:fill="auto"/>
            <w:noWrap/>
            <w:vAlign w:val="bottom"/>
            <w:hideMark/>
          </w:tcPr>
          <w:p w14:paraId="0A3BD80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34DC130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79D30F7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14:paraId="3105483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32AFFC6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2472215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49766D2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5F46943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1B0BF0C"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952AB9D" w14:textId="77777777" w:rsidTr="00A26C72">
        <w:trPr>
          <w:trHeight w:val="240"/>
        </w:trPr>
        <w:tc>
          <w:tcPr>
            <w:tcW w:w="1725" w:type="dxa"/>
            <w:tcBorders>
              <w:top w:val="nil"/>
              <w:left w:val="nil"/>
              <w:bottom w:val="nil"/>
              <w:right w:val="nil"/>
            </w:tcBorders>
            <w:shd w:val="clear" w:color="auto" w:fill="auto"/>
            <w:noWrap/>
            <w:vAlign w:val="bottom"/>
            <w:hideMark/>
          </w:tcPr>
          <w:p w14:paraId="1E0A58BF"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kraensis</w:t>
            </w:r>
            <w:proofErr w:type="spellEnd"/>
          </w:p>
        </w:tc>
        <w:tc>
          <w:tcPr>
            <w:tcW w:w="666" w:type="dxa"/>
            <w:tcBorders>
              <w:top w:val="nil"/>
              <w:left w:val="nil"/>
              <w:bottom w:val="nil"/>
              <w:right w:val="nil"/>
            </w:tcBorders>
            <w:shd w:val="clear" w:color="auto" w:fill="auto"/>
            <w:noWrap/>
            <w:vAlign w:val="bottom"/>
            <w:hideMark/>
          </w:tcPr>
          <w:p w14:paraId="0DFB48D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7C26357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60DD525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14:paraId="25ACE49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0.069</w:t>
            </w:r>
          </w:p>
        </w:tc>
        <w:tc>
          <w:tcPr>
            <w:tcW w:w="666" w:type="dxa"/>
            <w:tcBorders>
              <w:top w:val="nil"/>
              <w:left w:val="nil"/>
              <w:bottom w:val="nil"/>
              <w:right w:val="nil"/>
            </w:tcBorders>
            <w:shd w:val="clear" w:color="auto" w:fill="auto"/>
            <w:noWrap/>
            <w:vAlign w:val="bottom"/>
            <w:hideMark/>
          </w:tcPr>
          <w:p w14:paraId="74CA60E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12F454E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426A442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01C4D63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75B049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9CB5A43"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1363BC5" w14:textId="77777777" w:rsidTr="00A26C72">
        <w:trPr>
          <w:trHeight w:val="240"/>
        </w:trPr>
        <w:tc>
          <w:tcPr>
            <w:tcW w:w="1725" w:type="dxa"/>
            <w:tcBorders>
              <w:top w:val="nil"/>
              <w:left w:val="nil"/>
              <w:bottom w:val="nil"/>
              <w:right w:val="nil"/>
            </w:tcBorders>
            <w:shd w:val="clear" w:color="auto" w:fill="auto"/>
            <w:noWrap/>
            <w:vAlign w:val="bottom"/>
            <w:hideMark/>
          </w:tcPr>
          <w:p w14:paraId="438E4F78"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latiffi</w:t>
            </w:r>
            <w:proofErr w:type="spellEnd"/>
          </w:p>
        </w:tc>
        <w:tc>
          <w:tcPr>
            <w:tcW w:w="666" w:type="dxa"/>
            <w:tcBorders>
              <w:top w:val="nil"/>
              <w:left w:val="nil"/>
              <w:bottom w:val="nil"/>
              <w:right w:val="nil"/>
            </w:tcBorders>
            <w:shd w:val="clear" w:color="auto" w:fill="auto"/>
            <w:noWrap/>
            <w:vAlign w:val="bottom"/>
            <w:hideMark/>
          </w:tcPr>
          <w:p w14:paraId="458B999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17901E6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66" w:type="dxa"/>
            <w:tcBorders>
              <w:top w:val="nil"/>
              <w:left w:val="nil"/>
              <w:bottom w:val="nil"/>
              <w:right w:val="nil"/>
            </w:tcBorders>
            <w:shd w:val="clear" w:color="auto" w:fill="auto"/>
            <w:noWrap/>
            <w:vAlign w:val="bottom"/>
            <w:hideMark/>
          </w:tcPr>
          <w:p w14:paraId="0EEA57F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4F3E5C3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66" w:type="dxa"/>
            <w:tcBorders>
              <w:top w:val="nil"/>
              <w:left w:val="nil"/>
              <w:bottom w:val="nil"/>
              <w:right w:val="nil"/>
            </w:tcBorders>
            <w:shd w:val="clear" w:color="auto" w:fill="auto"/>
            <w:noWrap/>
            <w:vAlign w:val="bottom"/>
            <w:hideMark/>
          </w:tcPr>
          <w:p w14:paraId="266401D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14:paraId="65A6A15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66" w:type="dxa"/>
            <w:tcBorders>
              <w:top w:val="nil"/>
              <w:left w:val="nil"/>
              <w:bottom w:val="nil"/>
              <w:right w:val="nil"/>
            </w:tcBorders>
            <w:shd w:val="clear" w:color="auto" w:fill="auto"/>
            <w:noWrap/>
            <w:vAlign w:val="bottom"/>
            <w:hideMark/>
          </w:tcPr>
          <w:p w14:paraId="44886E7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41024EE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1099C9F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76E4C3BE"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C51E960" w14:textId="77777777" w:rsidTr="00A26C72">
        <w:trPr>
          <w:trHeight w:val="240"/>
        </w:trPr>
        <w:tc>
          <w:tcPr>
            <w:tcW w:w="1725" w:type="dxa"/>
            <w:tcBorders>
              <w:top w:val="nil"/>
              <w:left w:val="nil"/>
              <w:bottom w:val="nil"/>
              <w:right w:val="nil"/>
            </w:tcBorders>
            <w:shd w:val="clear" w:color="auto" w:fill="auto"/>
            <w:noWrap/>
            <w:vAlign w:val="bottom"/>
            <w:hideMark/>
          </w:tcPr>
          <w:p w14:paraId="589FD632"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latirostra</w:t>
            </w:r>
            <w:proofErr w:type="spellEnd"/>
          </w:p>
        </w:tc>
        <w:tc>
          <w:tcPr>
            <w:tcW w:w="666" w:type="dxa"/>
            <w:tcBorders>
              <w:top w:val="nil"/>
              <w:left w:val="nil"/>
              <w:bottom w:val="nil"/>
              <w:right w:val="nil"/>
            </w:tcBorders>
            <w:shd w:val="clear" w:color="auto" w:fill="auto"/>
            <w:noWrap/>
            <w:vAlign w:val="bottom"/>
            <w:hideMark/>
          </w:tcPr>
          <w:p w14:paraId="06E9300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66" w:type="dxa"/>
            <w:tcBorders>
              <w:top w:val="nil"/>
              <w:left w:val="nil"/>
              <w:bottom w:val="nil"/>
              <w:right w:val="nil"/>
            </w:tcBorders>
            <w:shd w:val="clear" w:color="auto" w:fill="auto"/>
            <w:noWrap/>
            <w:vAlign w:val="bottom"/>
            <w:hideMark/>
          </w:tcPr>
          <w:p w14:paraId="3AE3692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414618B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392F27F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611D998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4798C07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4A1C73F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14:paraId="4098AE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3C76EEE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66" w:type="dxa"/>
            <w:tcBorders>
              <w:top w:val="nil"/>
              <w:left w:val="nil"/>
              <w:bottom w:val="nil"/>
              <w:right w:val="nil"/>
            </w:tcBorders>
            <w:shd w:val="clear" w:color="auto" w:fill="auto"/>
            <w:noWrap/>
            <w:vAlign w:val="bottom"/>
            <w:hideMark/>
          </w:tcPr>
          <w:p w14:paraId="39B7D422"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1F84101" w14:textId="77777777" w:rsidTr="00A26C72">
        <w:trPr>
          <w:trHeight w:val="240"/>
        </w:trPr>
        <w:tc>
          <w:tcPr>
            <w:tcW w:w="1725" w:type="dxa"/>
            <w:tcBorders>
              <w:top w:val="nil"/>
              <w:left w:val="nil"/>
              <w:bottom w:val="nil"/>
              <w:right w:val="nil"/>
            </w:tcBorders>
            <w:shd w:val="clear" w:color="auto" w:fill="auto"/>
            <w:noWrap/>
            <w:vAlign w:val="bottom"/>
            <w:hideMark/>
          </w:tcPr>
          <w:p w14:paraId="4D72FD9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lumut</w:t>
            </w:r>
            <w:proofErr w:type="spellEnd"/>
          </w:p>
        </w:tc>
        <w:tc>
          <w:tcPr>
            <w:tcW w:w="666" w:type="dxa"/>
            <w:tcBorders>
              <w:top w:val="nil"/>
              <w:left w:val="nil"/>
              <w:bottom w:val="nil"/>
              <w:right w:val="nil"/>
            </w:tcBorders>
            <w:shd w:val="clear" w:color="auto" w:fill="auto"/>
            <w:noWrap/>
            <w:vAlign w:val="bottom"/>
            <w:hideMark/>
          </w:tcPr>
          <w:p w14:paraId="4F774B0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2E86BFE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027C279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0.076</w:t>
            </w:r>
          </w:p>
        </w:tc>
        <w:tc>
          <w:tcPr>
            <w:tcW w:w="666" w:type="dxa"/>
            <w:tcBorders>
              <w:top w:val="nil"/>
              <w:left w:val="nil"/>
              <w:bottom w:val="nil"/>
              <w:right w:val="nil"/>
            </w:tcBorders>
            <w:shd w:val="clear" w:color="auto" w:fill="auto"/>
            <w:noWrap/>
            <w:vAlign w:val="bottom"/>
            <w:hideMark/>
          </w:tcPr>
          <w:p w14:paraId="70082B5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14:paraId="047488A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0.072</w:t>
            </w:r>
          </w:p>
        </w:tc>
        <w:tc>
          <w:tcPr>
            <w:tcW w:w="666" w:type="dxa"/>
            <w:tcBorders>
              <w:top w:val="nil"/>
              <w:left w:val="nil"/>
              <w:bottom w:val="nil"/>
              <w:right w:val="nil"/>
            </w:tcBorders>
            <w:shd w:val="clear" w:color="auto" w:fill="auto"/>
            <w:noWrap/>
            <w:vAlign w:val="bottom"/>
            <w:hideMark/>
          </w:tcPr>
          <w:p w14:paraId="05AA13A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68C0C9F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471173A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038DD25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66" w:type="dxa"/>
            <w:tcBorders>
              <w:top w:val="nil"/>
              <w:left w:val="nil"/>
              <w:bottom w:val="nil"/>
              <w:right w:val="nil"/>
            </w:tcBorders>
            <w:shd w:val="clear" w:color="auto" w:fill="auto"/>
            <w:noWrap/>
            <w:vAlign w:val="bottom"/>
            <w:hideMark/>
          </w:tcPr>
          <w:p w14:paraId="72CB07D4"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17C2981" w14:textId="77777777" w:rsidTr="00A26C72">
        <w:trPr>
          <w:trHeight w:val="240"/>
        </w:trPr>
        <w:tc>
          <w:tcPr>
            <w:tcW w:w="1725" w:type="dxa"/>
            <w:tcBorders>
              <w:top w:val="nil"/>
              <w:left w:val="nil"/>
              <w:bottom w:val="nil"/>
              <w:right w:val="nil"/>
            </w:tcBorders>
            <w:shd w:val="clear" w:color="auto" w:fill="auto"/>
            <w:noWrap/>
            <w:vAlign w:val="bottom"/>
            <w:hideMark/>
          </w:tcPr>
          <w:p w14:paraId="5BE2C044"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leptopus</w:t>
            </w:r>
            <w:proofErr w:type="spellEnd"/>
          </w:p>
        </w:tc>
        <w:tc>
          <w:tcPr>
            <w:tcW w:w="666" w:type="dxa"/>
            <w:tcBorders>
              <w:top w:val="nil"/>
              <w:left w:val="nil"/>
              <w:bottom w:val="nil"/>
              <w:right w:val="nil"/>
            </w:tcBorders>
            <w:shd w:val="clear" w:color="auto" w:fill="auto"/>
            <w:noWrap/>
            <w:vAlign w:val="bottom"/>
            <w:hideMark/>
          </w:tcPr>
          <w:p w14:paraId="24F6E91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2F59D36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240FF66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136C9B0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66" w:type="dxa"/>
            <w:tcBorders>
              <w:top w:val="nil"/>
              <w:left w:val="nil"/>
              <w:bottom w:val="nil"/>
              <w:right w:val="nil"/>
            </w:tcBorders>
            <w:shd w:val="clear" w:color="auto" w:fill="auto"/>
            <w:noWrap/>
            <w:vAlign w:val="bottom"/>
            <w:hideMark/>
          </w:tcPr>
          <w:p w14:paraId="4884D5B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2B082D8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73C6FED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0.017</w:t>
            </w:r>
          </w:p>
        </w:tc>
        <w:tc>
          <w:tcPr>
            <w:tcW w:w="666" w:type="dxa"/>
            <w:tcBorders>
              <w:top w:val="nil"/>
              <w:left w:val="nil"/>
              <w:bottom w:val="nil"/>
              <w:right w:val="nil"/>
            </w:tcBorders>
            <w:shd w:val="clear" w:color="auto" w:fill="auto"/>
            <w:noWrap/>
            <w:vAlign w:val="bottom"/>
            <w:hideMark/>
          </w:tcPr>
          <w:p w14:paraId="342B486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7B86AB5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7868A48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r>
      <w:tr w:rsidR="00A26C72" w:rsidRPr="00A26C72" w14:paraId="773940F9" w14:textId="77777777" w:rsidTr="00A26C72">
        <w:trPr>
          <w:trHeight w:val="240"/>
        </w:trPr>
        <w:tc>
          <w:tcPr>
            <w:tcW w:w="1725" w:type="dxa"/>
            <w:tcBorders>
              <w:top w:val="nil"/>
              <w:left w:val="nil"/>
              <w:bottom w:val="nil"/>
              <w:right w:val="nil"/>
            </w:tcBorders>
            <w:shd w:val="clear" w:color="auto" w:fill="auto"/>
            <w:noWrap/>
            <w:vAlign w:val="bottom"/>
            <w:hideMark/>
          </w:tcPr>
          <w:p w14:paraId="735113B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malayana</w:t>
            </w:r>
            <w:proofErr w:type="spellEnd"/>
          </w:p>
        </w:tc>
        <w:tc>
          <w:tcPr>
            <w:tcW w:w="666" w:type="dxa"/>
            <w:tcBorders>
              <w:top w:val="nil"/>
              <w:left w:val="nil"/>
              <w:bottom w:val="nil"/>
              <w:right w:val="nil"/>
            </w:tcBorders>
            <w:shd w:val="clear" w:color="auto" w:fill="auto"/>
            <w:noWrap/>
            <w:vAlign w:val="bottom"/>
            <w:hideMark/>
          </w:tcPr>
          <w:p w14:paraId="086DB21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7354E95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1B88FDD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717FA49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48D9C2C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0.049</w:t>
            </w:r>
          </w:p>
        </w:tc>
        <w:tc>
          <w:tcPr>
            <w:tcW w:w="666" w:type="dxa"/>
            <w:tcBorders>
              <w:top w:val="nil"/>
              <w:left w:val="nil"/>
              <w:bottom w:val="nil"/>
              <w:right w:val="nil"/>
            </w:tcBorders>
            <w:shd w:val="clear" w:color="auto" w:fill="auto"/>
            <w:noWrap/>
            <w:vAlign w:val="bottom"/>
            <w:hideMark/>
          </w:tcPr>
          <w:p w14:paraId="6512B77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1A163D2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c>
          <w:tcPr>
            <w:tcW w:w="666" w:type="dxa"/>
            <w:tcBorders>
              <w:top w:val="nil"/>
              <w:left w:val="nil"/>
              <w:bottom w:val="nil"/>
              <w:right w:val="nil"/>
            </w:tcBorders>
            <w:shd w:val="clear" w:color="auto" w:fill="auto"/>
            <w:noWrap/>
            <w:vAlign w:val="bottom"/>
            <w:hideMark/>
          </w:tcPr>
          <w:p w14:paraId="62340B7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01A853A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0.069</w:t>
            </w:r>
          </w:p>
        </w:tc>
        <w:tc>
          <w:tcPr>
            <w:tcW w:w="666" w:type="dxa"/>
            <w:tcBorders>
              <w:top w:val="nil"/>
              <w:left w:val="nil"/>
              <w:bottom w:val="nil"/>
              <w:right w:val="nil"/>
            </w:tcBorders>
            <w:shd w:val="clear" w:color="auto" w:fill="auto"/>
            <w:noWrap/>
            <w:vAlign w:val="bottom"/>
            <w:hideMark/>
          </w:tcPr>
          <w:p w14:paraId="319D364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r>
      <w:tr w:rsidR="00A26C72" w:rsidRPr="00A26C72" w14:paraId="0FE0EED2" w14:textId="77777777" w:rsidTr="00A26C72">
        <w:trPr>
          <w:trHeight w:val="240"/>
        </w:trPr>
        <w:tc>
          <w:tcPr>
            <w:tcW w:w="1725" w:type="dxa"/>
            <w:tcBorders>
              <w:top w:val="nil"/>
              <w:left w:val="nil"/>
              <w:bottom w:val="nil"/>
              <w:right w:val="nil"/>
            </w:tcBorders>
            <w:shd w:val="clear" w:color="auto" w:fill="auto"/>
            <w:noWrap/>
            <w:vAlign w:val="bottom"/>
            <w:hideMark/>
          </w:tcPr>
          <w:p w14:paraId="6A7E98B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mcgregori</w:t>
            </w:r>
            <w:proofErr w:type="spellEnd"/>
          </w:p>
        </w:tc>
        <w:tc>
          <w:tcPr>
            <w:tcW w:w="666" w:type="dxa"/>
            <w:tcBorders>
              <w:top w:val="nil"/>
              <w:left w:val="nil"/>
              <w:bottom w:val="nil"/>
              <w:right w:val="nil"/>
            </w:tcBorders>
            <w:shd w:val="clear" w:color="auto" w:fill="auto"/>
            <w:noWrap/>
            <w:vAlign w:val="bottom"/>
            <w:hideMark/>
          </w:tcPr>
          <w:p w14:paraId="15B5774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6DADAD9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66" w:type="dxa"/>
            <w:tcBorders>
              <w:top w:val="nil"/>
              <w:left w:val="nil"/>
              <w:bottom w:val="nil"/>
              <w:right w:val="nil"/>
            </w:tcBorders>
            <w:shd w:val="clear" w:color="auto" w:fill="auto"/>
            <w:noWrap/>
            <w:vAlign w:val="bottom"/>
            <w:hideMark/>
          </w:tcPr>
          <w:p w14:paraId="3AEA638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66" w:type="dxa"/>
            <w:tcBorders>
              <w:top w:val="nil"/>
              <w:left w:val="nil"/>
              <w:bottom w:val="nil"/>
              <w:right w:val="nil"/>
            </w:tcBorders>
            <w:shd w:val="clear" w:color="auto" w:fill="auto"/>
            <w:noWrap/>
            <w:vAlign w:val="bottom"/>
            <w:hideMark/>
          </w:tcPr>
          <w:p w14:paraId="4CF9503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138738D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66" w:type="dxa"/>
            <w:tcBorders>
              <w:top w:val="nil"/>
              <w:left w:val="nil"/>
              <w:bottom w:val="nil"/>
              <w:right w:val="nil"/>
            </w:tcBorders>
            <w:shd w:val="clear" w:color="auto" w:fill="auto"/>
            <w:noWrap/>
            <w:vAlign w:val="bottom"/>
            <w:hideMark/>
          </w:tcPr>
          <w:p w14:paraId="459BF79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14:paraId="0B76BFF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66" w:type="dxa"/>
            <w:tcBorders>
              <w:top w:val="nil"/>
              <w:left w:val="nil"/>
              <w:bottom w:val="nil"/>
              <w:right w:val="nil"/>
            </w:tcBorders>
            <w:shd w:val="clear" w:color="auto" w:fill="auto"/>
            <w:noWrap/>
            <w:vAlign w:val="bottom"/>
            <w:hideMark/>
          </w:tcPr>
          <w:p w14:paraId="65AE30B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66" w:type="dxa"/>
            <w:tcBorders>
              <w:top w:val="nil"/>
              <w:left w:val="nil"/>
              <w:bottom w:val="nil"/>
              <w:right w:val="nil"/>
            </w:tcBorders>
            <w:shd w:val="clear" w:color="auto" w:fill="auto"/>
            <w:noWrap/>
            <w:vAlign w:val="bottom"/>
            <w:hideMark/>
          </w:tcPr>
          <w:p w14:paraId="669047E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14:paraId="48235E2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r>
      <w:tr w:rsidR="00A26C72" w:rsidRPr="00A26C72" w14:paraId="7B262360" w14:textId="77777777" w:rsidTr="00A26C72">
        <w:trPr>
          <w:trHeight w:val="240"/>
        </w:trPr>
        <w:tc>
          <w:tcPr>
            <w:tcW w:w="1725" w:type="dxa"/>
            <w:tcBorders>
              <w:top w:val="nil"/>
              <w:left w:val="nil"/>
              <w:bottom w:val="nil"/>
              <w:right w:val="nil"/>
            </w:tcBorders>
            <w:shd w:val="clear" w:color="auto" w:fill="auto"/>
            <w:noWrap/>
            <w:vAlign w:val="bottom"/>
            <w:hideMark/>
          </w:tcPr>
          <w:p w14:paraId="4336952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minuta</w:t>
            </w:r>
            <w:proofErr w:type="spellEnd"/>
          </w:p>
        </w:tc>
        <w:tc>
          <w:tcPr>
            <w:tcW w:w="666" w:type="dxa"/>
            <w:tcBorders>
              <w:top w:val="nil"/>
              <w:left w:val="nil"/>
              <w:bottom w:val="nil"/>
              <w:right w:val="nil"/>
            </w:tcBorders>
            <w:shd w:val="clear" w:color="auto" w:fill="auto"/>
            <w:noWrap/>
            <w:vAlign w:val="bottom"/>
            <w:hideMark/>
          </w:tcPr>
          <w:p w14:paraId="2005C39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14:paraId="182DC62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66" w:type="dxa"/>
            <w:tcBorders>
              <w:top w:val="nil"/>
              <w:left w:val="nil"/>
              <w:bottom w:val="nil"/>
              <w:right w:val="nil"/>
            </w:tcBorders>
            <w:shd w:val="clear" w:color="auto" w:fill="auto"/>
            <w:noWrap/>
            <w:vAlign w:val="bottom"/>
            <w:hideMark/>
          </w:tcPr>
          <w:p w14:paraId="2F16E25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0.070</w:t>
            </w:r>
          </w:p>
        </w:tc>
        <w:tc>
          <w:tcPr>
            <w:tcW w:w="666" w:type="dxa"/>
            <w:tcBorders>
              <w:top w:val="nil"/>
              <w:left w:val="nil"/>
              <w:bottom w:val="nil"/>
              <w:right w:val="nil"/>
            </w:tcBorders>
            <w:shd w:val="clear" w:color="auto" w:fill="auto"/>
            <w:noWrap/>
            <w:vAlign w:val="bottom"/>
            <w:hideMark/>
          </w:tcPr>
          <w:p w14:paraId="1BF6E5B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69D7BF2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14CDFA7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3D0D736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481112A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5205818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14:paraId="3846473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r>
      <w:tr w:rsidR="00A26C72" w:rsidRPr="00A26C72" w14:paraId="463E77EA" w14:textId="77777777" w:rsidTr="00A26C72">
        <w:trPr>
          <w:trHeight w:val="240"/>
        </w:trPr>
        <w:tc>
          <w:tcPr>
            <w:tcW w:w="1725" w:type="dxa"/>
            <w:tcBorders>
              <w:top w:val="nil"/>
              <w:left w:val="nil"/>
              <w:bottom w:val="nil"/>
              <w:right w:val="nil"/>
            </w:tcBorders>
            <w:shd w:val="clear" w:color="auto" w:fill="auto"/>
            <w:noWrap/>
            <w:vAlign w:val="bottom"/>
            <w:hideMark/>
          </w:tcPr>
          <w:p w14:paraId="01280E65"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muelleri</w:t>
            </w:r>
            <w:proofErr w:type="spellEnd"/>
          </w:p>
        </w:tc>
        <w:tc>
          <w:tcPr>
            <w:tcW w:w="666" w:type="dxa"/>
            <w:tcBorders>
              <w:top w:val="nil"/>
              <w:left w:val="nil"/>
              <w:bottom w:val="nil"/>
              <w:right w:val="nil"/>
            </w:tcBorders>
            <w:shd w:val="clear" w:color="auto" w:fill="auto"/>
            <w:noWrap/>
            <w:vAlign w:val="bottom"/>
            <w:hideMark/>
          </w:tcPr>
          <w:p w14:paraId="78BCD72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66" w:type="dxa"/>
            <w:tcBorders>
              <w:top w:val="nil"/>
              <w:left w:val="nil"/>
              <w:bottom w:val="nil"/>
              <w:right w:val="nil"/>
            </w:tcBorders>
            <w:shd w:val="clear" w:color="auto" w:fill="auto"/>
            <w:noWrap/>
            <w:vAlign w:val="bottom"/>
            <w:hideMark/>
          </w:tcPr>
          <w:p w14:paraId="7F98238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0A96F3C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5C1363D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6EE96E8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14:paraId="0C41A82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66" w:type="dxa"/>
            <w:tcBorders>
              <w:top w:val="nil"/>
              <w:left w:val="nil"/>
              <w:bottom w:val="nil"/>
              <w:right w:val="nil"/>
            </w:tcBorders>
            <w:shd w:val="clear" w:color="auto" w:fill="auto"/>
            <w:noWrap/>
            <w:vAlign w:val="bottom"/>
            <w:hideMark/>
          </w:tcPr>
          <w:p w14:paraId="4DDBBC4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66" w:type="dxa"/>
            <w:tcBorders>
              <w:top w:val="nil"/>
              <w:left w:val="nil"/>
              <w:bottom w:val="nil"/>
              <w:right w:val="nil"/>
            </w:tcBorders>
            <w:shd w:val="clear" w:color="auto" w:fill="auto"/>
            <w:noWrap/>
            <w:vAlign w:val="bottom"/>
            <w:hideMark/>
          </w:tcPr>
          <w:p w14:paraId="01D3A64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66" w:type="dxa"/>
            <w:tcBorders>
              <w:top w:val="nil"/>
              <w:left w:val="nil"/>
              <w:bottom w:val="nil"/>
              <w:right w:val="nil"/>
            </w:tcBorders>
            <w:shd w:val="clear" w:color="auto" w:fill="auto"/>
            <w:noWrap/>
            <w:vAlign w:val="bottom"/>
            <w:hideMark/>
          </w:tcPr>
          <w:p w14:paraId="2F9F80A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14:paraId="15179F1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r>
      <w:tr w:rsidR="00A26C72" w:rsidRPr="00A26C72" w14:paraId="409933E5" w14:textId="77777777" w:rsidTr="00A26C72">
        <w:trPr>
          <w:trHeight w:val="240"/>
        </w:trPr>
        <w:tc>
          <w:tcPr>
            <w:tcW w:w="1725" w:type="dxa"/>
            <w:tcBorders>
              <w:top w:val="nil"/>
              <w:left w:val="nil"/>
              <w:bottom w:val="nil"/>
              <w:right w:val="nil"/>
            </w:tcBorders>
            <w:shd w:val="clear" w:color="auto" w:fill="auto"/>
            <w:noWrap/>
            <w:vAlign w:val="bottom"/>
            <w:hideMark/>
          </w:tcPr>
          <w:p w14:paraId="658B27F1"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penangensis</w:t>
            </w:r>
            <w:proofErr w:type="spellEnd"/>
          </w:p>
        </w:tc>
        <w:tc>
          <w:tcPr>
            <w:tcW w:w="666" w:type="dxa"/>
            <w:tcBorders>
              <w:top w:val="nil"/>
              <w:left w:val="nil"/>
              <w:bottom w:val="nil"/>
              <w:right w:val="nil"/>
            </w:tcBorders>
            <w:shd w:val="clear" w:color="auto" w:fill="auto"/>
            <w:noWrap/>
            <w:vAlign w:val="bottom"/>
            <w:hideMark/>
          </w:tcPr>
          <w:p w14:paraId="268843E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54A10E3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41AA468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66" w:type="dxa"/>
            <w:tcBorders>
              <w:top w:val="nil"/>
              <w:left w:val="nil"/>
              <w:bottom w:val="nil"/>
              <w:right w:val="nil"/>
            </w:tcBorders>
            <w:shd w:val="clear" w:color="auto" w:fill="auto"/>
            <w:noWrap/>
            <w:vAlign w:val="bottom"/>
            <w:hideMark/>
          </w:tcPr>
          <w:p w14:paraId="3C60123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4CA6AC4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14:paraId="312C0EC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023F290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4C16CC3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21A604F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0.074</w:t>
            </w:r>
          </w:p>
        </w:tc>
        <w:tc>
          <w:tcPr>
            <w:tcW w:w="666" w:type="dxa"/>
            <w:tcBorders>
              <w:top w:val="nil"/>
              <w:left w:val="nil"/>
              <w:bottom w:val="nil"/>
              <w:right w:val="nil"/>
            </w:tcBorders>
            <w:shd w:val="clear" w:color="auto" w:fill="auto"/>
            <w:noWrap/>
            <w:vAlign w:val="bottom"/>
            <w:hideMark/>
          </w:tcPr>
          <w:p w14:paraId="79189F0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0.103</w:t>
            </w:r>
          </w:p>
        </w:tc>
      </w:tr>
      <w:tr w:rsidR="00A26C72" w:rsidRPr="00A26C72" w14:paraId="77DFD6B2" w14:textId="77777777" w:rsidTr="00A26C72">
        <w:trPr>
          <w:trHeight w:val="240"/>
        </w:trPr>
        <w:tc>
          <w:tcPr>
            <w:tcW w:w="1725" w:type="dxa"/>
            <w:tcBorders>
              <w:top w:val="nil"/>
              <w:left w:val="nil"/>
              <w:bottom w:val="nil"/>
              <w:right w:val="nil"/>
            </w:tcBorders>
            <w:shd w:val="clear" w:color="auto" w:fill="auto"/>
            <w:noWrap/>
            <w:vAlign w:val="bottom"/>
            <w:hideMark/>
          </w:tcPr>
          <w:p w14:paraId="5068B121"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platysoma</w:t>
            </w:r>
            <w:proofErr w:type="spellEnd"/>
          </w:p>
        </w:tc>
        <w:tc>
          <w:tcPr>
            <w:tcW w:w="666" w:type="dxa"/>
            <w:tcBorders>
              <w:top w:val="nil"/>
              <w:left w:val="nil"/>
              <w:bottom w:val="nil"/>
              <w:right w:val="nil"/>
            </w:tcBorders>
            <w:shd w:val="clear" w:color="auto" w:fill="auto"/>
            <w:noWrap/>
            <w:vAlign w:val="bottom"/>
            <w:hideMark/>
          </w:tcPr>
          <w:p w14:paraId="5B60302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66" w:type="dxa"/>
            <w:tcBorders>
              <w:top w:val="nil"/>
              <w:left w:val="nil"/>
              <w:bottom w:val="nil"/>
              <w:right w:val="nil"/>
            </w:tcBorders>
            <w:shd w:val="clear" w:color="auto" w:fill="auto"/>
            <w:noWrap/>
            <w:vAlign w:val="bottom"/>
            <w:hideMark/>
          </w:tcPr>
          <w:p w14:paraId="1423467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2853335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0.060</w:t>
            </w:r>
          </w:p>
        </w:tc>
        <w:tc>
          <w:tcPr>
            <w:tcW w:w="666" w:type="dxa"/>
            <w:tcBorders>
              <w:top w:val="nil"/>
              <w:left w:val="nil"/>
              <w:bottom w:val="nil"/>
              <w:right w:val="nil"/>
            </w:tcBorders>
            <w:shd w:val="clear" w:color="auto" w:fill="auto"/>
            <w:noWrap/>
            <w:vAlign w:val="bottom"/>
            <w:hideMark/>
          </w:tcPr>
          <w:p w14:paraId="1AE4C6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55AB838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66" w:type="dxa"/>
            <w:tcBorders>
              <w:top w:val="nil"/>
              <w:left w:val="nil"/>
              <w:bottom w:val="nil"/>
              <w:right w:val="nil"/>
            </w:tcBorders>
            <w:shd w:val="clear" w:color="auto" w:fill="auto"/>
            <w:noWrap/>
            <w:vAlign w:val="bottom"/>
            <w:hideMark/>
          </w:tcPr>
          <w:p w14:paraId="2FE1E92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08BB24F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66" w:type="dxa"/>
            <w:tcBorders>
              <w:top w:val="nil"/>
              <w:left w:val="nil"/>
              <w:bottom w:val="nil"/>
              <w:right w:val="nil"/>
            </w:tcBorders>
            <w:shd w:val="clear" w:color="auto" w:fill="auto"/>
            <w:noWrap/>
            <w:vAlign w:val="bottom"/>
            <w:hideMark/>
          </w:tcPr>
          <w:p w14:paraId="0E86B5E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66" w:type="dxa"/>
            <w:tcBorders>
              <w:top w:val="nil"/>
              <w:left w:val="nil"/>
              <w:bottom w:val="nil"/>
              <w:right w:val="nil"/>
            </w:tcBorders>
            <w:shd w:val="clear" w:color="auto" w:fill="auto"/>
            <w:noWrap/>
            <w:vAlign w:val="bottom"/>
            <w:hideMark/>
          </w:tcPr>
          <w:p w14:paraId="60FC6CE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14:paraId="4EE9BC0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r>
      <w:tr w:rsidR="00A26C72" w:rsidRPr="00A26C72" w14:paraId="2E7A452D" w14:textId="77777777" w:rsidTr="00A26C72">
        <w:trPr>
          <w:trHeight w:val="240"/>
        </w:trPr>
        <w:tc>
          <w:tcPr>
            <w:tcW w:w="1725" w:type="dxa"/>
            <w:tcBorders>
              <w:top w:val="nil"/>
              <w:left w:val="nil"/>
              <w:bottom w:val="nil"/>
              <w:right w:val="nil"/>
            </w:tcBorders>
            <w:shd w:val="clear" w:color="auto" w:fill="auto"/>
            <w:noWrap/>
            <w:vAlign w:val="bottom"/>
            <w:hideMark/>
          </w:tcPr>
          <w:p w14:paraId="613C6FA9"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siamensis</w:t>
            </w:r>
            <w:proofErr w:type="spellEnd"/>
          </w:p>
        </w:tc>
        <w:tc>
          <w:tcPr>
            <w:tcW w:w="666" w:type="dxa"/>
            <w:tcBorders>
              <w:top w:val="nil"/>
              <w:left w:val="nil"/>
              <w:bottom w:val="nil"/>
              <w:right w:val="nil"/>
            </w:tcBorders>
            <w:shd w:val="clear" w:color="auto" w:fill="auto"/>
            <w:noWrap/>
            <w:vAlign w:val="bottom"/>
            <w:hideMark/>
          </w:tcPr>
          <w:p w14:paraId="6694901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0.121</w:t>
            </w:r>
          </w:p>
        </w:tc>
        <w:tc>
          <w:tcPr>
            <w:tcW w:w="666" w:type="dxa"/>
            <w:tcBorders>
              <w:top w:val="nil"/>
              <w:left w:val="nil"/>
              <w:bottom w:val="nil"/>
              <w:right w:val="nil"/>
            </w:tcBorders>
            <w:shd w:val="clear" w:color="auto" w:fill="auto"/>
            <w:noWrap/>
            <w:vAlign w:val="bottom"/>
            <w:hideMark/>
          </w:tcPr>
          <w:p w14:paraId="6C69B40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2E2D38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66" w:type="dxa"/>
            <w:tcBorders>
              <w:top w:val="nil"/>
              <w:left w:val="nil"/>
              <w:bottom w:val="nil"/>
              <w:right w:val="nil"/>
            </w:tcBorders>
            <w:shd w:val="clear" w:color="auto" w:fill="auto"/>
            <w:noWrap/>
            <w:vAlign w:val="bottom"/>
            <w:hideMark/>
          </w:tcPr>
          <w:p w14:paraId="17E907D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66" w:type="dxa"/>
            <w:tcBorders>
              <w:top w:val="nil"/>
              <w:left w:val="nil"/>
              <w:bottom w:val="nil"/>
              <w:right w:val="nil"/>
            </w:tcBorders>
            <w:shd w:val="clear" w:color="auto" w:fill="auto"/>
            <w:noWrap/>
            <w:vAlign w:val="bottom"/>
            <w:hideMark/>
          </w:tcPr>
          <w:p w14:paraId="61DE5DC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2AC08E9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14:paraId="382BBF0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0.106</w:t>
            </w:r>
          </w:p>
        </w:tc>
        <w:tc>
          <w:tcPr>
            <w:tcW w:w="666" w:type="dxa"/>
            <w:tcBorders>
              <w:top w:val="nil"/>
              <w:left w:val="nil"/>
              <w:bottom w:val="nil"/>
              <w:right w:val="nil"/>
            </w:tcBorders>
            <w:shd w:val="clear" w:color="auto" w:fill="auto"/>
            <w:noWrap/>
            <w:vAlign w:val="bottom"/>
            <w:hideMark/>
          </w:tcPr>
          <w:p w14:paraId="014D416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0BD29A3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14:paraId="2972A6E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r>
      <w:tr w:rsidR="00A26C72" w:rsidRPr="00A26C72" w14:paraId="69829D8C" w14:textId="77777777" w:rsidTr="00A26C72">
        <w:trPr>
          <w:trHeight w:val="240"/>
        </w:trPr>
        <w:tc>
          <w:tcPr>
            <w:tcW w:w="1725" w:type="dxa"/>
            <w:tcBorders>
              <w:top w:val="nil"/>
              <w:left w:val="nil"/>
              <w:bottom w:val="nil"/>
              <w:right w:val="nil"/>
            </w:tcBorders>
            <w:shd w:val="clear" w:color="auto" w:fill="auto"/>
            <w:noWrap/>
            <w:vAlign w:val="bottom"/>
            <w:hideMark/>
          </w:tcPr>
          <w:p w14:paraId="23BC893B"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A.</w:t>
            </w:r>
            <w:r w:rsidRPr="00A26C72">
              <w:rPr>
                <w:rFonts w:ascii="Times New Roman" w:eastAsia="Times New Roman" w:hAnsi="Times New Roman" w:cs="Times New Roman"/>
                <w:sz w:val="20"/>
                <w:szCs w:val="20"/>
              </w:rPr>
              <w:t xml:space="preserve"> sp_35066</w:t>
            </w:r>
          </w:p>
        </w:tc>
        <w:tc>
          <w:tcPr>
            <w:tcW w:w="666" w:type="dxa"/>
            <w:tcBorders>
              <w:top w:val="nil"/>
              <w:left w:val="nil"/>
              <w:bottom w:val="nil"/>
              <w:right w:val="nil"/>
            </w:tcBorders>
            <w:shd w:val="clear" w:color="auto" w:fill="auto"/>
            <w:noWrap/>
            <w:vAlign w:val="bottom"/>
            <w:hideMark/>
          </w:tcPr>
          <w:p w14:paraId="12E96F4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14:paraId="205E693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0.079</w:t>
            </w:r>
          </w:p>
        </w:tc>
        <w:tc>
          <w:tcPr>
            <w:tcW w:w="666" w:type="dxa"/>
            <w:tcBorders>
              <w:top w:val="nil"/>
              <w:left w:val="nil"/>
              <w:bottom w:val="nil"/>
              <w:right w:val="nil"/>
            </w:tcBorders>
            <w:shd w:val="clear" w:color="auto" w:fill="auto"/>
            <w:noWrap/>
            <w:vAlign w:val="bottom"/>
            <w:hideMark/>
          </w:tcPr>
          <w:p w14:paraId="60F66B0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14:paraId="6875F00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66" w:type="dxa"/>
            <w:tcBorders>
              <w:top w:val="nil"/>
              <w:left w:val="nil"/>
              <w:bottom w:val="nil"/>
              <w:right w:val="nil"/>
            </w:tcBorders>
            <w:shd w:val="clear" w:color="auto" w:fill="auto"/>
            <w:noWrap/>
            <w:vAlign w:val="bottom"/>
            <w:hideMark/>
          </w:tcPr>
          <w:p w14:paraId="0F855EE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0A95DBF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0.053</w:t>
            </w:r>
          </w:p>
        </w:tc>
        <w:tc>
          <w:tcPr>
            <w:tcW w:w="666" w:type="dxa"/>
            <w:tcBorders>
              <w:top w:val="nil"/>
              <w:left w:val="nil"/>
              <w:bottom w:val="nil"/>
              <w:right w:val="nil"/>
            </w:tcBorders>
            <w:shd w:val="clear" w:color="auto" w:fill="auto"/>
            <w:noWrap/>
            <w:vAlign w:val="bottom"/>
            <w:hideMark/>
          </w:tcPr>
          <w:p w14:paraId="32257B9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6302FAF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0.087</w:t>
            </w:r>
          </w:p>
        </w:tc>
        <w:tc>
          <w:tcPr>
            <w:tcW w:w="666" w:type="dxa"/>
            <w:tcBorders>
              <w:top w:val="nil"/>
              <w:left w:val="nil"/>
              <w:bottom w:val="nil"/>
              <w:right w:val="nil"/>
            </w:tcBorders>
            <w:shd w:val="clear" w:color="auto" w:fill="auto"/>
            <w:noWrap/>
            <w:vAlign w:val="bottom"/>
            <w:hideMark/>
          </w:tcPr>
          <w:p w14:paraId="0461B40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0.078</w:t>
            </w:r>
          </w:p>
        </w:tc>
        <w:tc>
          <w:tcPr>
            <w:tcW w:w="666" w:type="dxa"/>
            <w:tcBorders>
              <w:top w:val="nil"/>
              <w:left w:val="nil"/>
              <w:bottom w:val="nil"/>
              <w:right w:val="nil"/>
            </w:tcBorders>
            <w:shd w:val="clear" w:color="auto" w:fill="auto"/>
            <w:noWrap/>
            <w:vAlign w:val="bottom"/>
            <w:hideMark/>
          </w:tcPr>
          <w:p w14:paraId="334497D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r>
      <w:tr w:rsidR="00A26C72" w:rsidRPr="00A26C72" w14:paraId="60619FB4" w14:textId="77777777" w:rsidTr="00A26C72">
        <w:trPr>
          <w:trHeight w:val="240"/>
        </w:trPr>
        <w:tc>
          <w:tcPr>
            <w:tcW w:w="1725" w:type="dxa"/>
            <w:tcBorders>
              <w:top w:val="nil"/>
              <w:left w:val="nil"/>
              <w:bottom w:val="nil"/>
              <w:right w:val="nil"/>
            </w:tcBorders>
            <w:shd w:val="clear" w:color="auto" w:fill="auto"/>
            <w:noWrap/>
            <w:vAlign w:val="bottom"/>
            <w:hideMark/>
          </w:tcPr>
          <w:p w14:paraId="52E300C4"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r w:rsidRPr="00A26C72">
              <w:rPr>
                <w:rFonts w:ascii="Times New Roman" w:eastAsia="Times New Roman" w:hAnsi="Times New Roman" w:cs="Times New Roman"/>
                <w:sz w:val="20"/>
                <w:szCs w:val="20"/>
              </w:rPr>
              <w:t>sp_38071</w:t>
            </w:r>
          </w:p>
        </w:tc>
        <w:tc>
          <w:tcPr>
            <w:tcW w:w="666" w:type="dxa"/>
            <w:tcBorders>
              <w:top w:val="nil"/>
              <w:left w:val="nil"/>
              <w:bottom w:val="nil"/>
              <w:right w:val="nil"/>
            </w:tcBorders>
            <w:shd w:val="clear" w:color="auto" w:fill="auto"/>
            <w:noWrap/>
            <w:vAlign w:val="bottom"/>
            <w:hideMark/>
          </w:tcPr>
          <w:p w14:paraId="69A1312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67E85A3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57DB06F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08A80B8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0.071</w:t>
            </w:r>
          </w:p>
        </w:tc>
        <w:tc>
          <w:tcPr>
            <w:tcW w:w="666" w:type="dxa"/>
            <w:tcBorders>
              <w:top w:val="nil"/>
              <w:left w:val="nil"/>
              <w:bottom w:val="nil"/>
              <w:right w:val="nil"/>
            </w:tcBorders>
            <w:shd w:val="clear" w:color="auto" w:fill="auto"/>
            <w:noWrap/>
            <w:vAlign w:val="bottom"/>
            <w:hideMark/>
          </w:tcPr>
          <w:p w14:paraId="31CEF7E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0.081</w:t>
            </w:r>
          </w:p>
        </w:tc>
        <w:tc>
          <w:tcPr>
            <w:tcW w:w="666" w:type="dxa"/>
            <w:tcBorders>
              <w:top w:val="nil"/>
              <w:left w:val="nil"/>
              <w:bottom w:val="nil"/>
              <w:right w:val="nil"/>
            </w:tcBorders>
            <w:shd w:val="clear" w:color="auto" w:fill="auto"/>
            <w:noWrap/>
            <w:vAlign w:val="bottom"/>
            <w:hideMark/>
          </w:tcPr>
          <w:p w14:paraId="6C0A670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0.057</w:t>
            </w:r>
          </w:p>
        </w:tc>
        <w:tc>
          <w:tcPr>
            <w:tcW w:w="666" w:type="dxa"/>
            <w:tcBorders>
              <w:top w:val="nil"/>
              <w:left w:val="nil"/>
              <w:bottom w:val="nil"/>
              <w:right w:val="nil"/>
            </w:tcBorders>
            <w:shd w:val="clear" w:color="auto" w:fill="auto"/>
            <w:noWrap/>
            <w:vAlign w:val="bottom"/>
            <w:hideMark/>
          </w:tcPr>
          <w:p w14:paraId="661EBA1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66" w:type="dxa"/>
            <w:tcBorders>
              <w:top w:val="nil"/>
              <w:left w:val="nil"/>
              <w:bottom w:val="nil"/>
              <w:right w:val="nil"/>
            </w:tcBorders>
            <w:shd w:val="clear" w:color="auto" w:fill="auto"/>
            <w:noWrap/>
            <w:vAlign w:val="bottom"/>
            <w:hideMark/>
          </w:tcPr>
          <w:p w14:paraId="43D6536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1049AB9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66" w:type="dxa"/>
            <w:tcBorders>
              <w:top w:val="nil"/>
              <w:left w:val="nil"/>
              <w:bottom w:val="nil"/>
              <w:right w:val="nil"/>
            </w:tcBorders>
            <w:shd w:val="clear" w:color="auto" w:fill="auto"/>
            <w:noWrap/>
            <w:vAlign w:val="bottom"/>
            <w:hideMark/>
          </w:tcPr>
          <w:p w14:paraId="7547D92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r>
      <w:tr w:rsidR="00A26C72" w:rsidRPr="00A26C72" w14:paraId="50236508" w14:textId="77777777" w:rsidTr="00A26C72">
        <w:trPr>
          <w:trHeight w:val="240"/>
        </w:trPr>
        <w:tc>
          <w:tcPr>
            <w:tcW w:w="1725" w:type="dxa"/>
            <w:tcBorders>
              <w:top w:val="nil"/>
              <w:left w:val="nil"/>
              <w:bottom w:val="nil"/>
              <w:right w:val="nil"/>
            </w:tcBorders>
            <w:shd w:val="clear" w:color="auto" w:fill="auto"/>
            <w:noWrap/>
            <w:vAlign w:val="bottom"/>
            <w:hideMark/>
          </w:tcPr>
          <w:p w14:paraId="1C3898A1"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spinulifer</w:t>
            </w:r>
            <w:proofErr w:type="spellEnd"/>
          </w:p>
        </w:tc>
        <w:tc>
          <w:tcPr>
            <w:tcW w:w="666" w:type="dxa"/>
            <w:tcBorders>
              <w:top w:val="nil"/>
              <w:left w:val="nil"/>
              <w:bottom w:val="nil"/>
              <w:right w:val="nil"/>
            </w:tcBorders>
            <w:shd w:val="clear" w:color="auto" w:fill="auto"/>
            <w:noWrap/>
            <w:vAlign w:val="bottom"/>
            <w:hideMark/>
          </w:tcPr>
          <w:p w14:paraId="424422F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0.128</w:t>
            </w:r>
          </w:p>
        </w:tc>
        <w:tc>
          <w:tcPr>
            <w:tcW w:w="666" w:type="dxa"/>
            <w:tcBorders>
              <w:top w:val="nil"/>
              <w:left w:val="nil"/>
              <w:bottom w:val="nil"/>
              <w:right w:val="nil"/>
            </w:tcBorders>
            <w:shd w:val="clear" w:color="auto" w:fill="auto"/>
            <w:noWrap/>
            <w:vAlign w:val="bottom"/>
            <w:hideMark/>
          </w:tcPr>
          <w:p w14:paraId="4AFE4CB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0.118</w:t>
            </w:r>
          </w:p>
        </w:tc>
        <w:tc>
          <w:tcPr>
            <w:tcW w:w="666" w:type="dxa"/>
            <w:tcBorders>
              <w:top w:val="nil"/>
              <w:left w:val="nil"/>
              <w:bottom w:val="nil"/>
              <w:right w:val="nil"/>
            </w:tcBorders>
            <w:shd w:val="clear" w:color="auto" w:fill="auto"/>
            <w:noWrap/>
            <w:vAlign w:val="bottom"/>
            <w:hideMark/>
          </w:tcPr>
          <w:p w14:paraId="18D1493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2FF39DA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2FF4BAA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66" w:type="dxa"/>
            <w:tcBorders>
              <w:top w:val="nil"/>
              <w:left w:val="nil"/>
              <w:bottom w:val="nil"/>
              <w:right w:val="nil"/>
            </w:tcBorders>
            <w:shd w:val="clear" w:color="auto" w:fill="auto"/>
            <w:noWrap/>
            <w:vAlign w:val="bottom"/>
            <w:hideMark/>
          </w:tcPr>
          <w:p w14:paraId="5AA8A8F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66" w:type="dxa"/>
            <w:tcBorders>
              <w:top w:val="nil"/>
              <w:left w:val="nil"/>
              <w:bottom w:val="nil"/>
              <w:right w:val="nil"/>
            </w:tcBorders>
            <w:shd w:val="clear" w:color="auto" w:fill="auto"/>
            <w:noWrap/>
            <w:vAlign w:val="bottom"/>
            <w:hideMark/>
          </w:tcPr>
          <w:p w14:paraId="136652C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14:paraId="5782C10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66" w:type="dxa"/>
            <w:tcBorders>
              <w:top w:val="nil"/>
              <w:left w:val="nil"/>
              <w:bottom w:val="nil"/>
              <w:right w:val="nil"/>
            </w:tcBorders>
            <w:shd w:val="clear" w:color="auto" w:fill="auto"/>
            <w:noWrap/>
            <w:vAlign w:val="bottom"/>
            <w:hideMark/>
          </w:tcPr>
          <w:p w14:paraId="4E3546B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66" w:type="dxa"/>
            <w:tcBorders>
              <w:top w:val="nil"/>
              <w:left w:val="nil"/>
              <w:bottom w:val="nil"/>
              <w:right w:val="nil"/>
            </w:tcBorders>
            <w:shd w:val="clear" w:color="auto" w:fill="auto"/>
            <w:noWrap/>
            <w:vAlign w:val="bottom"/>
            <w:hideMark/>
          </w:tcPr>
          <w:p w14:paraId="6CE60A3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r>
      <w:tr w:rsidR="00A26C72" w:rsidRPr="00A26C72" w14:paraId="3E133641" w14:textId="77777777" w:rsidTr="00A26C72">
        <w:trPr>
          <w:trHeight w:val="240"/>
        </w:trPr>
        <w:tc>
          <w:tcPr>
            <w:tcW w:w="1725" w:type="dxa"/>
            <w:tcBorders>
              <w:top w:val="nil"/>
              <w:left w:val="nil"/>
              <w:bottom w:val="nil"/>
              <w:right w:val="nil"/>
            </w:tcBorders>
            <w:shd w:val="clear" w:color="auto" w:fill="auto"/>
            <w:noWrap/>
            <w:vAlign w:val="bottom"/>
            <w:hideMark/>
          </w:tcPr>
          <w:p w14:paraId="78E7B77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thinthinae</w:t>
            </w:r>
            <w:proofErr w:type="spellEnd"/>
          </w:p>
        </w:tc>
        <w:tc>
          <w:tcPr>
            <w:tcW w:w="666" w:type="dxa"/>
            <w:tcBorders>
              <w:top w:val="nil"/>
              <w:left w:val="nil"/>
              <w:bottom w:val="nil"/>
              <w:right w:val="nil"/>
            </w:tcBorders>
            <w:shd w:val="clear" w:color="auto" w:fill="auto"/>
            <w:noWrap/>
            <w:vAlign w:val="bottom"/>
            <w:hideMark/>
          </w:tcPr>
          <w:p w14:paraId="6C75A4E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0.120</w:t>
            </w:r>
          </w:p>
        </w:tc>
        <w:tc>
          <w:tcPr>
            <w:tcW w:w="666" w:type="dxa"/>
            <w:tcBorders>
              <w:top w:val="nil"/>
              <w:left w:val="nil"/>
              <w:bottom w:val="nil"/>
              <w:right w:val="nil"/>
            </w:tcBorders>
            <w:shd w:val="clear" w:color="auto" w:fill="auto"/>
            <w:noWrap/>
            <w:vAlign w:val="bottom"/>
            <w:hideMark/>
          </w:tcPr>
          <w:p w14:paraId="7844CC2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14:paraId="0259971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4207195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66" w:type="dxa"/>
            <w:tcBorders>
              <w:top w:val="nil"/>
              <w:left w:val="nil"/>
              <w:bottom w:val="nil"/>
              <w:right w:val="nil"/>
            </w:tcBorders>
            <w:shd w:val="clear" w:color="auto" w:fill="auto"/>
            <w:noWrap/>
            <w:vAlign w:val="bottom"/>
            <w:hideMark/>
          </w:tcPr>
          <w:p w14:paraId="2564D8D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0.083</w:t>
            </w:r>
          </w:p>
        </w:tc>
        <w:tc>
          <w:tcPr>
            <w:tcW w:w="666" w:type="dxa"/>
            <w:tcBorders>
              <w:top w:val="nil"/>
              <w:left w:val="nil"/>
              <w:bottom w:val="nil"/>
              <w:right w:val="nil"/>
            </w:tcBorders>
            <w:shd w:val="clear" w:color="auto" w:fill="auto"/>
            <w:noWrap/>
            <w:vAlign w:val="bottom"/>
            <w:hideMark/>
          </w:tcPr>
          <w:p w14:paraId="28E032C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0.044</w:t>
            </w:r>
          </w:p>
        </w:tc>
        <w:tc>
          <w:tcPr>
            <w:tcW w:w="666" w:type="dxa"/>
            <w:tcBorders>
              <w:top w:val="nil"/>
              <w:left w:val="nil"/>
              <w:bottom w:val="nil"/>
              <w:right w:val="nil"/>
            </w:tcBorders>
            <w:shd w:val="clear" w:color="auto" w:fill="auto"/>
            <w:noWrap/>
            <w:vAlign w:val="bottom"/>
            <w:hideMark/>
          </w:tcPr>
          <w:p w14:paraId="3C08173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66" w:type="dxa"/>
            <w:tcBorders>
              <w:top w:val="nil"/>
              <w:left w:val="nil"/>
              <w:bottom w:val="nil"/>
              <w:right w:val="nil"/>
            </w:tcBorders>
            <w:shd w:val="clear" w:color="auto" w:fill="auto"/>
            <w:noWrap/>
            <w:vAlign w:val="bottom"/>
            <w:hideMark/>
          </w:tcPr>
          <w:p w14:paraId="1D6F718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5763D62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66" w:type="dxa"/>
            <w:tcBorders>
              <w:top w:val="nil"/>
              <w:left w:val="nil"/>
              <w:bottom w:val="nil"/>
              <w:right w:val="nil"/>
            </w:tcBorders>
            <w:shd w:val="clear" w:color="auto" w:fill="auto"/>
            <w:noWrap/>
            <w:vAlign w:val="bottom"/>
            <w:hideMark/>
          </w:tcPr>
          <w:p w14:paraId="2C1BB59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r>
      <w:tr w:rsidR="00A26C72" w:rsidRPr="00A26C72" w14:paraId="16D88BBD" w14:textId="77777777" w:rsidTr="00A26C72">
        <w:trPr>
          <w:trHeight w:val="240"/>
        </w:trPr>
        <w:tc>
          <w:tcPr>
            <w:tcW w:w="1725" w:type="dxa"/>
            <w:tcBorders>
              <w:top w:val="nil"/>
              <w:left w:val="nil"/>
              <w:bottom w:val="nil"/>
              <w:right w:val="nil"/>
            </w:tcBorders>
            <w:shd w:val="clear" w:color="auto" w:fill="auto"/>
            <w:noWrap/>
            <w:vAlign w:val="bottom"/>
            <w:hideMark/>
          </w:tcPr>
          <w:p w14:paraId="02153CE0"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tiomanica</w:t>
            </w:r>
            <w:proofErr w:type="spellEnd"/>
          </w:p>
        </w:tc>
        <w:tc>
          <w:tcPr>
            <w:tcW w:w="666" w:type="dxa"/>
            <w:tcBorders>
              <w:top w:val="nil"/>
              <w:left w:val="nil"/>
              <w:bottom w:val="nil"/>
              <w:right w:val="nil"/>
            </w:tcBorders>
            <w:shd w:val="clear" w:color="auto" w:fill="auto"/>
            <w:noWrap/>
            <w:vAlign w:val="bottom"/>
            <w:hideMark/>
          </w:tcPr>
          <w:p w14:paraId="03CD080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0.130</w:t>
            </w:r>
          </w:p>
        </w:tc>
        <w:tc>
          <w:tcPr>
            <w:tcW w:w="666" w:type="dxa"/>
            <w:tcBorders>
              <w:top w:val="nil"/>
              <w:left w:val="nil"/>
              <w:bottom w:val="nil"/>
              <w:right w:val="nil"/>
            </w:tcBorders>
            <w:shd w:val="clear" w:color="auto" w:fill="auto"/>
            <w:noWrap/>
            <w:vAlign w:val="bottom"/>
            <w:hideMark/>
          </w:tcPr>
          <w:p w14:paraId="6BB91C2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0.104</w:t>
            </w:r>
          </w:p>
        </w:tc>
        <w:tc>
          <w:tcPr>
            <w:tcW w:w="666" w:type="dxa"/>
            <w:tcBorders>
              <w:top w:val="nil"/>
              <w:left w:val="nil"/>
              <w:bottom w:val="nil"/>
              <w:right w:val="nil"/>
            </w:tcBorders>
            <w:shd w:val="clear" w:color="auto" w:fill="auto"/>
            <w:noWrap/>
            <w:vAlign w:val="bottom"/>
            <w:hideMark/>
          </w:tcPr>
          <w:p w14:paraId="377901E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384C045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57505C1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66" w:type="dxa"/>
            <w:tcBorders>
              <w:top w:val="nil"/>
              <w:left w:val="nil"/>
              <w:bottom w:val="nil"/>
              <w:right w:val="nil"/>
            </w:tcBorders>
            <w:shd w:val="clear" w:color="auto" w:fill="auto"/>
            <w:noWrap/>
            <w:vAlign w:val="bottom"/>
            <w:hideMark/>
          </w:tcPr>
          <w:p w14:paraId="40EAE02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66" w:type="dxa"/>
            <w:tcBorders>
              <w:top w:val="nil"/>
              <w:left w:val="nil"/>
              <w:bottom w:val="nil"/>
              <w:right w:val="nil"/>
            </w:tcBorders>
            <w:shd w:val="clear" w:color="auto" w:fill="auto"/>
            <w:noWrap/>
            <w:vAlign w:val="bottom"/>
            <w:hideMark/>
          </w:tcPr>
          <w:p w14:paraId="0DA6690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66" w:type="dxa"/>
            <w:tcBorders>
              <w:top w:val="nil"/>
              <w:left w:val="nil"/>
              <w:bottom w:val="nil"/>
              <w:right w:val="nil"/>
            </w:tcBorders>
            <w:shd w:val="clear" w:color="auto" w:fill="auto"/>
            <w:noWrap/>
            <w:vAlign w:val="bottom"/>
            <w:hideMark/>
          </w:tcPr>
          <w:p w14:paraId="4416F24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3F58658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66" w:type="dxa"/>
            <w:tcBorders>
              <w:top w:val="nil"/>
              <w:left w:val="nil"/>
              <w:bottom w:val="nil"/>
              <w:right w:val="nil"/>
            </w:tcBorders>
            <w:shd w:val="clear" w:color="auto" w:fill="auto"/>
            <w:noWrap/>
            <w:vAlign w:val="bottom"/>
            <w:hideMark/>
          </w:tcPr>
          <w:p w14:paraId="3D3AE10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r>
      <w:tr w:rsidR="00A26C72" w:rsidRPr="00A26C72" w14:paraId="603936A9" w14:textId="77777777" w:rsidTr="00A26C72">
        <w:trPr>
          <w:trHeight w:val="240"/>
        </w:trPr>
        <w:tc>
          <w:tcPr>
            <w:tcW w:w="1725" w:type="dxa"/>
            <w:tcBorders>
              <w:top w:val="nil"/>
              <w:left w:val="nil"/>
              <w:bottom w:val="nil"/>
              <w:right w:val="nil"/>
            </w:tcBorders>
            <w:shd w:val="clear" w:color="auto" w:fill="auto"/>
            <w:noWrap/>
            <w:vAlign w:val="bottom"/>
            <w:hideMark/>
          </w:tcPr>
          <w:p w14:paraId="0C75873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torrentis</w:t>
            </w:r>
            <w:proofErr w:type="spellEnd"/>
          </w:p>
        </w:tc>
        <w:tc>
          <w:tcPr>
            <w:tcW w:w="666" w:type="dxa"/>
            <w:tcBorders>
              <w:top w:val="nil"/>
              <w:left w:val="nil"/>
              <w:bottom w:val="nil"/>
              <w:right w:val="nil"/>
            </w:tcBorders>
            <w:shd w:val="clear" w:color="auto" w:fill="auto"/>
            <w:noWrap/>
            <w:vAlign w:val="bottom"/>
            <w:hideMark/>
          </w:tcPr>
          <w:p w14:paraId="13D1DDC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66" w:type="dxa"/>
            <w:tcBorders>
              <w:top w:val="nil"/>
              <w:left w:val="nil"/>
              <w:bottom w:val="nil"/>
              <w:right w:val="nil"/>
            </w:tcBorders>
            <w:shd w:val="clear" w:color="auto" w:fill="auto"/>
            <w:noWrap/>
            <w:vAlign w:val="bottom"/>
            <w:hideMark/>
          </w:tcPr>
          <w:p w14:paraId="7535814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14:paraId="20ADF2F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0.085</w:t>
            </w:r>
          </w:p>
        </w:tc>
        <w:tc>
          <w:tcPr>
            <w:tcW w:w="666" w:type="dxa"/>
            <w:tcBorders>
              <w:top w:val="nil"/>
              <w:left w:val="nil"/>
              <w:bottom w:val="nil"/>
              <w:right w:val="nil"/>
            </w:tcBorders>
            <w:shd w:val="clear" w:color="auto" w:fill="auto"/>
            <w:noWrap/>
            <w:vAlign w:val="bottom"/>
            <w:hideMark/>
          </w:tcPr>
          <w:p w14:paraId="4C4EA39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0.105</w:t>
            </w:r>
          </w:p>
        </w:tc>
        <w:tc>
          <w:tcPr>
            <w:tcW w:w="666" w:type="dxa"/>
            <w:tcBorders>
              <w:top w:val="nil"/>
              <w:left w:val="nil"/>
              <w:bottom w:val="nil"/>
              <w:right w:val="nil"/>
            </w:tcBorders>
            <w:shd w:val="clear" w:color="auto" w:fill="auto"/>
            <w:noWrap/>
            <w:vAlign w:val="bottom"/>
            <w:hideMark/>
          </w:tcPr>
          <w:p w14:paraId="7FE73BC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66" w:type="dxa"/>
            <w:tcBorders>
              <w:top w:val="nil"/>
              <w:left w:val="nil"/>
              <w:bottom w:val="nil"/>
              <w:right w:val="nil"/>
            </w:tcBorders>
            <w:shd w:val="clear" w:color="auto" w:fill="auto"/>
            <w:noWrap/>
            <w:vAlign w:val="bottom"/>
            <w:hideMark/>
          </w:tcPr>
          <w:p w14:paraId="64ED7CF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66" w:type="dxa"/>
            <w:tcBorders>
              <w:top w:val="nil"/>
              <w:left w:val="nil"/>
              <w:bottom w:val="nil"/>
              <w:right w:val="nil"/>
            </w:tcBorders>
            <w:shd w:val="clear" w:color="auto" w:fill="auto"/>
            <w:noWrap/>
            <w:vAlign w:val="bottom"/>
            <w:hideMark/>
          </w:tcPr>
          <w:p w14:paraId="05E0D03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0.048</w:t>
            </w:r>
          </w:p>
        </w:tc>
        <w:tc>
          <w:tcPr>
            <w:tcW w:w="666" w:type="dxa"/>
            <w:tcBorders>
              <w:top w:val="nil"/>
              <w:left w:val="nil"/>
              <w:bottom w:val="nil"/>
              <w:right w:val="nil"/>
            </w:tcBorders>
            <w:shd w:val="clear" w:color="auto" w:fill="auto"/>
            <w:noWrap/>
            <w:vAlign w:val="bottom"/>
            <w:hideMark/>
          </w:tcPr>
          <w:p w14:paraId="1CA009A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66" w:type="dxa"/>
            <w:tcBorders>
              <w:top w:val="nil"/>
              <w:left w:val="nil"/>
              <w:bottom w:val="nil"/>
              <w:right w:val="nil"/>
            </w:tcBorders>
            <w:shd w:val="clear" w:color="auto" w:fill="auto"/>
            <w:noWrap/>
            <w:vAlign w:val="bottom"/>
            <w:hideMark/>
          </w:tcPr>
          <w:p w14:paraId="429EE5F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66" w:type="dxa"/>
            <w:tcBorders>
              <w:top w:val="nil"/>
              <w:left w:val="nil"/>
              <w:bottom w:val="nil"/>
              <w:right w:val="nil"/>
            </w:tcBorders>
            <w:shd w:val="clear" w:color="auto" w:fill="auto"/>
            <w:noWrap/>
            <w:vAlign w:val="bottom"/>
            <w:hideMark/>
          </w:tcPr>
          <w:p w14:paraId="64E92B9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0.048</w:t>
            </w:r>
          </w:p>
        </w:tc>
      </w:tr>
    </w:tbl>
    <w:p w14:paraId="0DF2DB32" w14:textId="77777777" w:rsidR="00A26C72" w:rsidRDefault="00A26C72" w:rsidP="004F3A97">
      <w:pPr>
        <w:spacing w:line="276" w:lineRule="auto"/>
        <w:ind w:left="720" w:hanging="720"/>
        <w:rPr>
          <w:rFonts w:ascii="Times New Roman" w:hAnsi="Times New Roman" w:cs="Times New Roman"/>
        </w:rPr>
      </w:pPr>
    </w:p>
    <w:p w14:paraId="38CFD2EC" w14:textId="77777777" w:rsidR="00A26C72" w:rsidRDefault="00A26C72" w:rsidP="004F3A97">
      <w:pPr>
        <w:spacing w:line="276" w:lineRule="auto"/>
        <w:ind w:left="720" w:hanging="720"/>
        <w:rPr>
          <w:rFonts w:ascii="Times New Roman" w:hAnsi="Times New Roman" w:cs="Times New Roman"/>
        </w:rPr>
      </w:pPr>
    </w:p>
    <w:p w14:paraId="17DB85B2" w14:textId="77777777" w:rsidR="00A26C72" w:rsidRDefault="00A26C72" w:rsidP="004F3A97">
      <w:pPr>
        <w:spacing w:line="276" w:lineRule="auto"/>
        <w:ind w:left="720" w:hanging="720"/>
        <w:rPr>
          <w:rFonts w:ascii="Times New Roman" w:hAnsi="Times New Roman" w:cs="Times New Roman"/>
        </w:rPr>
      </w:pPr>
    </w:p>
    <w:p w14:paraId="5BA4CEF6" w14:textId="77777777" w:rsidR="00A26C72" w:rsidRDefault="00A26C72" w:rsidP="004F3A97">
      <w:pPr>
        <w:spacing w:line="276" w:lineRule="auto"/>
        <w:ind w:left="720" w:hanging="720"/>
        <w:rPr>
          <w:ins w:id="1365" w:author="Kin Onn Chan." w:date="2013-12-09T14:01:00Z"/>
          <w:rFonts w:ascii="Times New Roman" w:hAnsi="Times New Roman" w:cs="Times New Roman"/>
        </w:rPr>
      </w:pPr>
    </w:p>
    <w:p w14:paraId="2D0366E6" w14:textId="77777777" w:rsidR="00965090" w:rsidRDefault="00965090" w:rsidP="004F3A97">
      <w:pPr>
        <w:spacing w:line="276" w:lineRule="auto"/>
        <w:ind w:left="720" w:hanging="720"/>
        <w:rPr>
          <w:ins w:id="1366" w:author="Kin Onn Chan." w:date="2013-12-09T14:01:00Z"/>
          <w:rFonts w:ascii="Times New Roman" w:hAnsi="Times New Roman" w:cs="Times New Roman"/>
        </w:rPr>
      </w:pPr>
    </w:p>
    <w:p w14:paraId="768F60AA" w14:textId="77777777" w:rsidR="00965090" w:rsidRDefault="00965090" w:rsidP="004F3A97">
      <w:pPr>
        <w:spacing w:line="276" w:lineRule="auto"/>
        <w:ind w:left="720" w:hanging="720"/>
        <w:rPr>
          <w:ins w:id="1367" w:author="Kin Onn Chan." w:date="2013-12-09T14:01:00Z"/>
          <w:rFonts w:ascii="Times New Roman" w:hAnsi="Times New Roman" w:cs="Times New Roman"/>
        </w:rPr>
      </w:pPr>
    </w:p>
    <w:p w14:paraId="757C5529" w14:textId="77777777" w:rsidR="00965090" w:rsidRDefault="00965090" w:rsidP="004F3A97">
      <w:pPr>
        <w:spacing w:line="276" w:lineRule="auto"/>
        <w:ind w:left="720" w:hanging="720"/>
        <w:rPr>
          <w:ins w:id="1368" w:author="Kin Onn Chan." w:date="2013-12-09T14:01:00Z"/>
          <w:rFonts w:ascii="Times New Roman" w:hAnsi="Times New Roman" w:cs="Times New Roman"/>
        </w:rPr>
      </w:pPr>
    </w:p>
    <w:p w14:paraId="3DDC0C64" w14:textId="77777777" w:rsidR="00965090" w:rsidRDefault="00965090" w:rsidP="004F3A97">
      <w:pPr>
        <w:spacing w:line="276" w:lineRule="auto"/>
        <w:ind w:left="720" w:hanging="720"/>
        <w:rPr>
          <w:ins w:id="1369" w:author="Kin Onn Chan." w:date="2013-12-09T14:01:00Z"/>
          <w:rFonts w:ascii="Times New Roman" w:hAnsi="Times New Roman" w:cs="Times New Roman"/>
        </w:rPr>
      </w:pPr>
    </w:p>
    <w:p w14:paraId="3DD433F7" w14:textId="77777777" w:rsidR="00965090" w:rsidRDefault="00965090" w:rsidP="004F3A97">
      <w:pPr>
        <w:spacing w:line="276" w:lineRule="auto"/>
        <w:ind w:left="720" w:hanging="720"/>
        <w:rPr>
          <w:ins w:id="1370" w:author="Kin Onn Chan." w:date="2013-12-09T14:01:00Z"/>
          <w:rFonts w:ascii="Times New Roman" w:hAnsi="Times New Roman" w:cs="Times New Roman"/>
        </w:rPr>
      </w:pPr>
    </w:p>
    <w:p w14:paraId="10DA6A31" w14:textId="77777777" w:rsidR="00965090" w:rsidRDefault="00965090" w:rsidP="004F3A97">
      <w:pPr>
        <w:spacing w:line="276" w:lineRule="auto"/>
        <w:ind w:left="720" w:hanging="720"/>
        <w:rPr>
          <w:ins w:id="1371" w:author="Kin Onn Chan." w:date="2013-12-09T14:01:00Z"/>
          <w:rFonts w:ascii="Times New Roman" w:hAnsi="Times New Roman" w:cs="Times New Roman"/>
        </w:rPr>
      </w:pPr>
    </w:p>
    <w:p w14:paraId="26289D03" w14:textId="77777777" w:rsidR="00965090" w:rsidRDefault="00965090" w:rsidP="004F3A97">
      <w:pPr>
        <w:spacing w:line="276" w:lineRule="auto"/>
        <w:ind w:left="720" w:hanging="720"/>
        <w:rPr>
          <w:ins w:id="1372" w:author="Kin Onn Chan." w:date="2013-12-09T14:01:00Z"/>
          <w:rFonts w:ascii="Times New Roman" w:hAnsi="Times New Roman" w:cs="Times New Roman"/>
        </w:rPr>
      </w:pPr>
    </w:p>
    <w:p w14:paraId="7F1C534E" w14:textId="77777777" w:rsidR="00965090" w:rsidRDefault="00965090" w:rsidP="004F3A97">
      <w:pPr>
        <w:spacing w:line="276" w:lineRule="auto"/>
        <w:ind w:left="720" w:hanging="720"/>
        <w:rPr>
          <w:ins w:id="1373" w:author="Kin Onn Chan." w:date="2013-12-09T14:01:00Z"/>
          <w:rFonts w:ascii="Times New Roman" w:hAnsi="Times New Roman" w:cs="Times New Roman"/>
        </w:rPr>
      </w:pPr>
    </w:p>
    <w:p w14:paraId="7CB4C1A8" w14:textId="77777777" w:rsidR="00965090" w:rsidRDefault="00965090" w:rsidP="004F3A97">
      <w:pPr>
        <w:spacing w:line="276" w:lineRule="auto"/>
        <w:ind w:left="720" w:hanging="720"/>
        <w:rPr>
          <w:rFonts w:ascii="Times New Roman" w:hAnsi="Times New Roman" w:cs="Times New Roman"/>
        </w:rPr>
      </w:pPr>
    </w:p>
    <w:p w14:paraId="5CA49047" w14:textId="77777777" w:rsidR="00A26C72" w:rsidRDefault="00A26C72" w:rsidP="004F3A97">
      <w:pPr>
        <w:spacing w:line="276" w:lineRule="auto"/>
        <w:ind w:left="720" w:hanging="720"/>
        <w:rPr>
          <w:rFonts w:ascii="Times New Roman" w:hAnsi="Times New Roman" w:cs="Times New Roman"/>
        </w:rPr>
      </w:pPr>
    </w:p>
    <w:p w14:paraId="303FD6A0" w14:textId="77777777" w:rsidR="00A26C72" w:rsidRDefault="00A26C72" w:rsidP="004F3A97">
      <w:pPr>
        <w:spacing w:line="276" w:lineRule="auto"/>
        <w:ind w:left="720" w:hanging="720"/>
        <w:rPr>
          <w:rFonts w:ascii="Times New Roman" w:hAnsi="Times New Roman" w:cs="Times New Roman"/>
        </w:rPr>
      </w:pPr>
      <w:r>
        <w:rPr>
          <w:rFonts w:ascii="Times New Roman" w:hAnsi="Times New Roman" w:cs="Times New Roman"/>
        </w:rPr>
        <w:t xml:space="preserve">Table </w:t>
      </w:r>
      <w:del w:id="1374" w:author="Kin Onn Chan." w:date="2013-12-09T10:56:00Z">
        <w:r w:rsidDel="00FE338F">
          <w:rPr>
            <w:rFonts w:ascii="Times New Roman" w:hAnsi="Times New Roman" w:cs="Times New Roman"/>
          </w:rPr>
          <w:delText xml:space="preserve">2 </w:delText>
        </w:r>
      </w:del>
      <w:ins w:id="1375" w:author="Kin Onn Chan." w:date="2013-12-09T10:56:00Z">
        <w:r w:rsidR="00FE338F">
          <w:rPr>
            <w:rFonts w:ascii="Times New Roman" w:hAnsi="Times New Roman" w:cs="Times New Roman"/>
          </w:rPr>
          <w:t xml:space="preserve">3 </w:t>
        </w:r>
      </w:ins>
      <w:r>
        <w:rPr>
          <w:rFonts w:ascii="Times New Roman" w:hAnsi="Times New Roman" w:cs="Times New Roman"/>
        </w:rPr>
        <w:t>continued</w:t>
      </w:r>
    </w:p>
    <w:p w14:paraId="1C198202" w14:textId="77777777" w:rsidR="00A26C72" w:rsidRDefault="00A26C72" w:rsidP="004F3A97">
      <w:pPr>
        <w:spacing w:line="276" w:lineRule="auto"/>
        <w:ind w:left="720" w:hanging="720"/>
        <w:rPr>
          <w:rFonts w:ascii="Times New Roman" w:hAnsi="Times New Roman" w:cs="Times New Roman"/>
        </w:rPr>
      </w:pPr>
    </w:p>
    <w:tbl>
      <w:tblPr>
        <w:tblW w:w="8040" w:type="dxa"/>
        <w:tblInd w:w="93" w:type="dxa"/>
        <w:tblLook w:val="04A0" w:firstRow="1" w:lastRow="0" w:firstColumn="1" w:lastColumn="0" w:noHBand="0" w:noVBand="1"/>
      </w:tblPr>
      <w:tblGrid>
        <w:gridCol w:w="666"/>
        <w:gridCol w:w="666"/>
        <w:gridCol w:w="666"/>
        <w:gridCol w:w="666"/>
        <w:gridCol w:w="666"/>
        <w:gridCol w:w="666"/>
        <w:gridCol w:w="666"/>
        <w:gridCol w:w="666"/>
        <w:gridCol w:w="666"/>
        <w:gridCol w:w="666"/>
        <w:gridCol w:w="666"/>
        <w:gridCol w:w="666"/>
        <w:gridCol w:w="452"/>
      </w:tblGrid>
      <w:tr w:rsidR="00A26C72" w:rsidRPr="00A26C72" w14:paraId="74AFAD48" w14:textId="77777777" w:rsidTr="00A26C72">
        <w:trPr>
          <w:trHeight w:val="1760"/>
        </w:trPr>
        <w:tc>
          <w:tcPr>
            <w:tcW w:w="640" w:type="dxa"/>
            <w:tcBorders>
              <w:top w:val="nil"/>
              <w:left w:val="nil"/>
              <w:bottom w:val="single" w:sz="4" w:space="0" w:color="auto"/>
              <w:right w:val="nil"/>
            </w:tcBorders>
            <w:shd w:val="clear" w:color="auto" w:fill="auto"/>
            <w:noWrap/>
            <w:textDirection w:val="btLr"/>
            <w:vAlign w:val="bottom"/>
            <w:hideMark/>
          </w:tcPr>
          <w:p w14:paraId="199D3DF4"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malayana</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405E6819"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mcgregori</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00CC523D"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minuta</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397BA8C1"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muelleri</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5805CF9A"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penangensis</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71FA23EE"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platysoma</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24414B4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siamensis</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77F10F18"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r w:rsidRPr="00A26C72">
              <w:rPr>
                <w:rFonts w:ascii="Times New Roman" w:eastAsia="Times New Roman" w:hAnsi="Times New Roman" w:cs="Times New Roman"/>
                <w:sz w:val="20"/>
                <w:szCs w:val="20"/>
              </w:rPr>
              <w:t>sp_35066</w:t>
            </w:r>
          </w:p>
        </w:tc>
        <w:tc>
          <w:tcPr>
            <w:tcW w:w="640" w:type="dxa"/>
            <w:tcBorders>
              <w:top w:val="nil"/>
              <w:left w:val="nil"/>
              <w:bottom w:val="single" w:sz="4" w:space="0" w:color="auto"/>
              <w:right w:val="nil"/>
            </w:tcBorders>
            <w:shd w:val="clear" w:color="auto" w:fill="auto"/>
            <w:noWrap/>
            <w:textDirection w:val="btLr"/>
            <w:vAlign w:val="bottom"/>
            <w:hideMark/>
          </w:tcPr>
          <w:p w14:paraId="75DD100A"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r w:rsidRPr="00A26C72">
              <w:rPr>
                <w:rFonts w:ascii="Times New Roman" w:eastAsia="Times New Roman" w:hAnsi="Times New Roman" w:cs="Times New Roman"/>
                <w:sz w:val="20"/>
                <w:szCs w:val="20"/>
              </w:rPr>
              <w:t>sp_38071</w:t>
            </w:r>
          </w:p>
        </w:tc>
        <w:tc>
          <w:tcPr>
            <w:tcW w:w="640" w:type="dxa"/>
            <w:tcBorders>
              <w:top w:val="nil"/>
              <w:left w:val="nil"/>
              <w:bottom w:val="single" w:sz="4" w:space="0" w:color="auto"/>
              <w:right w:val="nil"/>
            </w:tcBorders>
            <w:shd w:val="clear" w:color="auto" w:fill="auto"/>
            <w:noWrap/>
            <w:textDirection w:val="btLr"/>
            <w:vAlign w:val="bottom"/>
            <w:hideMark/>
          </w:tcPr>
          <w:p w14:paraId="3CBD4772"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spinulifer</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446AA4F9"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thinthinae</w:t>
            </w:r>
            <w:proofErr w:type="spellEnd"/>
          </w:p>
        </w:tc>
        <w:tc>
          <w:tcPr>
            <w:tcW w:w="640" w:type="dxa"/>
            <w:tcBorders>
              <w:top w:val="nil"/>
              <w:left w:val="nil"/>
              <w:bottom w:val="single" w:sz="4" w:space="0" w:color="auto"/>
              <w:right w:val="nil"/>
            </w:tcBorders>
            <w:shd w:val="clear" w:color="auto" w:fill="auto"/>
            <w:noWrap/>
            <w:textDirection w:val="btLr"/>
            <w:vAlign w:val="bottom"/>
            <w:hideMark/>
          </w:tcPr>
          <w:p w14:paraId="4A47C603"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tiomanica</w:t>
            </w:r>
            <w:proofErr w:type="spellEnd"/>
          </w:p>
        </w:tc>
        <w:tc>
          <w:tcPr>
            <w:tcW w:w="360" w:type="dxa"/>
            <w:tcBorders>
              <w:top w:val="nil"/>
              <w:left w:val="nil"/>
              <w:bottom w:val="single" w:sz="4" w:space="0" w:color="auto"/>
              <w:right w:val="nil"/>
            </w:tcBorders>
            <w:shd w:val="clear" w:color="auto" w:fill="auto"/>
            <w:noWrap/>
            <w:textDirection w:val="btLr"/>
            <w:vAlign w:val="bottom"/>
            <w:hideMark/>
          </w:tcPr>
          <w:p w14:paraId="3E844DF6" w14:textId="77777777" w:rsidR="00A26C72" w:rsidRPr="00A26C72" w:rsidRDefault="00A26C72" w:rsidP="00A26C72">
            <w:pPr>
              <w:rPr>
                <w:rFonts w:ascii="Times New Roman" w:eastAsia="Times New Roman" w:hAnsi="Times New Roman" w:cs="Times New Roman"/>
                <w:i/>
                <w:iCs/>
                <w:sz w:val="20"/>
                <w:szCs w:val="20"/>
              </w:rPr>
            </w:pPr>
            <w:r w:rsidRPr="00A26C72">
              <w:rPr>
                <w:rFonts w:ascii="Times New Roman" w:eastAsia="Times New Roman" w:hAnsi="Times New Roman" w:cs="Times New Roman"/>
                <w:i/>
                <w:iCs/>
                <w:sz w:val="20"/>
                <w:szCs w:val="20"/>
              </w:rPr>
              <w:t xml:space="preserve">A. </w:t>
            </w:r>
            <w:proofErr w:type="spellStart"/>
            <w:r w:rsidRPr="00A26C72">
              <w:rPr>
                <w:rFonts w:ascii="Times New Roman" w:eastAsia="Times New Roman" w:hAnsi="Times New Roman" w:cs="Times New Roman"/>
                <w:i/>
                <w:iCs/>
                <w:sz w:val="20"/>
                <w:szCs w:val="20"/>
              </w:rPr>
              <w:t>torrentis</w:t>
            </w:r>
            <w:proofErr w:type="spellEnd"/>
          </w:p>
        </w:tc>
      </w:tr>
      <w:tr w:rsidR="00A26C72" w:rsidRPr="00A26C72" w14:paraId="4C4D8C77" w14:textId="77777777" w:rsidTr="00A26C72">
        <w:trPr>
          <w:trHeight w:val="240"/>
        </w:trPr>
        <w:tc>
          <w:tcPr>
            <w:tcW w:w="640" w:type="dxa"/>
            <w:tcBorders>
              <w:top w:val="single" w:sz="4" w:space="0" w:color="auto"/>
              <w:left w:val="nil"/>
              <w:bottom w:val="nil"/>
              <w:right w:val="nil"/>
            </w:tcBorders>
            <w:shd w:val="clear" w:color="auto" w:fill="auto"/>
            <w:noWrap/>
            <w:vAlign w:val="bottom"/>
            <w:hideMark/>
          </w:tcPr>
          <w:p w14:paraId="129797F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5CADE5D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1656BC9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188E177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1E2720E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5E26DEC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143CE7A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7F900BC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54215CF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1EF7362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0CE4931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single" w:sz="4" w:space="0" w:color="auto"/>
              <w:left w:val="nil"/>
              <w:bottom w:val="nil"/>
              <w:right w:val="nil"/>
            </w:tcBorders>
            <w:shd w:val="clear" w:color="auto" w:fill="auto"/>
            <w:noWrap/>
            <w:vAlign w:val="bottom"/>
            <w:hideMark/>
          </w:tcPr>
          <w:p w14:paraId="37EC946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single" w:sz="4" w:space="0" w:color="auto"/>
              <w:left w:val="nil"/>
              <w:bottom w:val="nil"/>
              <w:right w:val="nil"/>
            </w:tcBorders>
            <w:shd w:val="clear" w:color="auto" w:fill="auto"/>
            <w:noWrap/>
            <w:vAlign w:val="bottom"/>
            <w:hideMark/>
          </w:tcPr>
          <w:p w14:paraId="0A071216"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CE9FEA8" w14:textId="77777777" w:rsidTr="00A26C72">
        <w:trPr>
          <w:trHeight w:val="240"/>
        </w:trPr>
        <w:tc>
          <w:tcPr>
            <w:tcW w:w="640" w:type="dxa"/>
            <w:tcBorders>
              <w:top w:val="nil"/>
              <w:left w:val="nil"/>
              <w:bottom w:val="nil"/>
              <w:right w:val="nil"/>
            </w:tcBorders>
            <w:shd w:val="clear" w:color="auto" w:fill="auto"/>
            <w:noWrap/>
            <w:vAlign w:val="bottom"/>
            <w:hideMark/>
          </w:tcPr>
          <w:p w14:paraId="56128D1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0BB9FB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8EB330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212786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9A2CD5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5ACFB2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82B812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80760C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E19A74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9337D7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7608E2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E394A4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66E43C4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DD8FFD4" w14:textId="77777777" w:rsidTr="00A26C72">
        <w:trPr>
          <w:trHeight w:val="240"/>
        </w:trPr>
        <w:tc>
          <w:tcPr>
            <w:tcW w:w="640" w:type="dxa"/>
            <w:tcBorders>
              <w:top w:val="nil"/>
              <w:left w:val="nil"/>
              <w:bottom w:val="nil"/>
              <w:right w:val="nil"/>
            </w:tcBorders>
            <w:shd w:val="clear" w:color="auto" w:fill="auto"/>
            <w:noWrap/>
            <w:vAlign w:val="bottom"/>
            <w:hideMark/>
          </w:tcPr>
          <w:p w14:paraId="17DB651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6C14EE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0FD25A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A9A257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69B85F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76E4E3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DBC2BE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6ED7AD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F8F355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3FF431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2BECC5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CB2C5E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71601380"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5E04FC9" w14:textId="77777777" w:rsidTr="00A26C72">
        <w:trPr>
          <w:trHeight w:val="240"/>
        </w:trPr>
        <w:tc>
          <w:tcPr>
            <w:tcW w:w="640" w:type="dxa"/>
            <w:tcBorders>
              <w:top w:val="nil"/>
              <w:left w:val="nil"/>
              <w:bottom w:val="nil"/>
              <w:right w:val="nil"/>
            </w:tcBorders>
            <w:shd w:val="clear" w:color="auto" w:fill="auto"/>
            <w:noWrap/>
            <w:vAlign w:val="bottom"/>
            <w:hideMark/>
          </w:tcPr>
          <w:p w14:paraId="58DB11E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74A92F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2F636C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AA11B1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199C35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2E77CA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5A503C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68EE61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31D9DB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237B63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E5736A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2D94FA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5D0C9F3"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620C068" w14:textId="77777777" w:rsidTr="00A26C72">
        <w:trPr>
          <w:trHeight w:val="240"/>
        </w:trPr>
        <w:tc>
          <w:tcPr>
            <w:tcW w:w="640" w:type="dxa"/>
            <w:tcBorders>
              <w:top w:val="nil"/>
              <w:left w:val="nil"/>
              <w:bottom w:val="nil"/>
              <w:right w:val="nil"/>
            </w:tcBorders>
            <w:shd w:val="clear" w:color="auto" w:fill="auto"/>
            <w:noWrap/>
            <w:vAlign w:val="bottom"/>
            <w:hideMark/>
          </w:tcPr>
          <w:p w14:paraId="2961AA1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2C5EBB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DEFFB3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A85F20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FA2F07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8EF59E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1598D0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383F44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83FEEA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7B2B3B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DA4441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1D45E4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1B318750"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187B92C6" w14:textId="77777777" w:rsidTr="00A26C72">
        <w:trPr>
          <w:trHeight w:val="240"/>
        </w:trPr>
        <w:tc>
          <w:tcPr>
            <w:tcW w:w="640" w:type="dxa"/>
            <w:tcBorders>
              <w:top w:val="nil"/>
              <w:left w:val="nil"/>
              <w:bottom w:val="nil"/>
              <w:right w:val="nil"/>
            </w:tcBorders>
            <w:shd w:val="clear" w:color="auto" w:fill="auto"/>
            <w:noWrap/>
            <w:vAlign w:val="bottom"/>
            <w:hideMark/>
          </w:tcPr>
          <w:p w14:paraId="4182466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DD3911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873127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1989F5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725E8A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45C42D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27CED9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DB3E8F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9FD123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CB1851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14B1EB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9E6332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4F44ABB1"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3FD181B3" w14:textId="77777777" w:rsidTr="00A26C72">
        <w:trPr>
          <w:trHeight w:val="240"/>
        </w:trPr>
        <w:tc>
          <w:tcPr>
            <w:tcW w:w="640" w:type="dxa"/>
            <w:tcBorders>
              <w:top w:val="nil"/>
              <w:left w:val="nil"/>
              <w:bottom w:val="nil"/>
              <w:right w:val="nil"/>
            </w:tcBorders>
            <w:shd w:val="clear" w:color="auto" w:fill="auto"/>
            <w:noWrap/>
            <w:vAlign w:val="bottom"/>
            <w:hideMark/>
          </w:tcPr>
          <w:p w14:paraId="57BA77D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795537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6B0EC6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C6B01C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02F92D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C205B3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058B13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593491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E680DC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8E6B43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59C58C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A05B59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681319C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046B2ED" w14:textId="77777777" w:rsidTr="00A26C72">
        <w:trPr>
          <w:trHeight w:val="240"/>
        </w:trPr>
        <w:tc>
          <w:tcPr>
            <w:tcW w:w="640" w:type="dxa"/>
            <w:tcBorders>
              <w:top w:val="nil"/>
              <w:left w:val="nil"/>
              <w:bottom w:val="nil"/>
              <w:right w:val="nil"/>
            </w:tcBorders>
            <w:shd w:val="clear" w:color="auto" w:fill="auto"/>
            <w:noWrap/>
            <w:vAlign w:val="bottom"/>
            <w:hideMark/>
          </w:tcPr>
          <w:p w14:paraId="63697AA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093559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F46BA6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768C3C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92B670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11C918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0077FA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AB8BF1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C87F9F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78DA1C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F83D40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F6961F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8DF0EC6"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39BFE45" w14:textId="77777777" w:rsidTr="00A26C72">
        <w:trPr>
          <w:trHeight w:val="240"/>
        </w:trPr>
        <w:tc>
          <w:tcPr>
            <w:tcW w:w="640" w:type="dxa"/>
            <w:tcBorders>
              <w:top w:val="nil"/>
              <w:left w:val="nil"/>
              <w:bottom w:val="nil"/>
              <w:right w:val="nil"/>
            </w:tcBorders>
            <w:shd w:val="clear" w:color="auto" w:fill="auto"/>
            <w:noWrap/>
            <w:vAlign w:val="bottom"/>
            <w:hideMark/>
          </w:tcPr>
          <w:p w14:paraId="334ADE4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3E1BC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BBC0B7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81199B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643037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3E9652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BD9FFC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53740A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3B71C3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2C1EE2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4DB14C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3B90DC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D5366CF"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04C7FE64" w14:textId="77777777" w:rsidTr="00A26C72">
        <w:trPr>
          <w:trHeight w:val="240"/>
        </w:trPr>
        <w:tc>
          <w:tcPr>
            <w:tcW w:w="640" w:type="dxa"/>
            <w:tcBorders>
              <w:top w:val="nil"/>
              <w:left w:val="nil"/>
              <w:bottom w:val="nil"/>
              <w:right w:val="nil"/>
            </w:tcBorders>
            <w:shd w:val="clear" w:color="auto" w:fill="auto"/>
            <w:noWrap/>
            <w:vAlign w:val="bottom"/>
            <w:hideMark/>
          </w:tcPr>
          <w:p w14:paraId="72768C8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8FB2E9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736BB8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9C4389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7BC45A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CC841F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996E8E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D72001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97B780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0B9A65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D2F887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391FDF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42C7C471"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613F8406" w14:textId="77777777" w:rsidTr="00A26C72">
        <w:trPr>
          <w:trHeight w:val="240"/>
        </w:trPr>
        <w:tc>
          <w:tcPr>
            <w:tcW w:w="640" w:type="dxa"/>
            <w:tcBorders>
              <w:top w:val="nil"/>
              <w:left w:val="nil"/>
              <w:bottom w:val="nil"/>
              <w:right w:val="nil"/>
            </w:tcBorders>
            <w:shd w:val="clear" w:color="auto" w:fill="auto"/>
            <w:noWrap/>
            <w:vAlign w:val="bottom"/>
            <w:hideMark/>
          </w:tcPr>
          <w:p w14:paraId="077705E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7C2AB5B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D89901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16A543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72DBE3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0E6FDC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8A18A5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843F78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27CC9E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85B133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8FCEC7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A084FA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BE4528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787EAAD" w14:textId="77777777" w:rsidTr="00A26C72">
        <w:trPr>
          <w:trHeight w:val="240"/>
        </w:trPr>
        <w:tc>
          <w:tcPr>
            <w:tcW w:w="640" w:type="dxa"/>
            <w:tcBorders>
              <w:top w:val="nil"/>
              <w:left w:val="nil"/>
              <w:bottom w:val="nil"/>
              <w:right w:val="nil"/>
            </w:tcBorders>
            <w:shd w:val="clear" w:color="auto" w:fill="auto"/>
            <w:noWrap/>
            <w:vAlign w:val="bottom"/>
            <w:hideMark/>
          </w:tcPr>
          <w:p w14:paraId="5CB8B8B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0.115</w:t>
            </w:r>
          </w:p>
        </w:tc>
        <w:tc>
          <w:tcPr>
            <w:tcW w:w="640" w:type="dxa"/>
            <w:tcBorders>
              <w:top w:val="nil"/>
              <w:left w:val="nil"/>
              <w:bottom w:val="nil"/>
              <w:right w:val="nil"/>
            </w:tcBorders>
            <w:shd w:val="clear" w:color="auto" w:fill="auto"/>
            <w:noWrap/>
            <w:vAlign w:val="bottom"/>
            <w:hideMark/>
          </w:tcPr>
          <w:p w14:paraId="35940D5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0BD0A4E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E53647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0424A0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A1EC0B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8D4F67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D000AF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5B1C0D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F3F8511"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2E0C74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449AA1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690DF549"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37583FC" w14:textId="77777777" w:rsidTr="00A26C72">
        <w:trPr>
          <w:trHeight w:val="240"/>
        </w:trPr>
        <w:tc>
          <w:tcPr>
            <w:tcW w:w="640" w:type="dxa"/>
            <w:tcBorders>
              <w:top w:val="nil"/>
              <w:left w:val="nil"/>
              <w:bottom w:val="nil"/>
              <w:right w:val="nil"/>
            </w:tcBorders>
            <w:shd w:val="clear" w:color="auto" w:fill="auto"/>
            <w:noWrap/>
            <w:vAlign w:val="bottom"/>
            <w:hideMark/>
          </w:tcPr>
          <w:p w14:paraId="1442E40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bottom w:val="nil"/>
              <w:right w:val="nil"/>
            </w:tcBorders>
            <w:shd w:val="clear" w:color="auto" w:fill="auto"/>
            <w:noWrap/>
            <w:vAlign w:val="bottom"/>
            <w:hideMark/>
          </w:tcPr>
          <w:p w14:paraId="65330A6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0.108</w:t>
            </w:r>
          </w:p>
        </w:tc>
        <w:tc>
          <w:tcPr>
            <w:tcW w:w="640" w:type="dxa"/>
            <w:tcBorders>
              <w:top w:val="nil"/>
              <w:left w:val="nil"/>
              <w:bottom w:val="nil"/>
              <w:right w:val="nil"/>
            </w:tcBorders>
            <w:shd w:val="clear" w:color="auto" w:fill="auto"/>
            <w:noWrap/>
            <w:vAlign w:val="bottom"/>
            <w:hideMark/>
          </w:tcPr>
          <w:p w14:paraId="7223092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4523010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AEC082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C0144A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7B403B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FFED10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DA6D68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48208E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B9DA29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97499E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29405123"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5C863BF9" w14:textId="77777777" w:rsidTr="00A26C72">
        <w:trPr>
          <w:trHeight w:val="240"/>
        </w:trPr>
        <w:tc>
          <w:tcPr>
            <w:tcW w:w="640" w:type="dxa"/>
            <w:tcBorders>
              <w:top w:val="nil"/>
              <w:left w:val="nil"/>
              <w:bottom w:val="nil"/>
              <w:right w:val="nil"/>
            </w:tcBorders>
            <w:shd w:val="clear" w:color="auto" w:fill="auto"/>
            <w:noWrap/>
            <w:vAlign w:val="bottom"/>
            <w:hideMark/>
          </w:tcPr>
          <w:p w14:paraId="6E550CF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14:paraId="4FDF8FA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0.038</w:t>
            </w:r>
          </w:p>
        </w:tc>
        <w:tc>
          <w:tcPr>
            <w:tcW w:w="640" w:type="dxa"/>
            <w:tcBorders>
              <w:top w:val="nil"/>
              <w:left w:val="nil"/>
              <w:bottom w:val="nil"/>
              <w:right w:val="nil"/>
            </w:tcBorders>
            <w:shd w:val="clear" w:color="auto" w:fill="auto"/>
            <w:noWrap/>
            <w:vAlign w:val="bottom"/>
            <w:hideMark/>
          </w:tcPr>
          <w:p w14:paraId="4E97331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14:paraId="1990CEE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635D646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0E2AFD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381C4A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462B8F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5F150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CB68EF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296DF3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0FDF9C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2A6414FF"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C9BFF6D" w14:textId="77777777" w:rsidTr="00A26C72">
        <w:trPr>
          <w:trHeight w:val="240"/>
        </w:trPr>
        <w:tc>
          <w:tcPr>
            <w:tcW w:w="640" w:type="dxa"/>
            <w:tcBorders>
              <w:top w:val="nil"/>
              <w:left w:val="nil"/>
              <w:bottom w:val="nil"/>
              <w:right w:val="nil"/>
            </w:tcBorders>
            <w:shd w:val="clear" w:color="auto" w:fill="auto"/>
            <w:noWrap/>
            <w:vAlign w:val="bottom"/>
            <w:hideMark/>
          </w:tcPr>
          <w:p w14:paraId="24B7B3C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0.082</w:t>
            </w:r>
          </w:p>
        </w:tc>
        <w:tc>
          <w:tcPr>
            <w:tcW w:w="640" w:type="dxa"/>
            <w:tcBorders>
              <w:top w:val="nil"/>
              <w:left w:val="nil"/>
              <w:bottom w:val="nil"/>
              <w:right w:val="nil"/>
            </w:tcBorders>
            <w:shd w:val="clear" w:color="auto" w:fill="auto"/>
            <w:noWrap/>
            <w:vAlign w:val="bottom"/>
            <w:hideMark/>
          </w:tcPr>
          <w:p w14:paraId="3678EC9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40" w:type="dxa"/>
            <w:tcBorders>
              <w:top w:val="nil"/>
              <w:left w:val="nil"/>
              <w:bottom w:val="nil"/>
              <w:right w:val="nil"/>
            </w:tcBorders>
            <w:shd w:val="clear" w:color="auto" w:fill="auto"/>
            <w:noWrap/>
            <w:vAlign w:val="bottom"/>
            <w:hideMark/>
          </w:tcPr>
          <w:p w14:paraId="5819ADD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40" w:type="dxa"/>
            <w:tcBorders>
              <w:top w:val="nil"/>
              <w:left w:val="nil"/>
              <w:bottom w:val="nil"/>
              <w:right w:val="nil"/>
            </w:tcBorders>
            <w:shd w:val="clear" w:color="auto" w:fill="auto"/>
            <w:noWrap/>
            <w:vAlign w:val="bottom"/>
            <w:hideMark/>
          </w:tcPr>
          <w:p w14:paraId="6C2E8EB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0.112</w:t>
            </w:r>
          </w:p>
        </w:tc>
        <w:tc>
          <w:tcPr>
            <w:tcW w:w="640" w:type="dxa"/>
            <w:tcBorders>
              <w:top w:val="nil"/>
              <w:left w:val="nil"/>
              <w:bottom w:val="nil"/>
              <w:right w:val="nil"/>
            </w:tcBorders>
            <w:shd w:val="clear" w:color="auto" w:fill="auto"/>
            <w:noWrap/>
            <w:vAlign w:val="bottom"/>
            <w:hideMark/>
          </w:tcPr>
          <w:p w14:paraId="512596C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2A167F8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C28189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694446E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B61C56A"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0DF731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74FDFE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E4D5597"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57D9764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3D0A0BB6" w14:textId="77777777" w:rsidTr="00A26C72">
        <w:trPr>
          <w:trHeight w:val="240"/>
        </w:trPr>
        <w:tc>
          <w:tcPr>
            <w:tcW w:w="640" w:type="dxa"/>
            <w:tcBorders>
              <w:top w:val="nil"/>
              <w:left w:val="nil"/>
              <w:bottom w:val="nil"/>
              <w:right w:val="nil"/>
            </w:tcBorders>
            <w:shd w:val="clear" w:color="auto" w:fill="auto"/>
            <w:noWrap/>
            <w:vAlign w:val="bottom"/>
            <w:hideMark/>
          </w:tcPr>
          <w:p w14:paraId="17A2CCD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40" w:type="dxa"/>
            <w:tcBorders>
              <w:top w:val="nil"/>
              <w:left w:val="nil"/>
              <w:bottom w:val="nil"/>
              <w:right w:val="nil"/>
            </w:tcBorders>
            <w:shd w:val="clear" w:color="auto" w:fill="auto"/>
            <w:noWrap/>
            <w:vAlign w:val="bottom"/>
            <w:hideMark/>
          </w:tcPr>
          <w:p w14:paraId="5B984E0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nil"/>
              <w:right w:val="nil"/>
            </w:tcBorders>
            <w:shd w:val="clear" w:color="auto" w:fill="auto"/>
            <w:noWrap/>
            <w:vAlign w:val="bottom"/>
            <w:hideMark/>
          </w:tcPr>
          <w:p w14:paraId="7CF7710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0.075</w:t>
            </w:r>
          </w:p>
        </w:tc>
        <w:tc>
          <w:tcPr>
            <w:tcW w:w="640" w:type="dxa"/>
            <w:tcBorders>
              <w:top w:val="nil"/>
              <w:left w:val="nil"/>
              <w:bottom w:val="nil"/>
              <w:right w:val="nil"/>
            </w:tcBorders>
            <w:shd w:val="clear" w:color="auto" w:fill="auto"/>
            <w:noWrap/>
            <w:vAlign w:val="bottom"/>
            <w:hideMark/>
          </w:tcPr>
          <w:p w14:paraId="3BB7589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14:paraId="03CE138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nil"/>
              <w:right w:val="nil"/>
            </w:tcBorders>
            <w:shd w:val="clear" w:color="auto" w:fill="auto"/>
            <w:noWrap/>
            <w:vAlign w:val="bottom"/>
            <w:hideMark/>
          </w:tcPr>
          <w:p w14:paraId="13D04C9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3916B37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6F0A790"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9592165"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7B62F09C"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DB5977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A80A7B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14AFF300"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1DA33D3" w14:textId="77777777" w:rsidTr="00A26C72">
        <w:trPr>
          <w:trHeight w:val="240"/>
        </w:trPr>
        <w:tc>
          <w:tcPr>
            <w:tcW w:w="640" w:type="dxa"/>
            <w:tcBorders>
              <w:top w:val="nil"/>
              <w:left w:val="nil"/>
              <w:bottom w:val="nil"/>
              <w:right w:val="nil"/>
            </w:tcBorders>
            <w:shd w:val="clear" w:color="auto" w:fill="auto"/>
            <w:noWrap/>
            <w:vAlign w:val="bottom"/>
            <w:hideMark/>
          </w:tcPr>
          <w:p w14:paraId="45700E3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nil"/>
              <w:right w:val="nil"/>
            </w:tcBorders>
            <w:shd w:val="clear" w:color="auto" w:fill="auto"/>
            <w:noWrap/>
            <w:vAlign w:val="bottom"/>
            <w:hideMark/>
          </w:tcPr>
          <w:p w14:paraId="76DF6B8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40" w:type="dxa"/>
            <w:tcBorders>
              <w:top w:val="nil"/>
              <w:left w:val="nil"/>
              <w:bottom w:val="nil"/>
              <w:right w:val="nil"/>
            </w:tcBorders>
            <w:shd w:val="clear" w:color="auto" w:fill="auto"/>
            <w:noWrap/>
            <w:vAlign w:val="bottom"/>
            <w:hideMark/>
          </w:tcPr>
          <w:p w14:paraId="742C7E9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14:paraId="6A02615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14:paraId="785C4C3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40" w:type="dxa"/>
            <w:tcBorders>
              <w:top w:val="nil"/>
              <w:left w:val="nil"/>
              <w:bottom w:val="nil"/>
              <w:right w:val="nil"/>
            </w:tcBorders>
            <w:shd w:val="clear" w:color="auto" w:fill="auto"/>
            <w:noWrap/>
            <w:vAlign w:val="bottom"/>
            <w:hideMark/>
          </w:tcPr>
          <w:p w14:paraId="07E5F55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40" w:type="dxa"/>
            <w:tcBorders>
              <w:top w:val="nil"/>
              <w:left w:val="nil"/>
              <w:bottom w:val="nil"/>
              <w:right w:val="nil"/>
            </w:tcBorders>
            <w:shd w:val="clear" w:color="auto" w:fill="auto"/>
            <w:noWrap/>
            <w:vAlign w:val="bottom"/>
            <w:hideMark/>
          </w:tcPr>
          <w:p w14:paraId="1C01C62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0B1C6F56"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5CE7F88D"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A372FE9"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235CCB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4FA9458"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3C19B8FA"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3D2E1B7" w14:textId="77777777" w:rsidTr="00A26C72">
        <w:trPr>
          <w:trHeight w:val="240"/>
        </w:trPr>
        <w:tc>
          <w:tcPr>
            <w:tcW w:w="640" w:type="dxa"/>
            <w:tcBorders>
              <w:top w:val="nil"/>
              <w:left w:val="nil"/>
              <w:bottom w:val="nil"/>
              <w:right w:val="nil"/>
            </w:tcBorders>
            <w:shd w:val="clear" w:color="auto" w:fill="auto"/>
            <w:noWrap/>
            <w:vAlign w:val="bottom"/>
            <w:hideMark/>
          </w:tcPr>
          <w:p w14:paraId="6B02F9C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0.092</w:t>
            </w:r>
          </w:p>
        </w:tc>
        <w:tc>
          <w:tcPr>
            <w:tcW w:w="640" w:type="dxa"/>
            <w:tcBorders>
              <w:top w:val="nil"/>
              <w:left w:val="nil"/>
              <w:bottom w:val="nil"/>
              <w:right w:val="nil"/>
            </w:tcBorders>
            <w:shd w:val="clear" w:color="auto" w:fill="auto"/>
            <w:noWrap/>
            <w:vAlign w:val="bottom"/>
            <w:hideMark/>
          </w:tcPr>
          <w:p w14:paraId="6C35E04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14:paraId="69E9BD4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470E997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0.117</w:t>
            </w:r>
          </w:p>
        </w:tc>
        <w:tc>
          <w:tcPr>
            <w:tcW w:w="640" w:type="dxa"/>
            <w:tcBorders>
              <w:top w:val="nil"/>
              <w:left w:val="nil"/>
              <w:bottom w:val="nil"/>
              <w:right w:val="nil"/>
            </w:tcBorders>
            <w:shd w:val="clear" w:color="auto" w:fill="auto"/>
            <w:noWrap/>
            <w:vAlign w:val="bottom"/>
            <w:hideMark/>
          </w:tcPr>
          <w:p w14:paraId="16225A2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0.093</w:t>
            </w:r>
          </w:p>
        </w:tc>
        <w:tc>
          <w:tcPr>
            <w:tcW w:w="640" w:type="dxa"/>
            <w:tcBorders>
              <w:top w:val="nil"/>
              <w:left w:val="nil"/>
              <w:bottom w:val="nil"/>
              <w:right w:val="nil"/>
            </w:tcBorders>
            <w:shd w:val="clear" w:color="auto" w:fill="auto"/>
            <w:noWrap/>
            <w:vAlign w:val="bottom"/>
            <w:hideMark/>
          </w:tcPr>
          <w:p w14:paraId="3EEA320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398F4EC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0.070</w:t>
            </w:r>
          </w:p>
        </w:tc>
        <w:tc>
          <w:tcPr>
            <w:tcW w:w="640" w:type="dxa"/>
            <w:tcBorders>
              <w:top w:val="nil"/>
              <w:left w:val="nil"/>
              <w:bottom w:val="nil"/>
              <w:right w:val="nil"/>
            </w:tcBorders>
            <w:shd w:val="clear" w:color="auto" w:fill="auto"/>
            <w:noWrap/>
            <w:vAlign w:val="bottom"/>
            <w:hideMark/>
          </w:tcPr>
          <w:p w14:paraId="49CD0BC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5A494D3F"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9254B1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36BDBB92"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27D1953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2E55921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1C15F1DD" w14:textId="77777777" w:rsidTr="00A26C72">
        <w:trPr>
          <w:trHeight w:val="240"/>
        </w:trPr>
        <w:tc>
          <w:tcPr>
            <w:tcW w:w="640" w:type="dxa"/>
            <w:tcBorders>
              <w:top w:val="nil"/>
              <w:left w:val="nil"/>
              <w:bottom w:val="nil"/>
              <w:right w:val="nil"/>
            </w:tcBorders>
            <w:shd w:val="clear" w:color="auto" w:fill="auto"/>
            <w:noWrap/>
            <w:vAlign w:val="bottom"/>
            <w:hideMark/>
          </w:tcPr>
          <w:p w14:paraId="6C29DD0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0.090</w:t>
            </w:r>
          </w:p>
        </w:tc>
        <w:tc>
          <w:tcPr>
            <w:tcW w:w="640" w:type="dxa"/>
            <w:tcBorders>
              <w:top w:val="nil"/>
              <w:left w:val="nil"/>
              <w:bottom w:val="nil"/>
              <w:right w:val="nil"/>
            </w:tcBorders>
            <w:shd w:val="clear" w:color="auto" w:fill="auto"/>
            <w:noWrap/>
            <w:vAlign w:val="bottom"/>
            <w:hideMark/>
          </w:tcPr>
          <w:p w14:paraId="1D11548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14:paraId="3CE5543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14:paraId="44DC247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0.121</w:t>
            </w:r>
          </w:p>
        </w:tc>
        <w:tc>
          <w:tcPr>
            <w:tcW w:w="640" w:type="dxa"/>
            <w:tcBorders>
              <w:top w:val="nil"/>
              <w:left w:val="nil"/>
              <w:bottom w:val="nil"/>
              <w:right w:val="nil"/>
            </w:tcBorders>
            <w:shd w:val="clear" w:color="auto" w:fill="auto"/>
            <w:noWrap/>
            <w:vAlign w:val="bottom"/>
            <w:hideMark/>
          </w:tcPr>
          <w:p w14:paraId="4C6F86F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nil"/>
              <w:right w:val="nil"/>
            </w:tcBorders>
            <w:shd w:val="clear" w:color="auto" w:fill="auto"/>
            <w:noWrap/>
            <w:vAlign w:val="bottom"/>
            <w:hideMark/>
          </w:tcPr>
          <w:p w14:paraId="6D9A02E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0.094</w:t>
            </w:r>
          </w:p>
        </w:tc>
        <w:tc>
          <w:tcPr>
            <w:tcW w:w="640" w:type="dxa"/>
            <w:tcBorders>
              <w:top w:val="nil"/>
              <w:left w:val="nil"/>
              <w:bottom w:val="nil"/>
              <w:right w:val="nil"/>
            </w:tcBorders>
            <w:shd w:val="clear" w:color="auto" w:fill="auto"/>
            <w:noWrap/>
            <w:vAlign w:val="bottom"/>
            <w:hideMark/>
          </w:tcPr>
          <w:p w14:paraId="486F43B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0.084</w:t>
            </w:r>
          </w:p>
        </w:tc>
        <w:tc>
          <w:tcPr>
            <w:tcW w:w="640" w:type="dxa"/>
            <w:tcBorders>
              <w:top w:val="nil"/>
              <w:left w:val="nil"/>
              <w:bottom w:val="nil"/>
              <w:right w:val="nil"/>
            </w:tcBorders>
            <w:shd w:val="clear" w:color="auto" w:fill="auto"/>
            <w:noWrap/>
            <w:vAlign w:val="bottom"/>
            <w:hideMark/>
          </w:tcPr>
          <w:p w14:paraId="6F84D86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0.064</w:t>
            </w:r>
          </w:p>
        </w:tc>
        <w:tc>
          <w:tcPr>
            <w:tcW w:w="640" w:type="dxa"/>
            <w:tcBorders>
              <w:top w:val="nil"/>
              <w:left w:val="nil"/>
              <w:bottom w:val="nil"/>
              <w:right w:val="nil"/>
            </w:tcBorders>
            <w:shd w:val="clear" w:color="auto" w:fill="auto"/>
            <w:noWrap/>
            <w:vAlign w:val="bottom"/>
            <w:hideMark/>
          </w:tcPr>
          <w:p w14:paraId="566EF85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7A3993BE"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0DE5C914"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435FAAD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482A5BF0"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24787B68" w14:textId="77777777" w:rsidTr="00A26C72">
        <w:trPr>
          <w:trHeight w:val="240"/>
        </w:trPr>
        <w:tc>
          <w:tcPr>
            <w:tcW w:w="640" w:type="dxa"/>
            <w:tcBorders>
              <w:top w:val="nil"/>
              <w:left w:val="nil"/>
              <w:bottom w:val="nil"/>
              <w:right w:val="nil"/>
            </w:tcBorders>
            <w:shd w:val="clear" w:color="auto" w:fill="auto"/>
            <w:noWrap/>
            <w:vAlign w:val="bottom"/>
            <w:hideMark/>
          </w:tcPr>
          <w:p w14:paraId="10EC5F7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0.114</w:t>
            </w:r>
          </w:p>
        </w:tc>
        <w:tc>
          <w:tcPr>
            <w:tcW w:w="640" w:type="dxa"/>
            <w:tcBorders>
              <w:top w:val="nil"/>
              <w:left w:val="nil"/>
              <w:bottom w:val="nil"/>
              <w:right w:val="nil"/>
            </w:tcBorders>
            <w:shd w:val="clear" w:color="auto" w:fill="auto"/>
            <w:noWrap/>
            <w:vAlign w:val="bottom"/>
            <w:hideMark/>
          </w:tcPr>
          <w:p w14:paraId="57160F5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0.123</w:t>
            </w:r>
          </w:p>
        </w:tc>
        <w:tc>
          <w:tcPr>
            <w:tcW w:w="640" w:type="dxa"/>
            <w:tcBorders>
              <w:top w:val="nil"/>
              <w:left w:val="nil"/>
              <w:bottom w:val="nil"/>
              <w:right w:val="nil"/>
            </w:tcBorders>
            <w:shd w:val="clear" w:color="auto" w:fill="auto"/>
            <w:noWrap/>
            <w:vAlign w:val="bottom"/>
            <w:hideMark/>
          </w:tcPr>
          <w:p w14:paraId="0457A40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nil"/>
              <w:right w:val="nil"/>
            </w:tcBorders>
            <w:shd w:val="clear" w:color="auto" w:fill="auto"/>
            <w:noWrap/>
            <w:vAlign w:val="bottom"/>
            <w:hideMark/>
          </w:tcPr>
          <w:p w14:paraId="313B3F3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0.127</w:t>
            </w:r>
          </w:p>
        </w:tc>
        <w:tc>
          <w:tcPr>
            <w:tcW w:w="640" w:type="dxa"/>
            <w:tcBorders>
              <w:top w:val="nil"/>
              <w:left w:val="nil"/>
              <w:bottom w:val="nil"/>
              <w:right w:val="nil"/>
            </w:tcBorders>
            <w:shd w:val="clear" w:color="auto" w:fill="auto"/>
            <w:noWrap/>
            <w:vAlign w:val="bottom"/>
            <w:hideMark/>
          </w:tcPr>
          <w:p w14:paraId="48F5B33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0.111</w:t>
            </w:r>
          </w:p>
        </w:tc>
        <w:tc>
          <w:tcPr>
            <w:tcW w:w="640" w:type="dxa"/>
            <w:tcBorders>
              <w:top w:val="nil"/>
              <w:left w:val="nil"/>
              <w:bottom w:val="nil"/>
              <w:right w:val="nil"/>
            </w:tcBorders>
            <w:shd w:val="clear" w:color="auto" w:fill="auto"/>
            <w:noWrap/>
            <w:vAlign w:val="bottom"/>
            <w:hideMark/>
          </w:tcPr>
          <w:p w14:paraId="14E93DB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0.103</w:t>
            </w:r>
          </w:p>
        </w:tc>
        <w:tc>
          <w:tcPr>
            <w:tcW w:w="640" w:type="dxa"/>
            <w:tcBorders>
              <w:top w:val="nil"/>
              <w:left w:val="nil"/>
              <w:bottom w:val="nil"/>
              <w:right w:val="nil"/>
            </w:tcBorders>
            <w:shd w:val="clear" w:color="auto" w:fill="auto"/>
            <w:noWrap/>
            <w:vAlign w:val="bottom"/>
            <w:hideMark/>
          </w:tcPr>
          <w:p w14:paraId="52F07AA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bottom w:val="nil"/>
              <w:right w:val="nil"/>
            </w:tcBorders>
            <w:shd w:val="clear" w:color="auto" w:fill="auto"/>
            <w:noWrap/>
            <w:vAlign w:val="bottom"/>
            <w:hideMark/>
          </w:tcPr>
          <w:p w14:paraId="6E9F34B5"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0.113</w:t>
            </w:r>
          </w:p>
        </w:tc>
        <w:tc>
          <w:tcPr>
            <w:tcW w:w="640" w:type="dxa"/>
            <w:tcBorders>
              <w:top w:val="nil"/>
              <w:left w:val="nil"/>
              <w:bottom w:val="nil"/>
              <w:right w:val="nil"/>
            </w:tcBorders>
            <w:shd w:val="clear" w:color="auto" w:fill="auto"/>
            <w:noWrap/>
            <w:vAlign w:val="bottom"/>
            <w:hideMark/>
          </w:tcPr>
          <w:p w14:paraId="6CB5F93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0.116</w:t>
            </w:r>
          </w:p>
        </w:tc>
        <w:tc>
          <w:tcPr>
            <w:tcW w:w="640" w:type="dxa"/>
            <w:tcBorders>
              <w:top w:val="nil"/>
              <w:left w:val="nil"/>
              <w:bottom w:val="nil"/>
              <w:right w:val="nil"/>
            </w:tcBorders>
            <w:shd w:val="clear" w:color="auto" w:fill="auto"/>
            <w:noWrap/>
            <w:vAlign w:val="bottom"/>
            <w:hideMark/>
          </w:tcPr>
          <w:p w14:paraId="1C27922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351F62F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hideMark/>
          </w:tcPr>
          <w:p w14:paraId="1023CA43"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481338D7"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41E6CC1E" w14:textId="77777777" w:rsidTr="00A26C72">
        <w:trPr>
          <w:trHeight w:val="240"/>
        </w:trPr>
        <w:tc>
          <w:tcPr>
            <w:tcW w:w="640" w:type="dxa"/>
            <w:tcBorders>
              <w:top w:val="nil"/>
              <w:left w:val="nil"/>
              <w:bottom w:val="nil"/>
              <w:right w:val="nil"/>
            </w:tcBorders>
            <w:shd w:val="clear" w:color="auto" w:fill="auto"/>
            <w:noWrap/>
            <w:vAlign w:val="bottom"/>
            <w:hideMark/>
          </w:tcPr>
          <w:p w14:paraId="3D22FC7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023BC66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0.109</w:t>
            </w:r>
          </w:p>
        </w:tc>
        <w:tc>
          <w:tcPr>
            <w:tcW w:w="640" w:type="dxa"/>
            <w:tcBorders>
              <w:top w:val="nil"/>
              <w:left w:val="nil"/>
              <w:bottom w:val="nil"/>
              <w:right w:val="nil"/>
            </w:tcBorders>
            <w:shd w:val="clear" w:color="auto" w:fill="auto"/>
            <w:noWrap/>
            <w:vAlign w:val="bottom"/>
            <w:hideMark/>
          </w:tcPr>
          <w:p w14:paraId="4A375C9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bottom w:val="nil"/>
              <w:right w:val="nil"/>
            </w:tcBorders>
            <w:shd w:val="clear" w:color="auto" w:fill="auto"/>
            <w:noWrap/>
            <w:vAlign w:val="bottom"/>
            <w:hideMark/>
          </w:tcPr>
          <w:p w14:paraId="48E7303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bottom w:val="nil"/>
              <w:right w:val="nil"/>
            </w:tcBorders>
            <w:shd w:val="clear" w:color="auto" w:fill="auto"/>
            <w:noWrap/>
            <w:vAlign w:val="bottom"/>
            <w:hideMark/>
          </w:tcPr>
          <w:p w14:paraId="6832BE3F"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0.091</w:t>
            </w:r>
          </w:p>
        </w:tc>
        <w:tc>
          <w:tcPr>
            <w:tcW w:w="640" w:type="dxa"/>
            <w:tcBorders>
              <w:top w:val="nil"/>
              <w:left w:val="nil"/>
              <w:bottom w:val="nil"/>
              <w:right w:val="nil"/>
            </w:tcBorders>
            <w:shd w:val="clear" w:color="auto" w:fill="auto"/>
            <w:noWrap/>
            <w:vAlign w:val="bottom"/>
            <w:hideMark/>
          </w:tcPr>
          <w:p w14:paraId="7DB95D2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0.089</w:t>
            </w:r>
          </w:p>
        </w:tc>
        <w:tc>
          <w:tcPr>
            <w:tcW w:w="640" w:type="dxa"/>
            <w:tcBorders>
              <w:top w:val="nil"/>
              <w:left w:val="nil"/>
              <w:bottom w:val="nil"/>
              <w:right w:val="nil"/>
            </w:tcBorders>
            <w:shd w:val="clear" w:color="auto" w:fill="auto"/>
            <w:noWrap/>
            <w:vAlign w:val="bottom"/>
            <w:hideMark/>
          </w:tcPr>
          <w:p w14:paraId="4B37EBC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0.076</w:t>
            </w:r>
          </w:p>
        </w:tc>
        <w:tc>
          <w:tcPr>
            <w:tcW w:w="640" w:type="dxa"/>
            <w:tcBorders>
              <w:top w:val="nil"/>
              <w:left w:val="nil"/>
              <w:bottom w:val="nil"/>
              <w:right w:val="nil"/>
            </w:tcBorders>
            <w:shd w:val="clear" w:color="auto" w:fill="auto"/>
            <w:noWrap/>
            <w:vAlign w:val="bottom"/>
            <w:hideMark/>
          </w:tcPr>
          <w:p w14:paraId="3B5CEAC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0.057</w:t>
            </w:r>
          </w:p>
        </w:tc>
        <w:tc>
          <w:tcPr>
            <w:tcW w:w="640" w:type="dxa"/>
            <w:tcBorders>
              <w:top w:val="nil"/>
              <w:left w:val="nil"/>
              <w:bottom w:val="nil"/>
              <w:right w:val="nil"/>
            </w:tcBorders>
            <w:shd w:val="clear" w:color="auto" w:fill="auto"/>
            <w:noWrap/>
            <w:vAlign w:val="bottom"/>
            <w:hideMark/>
          </w:tcPr>
          <w:p w14:paraId="76A720E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0.065</w:t>
            </w:r>
          </w:p>
        </w:tc>
        <w:tc>
          <w:tcPr>
            <w:tcW w:w="640" w:type="dxa"/>
            <w:tcBorders>
              <w:top w:val="nil"/>
              <w:left w:val="nil"/>
              <w:bottom w:val="nil"/>
              <w:right w:val="nil"/>
            </w:tcBorders>
            <w:shd w:val="clear" w:color="auto" w:fill="auto"/>
            <w:noWrap/>
            <w:vAlign w:val="bottom"/>
            <w:hideMark/>
          </w:tcPr>
          <w:p w14:paraId="04A5B3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0.110</w:t>
            </w:r>
          </w:p>
        </w:tc>
        <w:tc>
          <w:tcPr>
            <w:tcW w:w="640" w:type="dxa"/>
            <w:tcBorders>
              <w:top w:val="nil"/>
              <w:left w:val="nil"/>
              <w:bottom w:val="nil"/>
              <w:right w:val="nil"/>
            </w:tcBorders>
            <w:shd w:val="clear" w:color="auto" w:fill="auto"/>
            <w:noWrap/>
            <w:vAlign w:val="bottom"/>
            <w:hideMark/>
          </w:tcPr>
          <w:p w14:paraId="63EFABB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640" w:type="dxa"/>
            <w:tcBorders>
              <w:top w:val="nil"/>
              <w:left w:val="nil"/>
              <w:bottom w:val="nil"/>
              <w:right w:val="nil"/>
            </w:tcBorders>
            <w:shd w:val="clear" w:color="auto" w:fill="auto"/>
            <w:noWrap/>
            <w:vAlign w:val="bottom"/>
            <w:hideMark/>
          </w:tcPr>
          <w:p w14:paraId="7C9C83EB" w14:textId="77777777" w:rsidR="00A26C72" w:rsidRPr="00A26C72" w:rsidRDefault="00A26C72" w:rsidP="00A26C72">
            <w:pPr>
              <w:jc w:val="center"/>
              <w:rPr>
                <w:rFonts w:ascii="Times New Roman" w:eastAsia="Times New Roman" w:hAnsi="Times New Roman" w:cs="Times New Roman"/>
                <w:color w:val="000000"/>
                <w:sz w:val="20"/>
                <w:szCs w:val="20"/>
              </w:rPr>
            </w:pPr>
          </w:p>
        </w:tc>
        <w:tc>
          <w:tcPr>
            <w:tcW w:w="360" w:type="dxa"/>
            <w:tcBorders>
              <w:top w:val="nil"/>
              <w:left w:val="nil"/>
              <w:bottom w:val="nil"/>
              <w:right w:val="nil"/>
            </w:tcBorders>
            <w:shd w:val="clear" w:color="auto" w:fill="auto"/>
            <w:noWrap/>
            <w:vAlign w:val="bottom"/>
            <w:hideMark/>
          </w:tcPr>
          <w:p w14:paraId="1B7DBDCB"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36E87606" w14:textId="77777777" w:rsidTr="005127F0">
        <w:trPr>
          <w:trHeight w:val="240"/>
        </w:trPr>
        <w:tc>
          <w:tcPr>
            <w:tcW w:w="640" w:type="dxa"/>
            <w:tcBorders>
              <w:top w:val="nil"/>
              <w:left w:val="nil"/>
              <w:right w:val="nil"/>
            </w:tcBorders>
            <w:shd w:val="clear" w:color="auto" w:fill="auto"/>
            <w:noWrap/>
            <w:vAlign w:val="bottom"/>
            <w:hideMark/>
          </w:tcPr>
          <w:p w14:paraId="4E317DA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0.097</w:t>
            </w:r>
          </w:p>
        </w:tc>
        <w:tc>
          <w:tcPr>
            <w:tcW w:w="640" w:type="dxa"/>
            <w:tcBorders>
              <w:top w:val="nil"/>
              <w:left w:val="nil"/>
              <w:right w:val="nil"/>
            </w:tcBorders>
            <w:shd w:val="clear" w:color="auto" w:fill="auto"/>
            <w:noWrap/>
            <w:vAlign w:val="bottom"/>
            <w:hideMark/>
          </w:tcPr>
          <w:p w14:paraId="5BAE58F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0.123</w:t>
            </w:r>
          </w:p>
        </w:tc>
        <w:tc>
          <w:tcPr>
            <w:tcW w:w="640" w:type="dxa"/>
            <w:tcBorders>
              <w:top w:val="nil"/>
              <w:left w:val="nil"/>
              <w:right w:val="nil"/>
            </w:tcBorders>
            <w:shd w:val="clear" w:color="auto" w:fill="auto"/>
            <w:noWrap/>
            <w:vAlign w:val="bottom"/>
            <w:hideMark/>
          </w:tcPr>
          <w:p w14:paraId="4A96F74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0.107</w:t>
            </w:r>
          </w:p>
        </w:tc>
        <w:tc>
          <w:tcPr>
            <w:tcW w:w="640" w:type="dxa"/>
            <w:tcBorders>
              <w:top w:val="nil"/>
              <w:left w:val="nil"/>
              <w:right w:val="nil"/>
            </w:tcBorders>
            <w:shd w:val="clear" w:color="auto" w:fill="auto"/>
            <w:noWrap/>
            <w:vAlign w:val="bottom"/>
            <w:hideMark/>
          </w:tcPr>
          <w:p w14:paraId="1C98736C"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0.133</w:t>
            </w:r>
          </w:p>
        </w:tc>
        <w:tc>
          <w:tcPr>
            <w:tcW w:w="640" w:type="dxa"/>
            <w:tcBorders>
              <w:top w:val="nil"/>
              <w:left w:val="nil"/>
              <w:right w:val="nil"/>
            </w:tcBorders>
            <w:shd w:val="clear" w:color="auto" w:fill="auto"/>
            <w:noWrap/>
            <w:vAlign w:val="bottom"/>
            <w:hideMark/>
          </w:tcPr>
          <w:p w14:paraId="1F90C4E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right w:val="nil"/>
            </w:tcBorders>
            <w:shd w:val="clear" w:color="auto" w:fill="auto"/>
            <w:noWrap/>
            <w:vAlign w:val="bottom"/>
            <w:hideMark/>
          </w:tcPr>
          <w:p w14:paraId="0FDEEDD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right w:val="nil"/>
            </w:tcBorders>
            <w:shd w:val="clear" w:color="auto" w:fill="auto"/>
            <w:noWrap/>
            <w:vAlign w:val="bottom"/>
            <w:hideMark/>
          </w:tcPr>
          <w:p w14:paraId="7657511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right w:val="nil"/>
            </w:tcBorders>
            <w:shd w:val="clear" w:color="auto" w:fill="auto"/>
            <w:noWrap/>
            <w:vAlign w:val="bottom"/>
            <w:hideMark/>
          </w:tcPr>
          <w:p w14:paraId="0ECE75C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40" w:type="dxa"/>
            <w:tcBorders>
              <w:top w:val="nil"/>
              <w:left w:val="nil"/>
              <w:right w:val="nil"/>
            </w:tcBorders>
            <w:shd w:val="clear" w:color="auto" w:fill="auto"/>
            <w:noWrap/>
            <w:vAlign w:val="bottom"/>
            <w:hideMark/>
          </w:tcPr>
          <w:p w14:paraId="2188794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right w:val="nil"/>
            </w:tcBorders>
            <w:shd w:val="clear" w:color="auto" w:fill="auto"/>
            <w:noWrap/>
            <w:vAlign w:val="bottom"/>
            <w:hideMark/>
          </w:tcPr>
          <w:p w14:paraId="0BA27969"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0.124</w:t>
            </w:r>
          </w:p>
        </w:tc>
        <w:tc>
          <w:tcPr>
            <w:tcW w:w="640" w:type="dxa"/>
            <w:tcBorders>
              <w:top w:val="nil"/>
              <w:left w:val="nil"/>
              <w:right w:val="nil"/>
            </w:tcBorders>
            <w:shd w:val="clear" w:color="auto" w:fill="auto"/>
            <w:noWrap/>
            <w:vAlign w:val="bottom"/>
            <w:hideMark/>
          </w:tcPr>
          <w:p w14:paraId="73185CFA"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0.095</w:t>
            </w:r>
          </w:p>
        </w:tc>
        <w:tc>
          <w:tcPr>
            <w:tcW w:w="640" w:type="dxa"/>
            <w:tcBorders>
              <w:top w:val="nil"/>
              <w:left w:val="nil"/>
              <w:right w:val="nil"/>
            </w:tcBorders>
            <w:shd w:val="clear" w:color="auto" w:fill="auto"/>
            <w:noWrap/>
            <w:vAlign w:val="bottom"/>
            <w:hideMark/>
          </w:tcPr>
          <w:p w14:paraId="08B3C6A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c>
          <w:tcPr>
            <w:tcW w:w="360" w:type="dxa"/>
            <w:tcBorders>
              <w:top w:val="nil"/>
              <w:left w:val="nil"/>
              <w:right w:val="nil"/>
            </w:tcBorders>
            <w:shd w:val="clear" w:color="auto" w:fill="auto"/>
            <w:noWrap/>
            <w:vAlign w:val="bottom"/>
            <w:hideMark/>
          </w:tcPr>
          <w:p w14:paraId="73D7BFDD" w14:textId="77777777" w:rsidR="00A26C72" w:rsidRPr="00A26C72" w:rsidRDefault="00A26C72" w:rsidP="00A26C72">
            <w:pPr>
              <w:jc w:val="center"/>
              <w:rPr>
                <w:rFonts w:ascii="Times New Roman" w:eastAsia="Times New Roman" w:hAnsi="Times New Roman" w:cs="Times New Roman"/>
                <w:color w:val="000000"/>
                <w:sz w:val="20"/>
                <w:szCs w:val="20"/>
              </w:rPr>
            </w:pPr>
          </w:p>
        </w:tc>
      </w:tr>
      <w:tr w:rsidR="00A26C72" w:rsidRPr="00A26C72" w14:paraId="740EA45A" w14:textId="77777777" w:rsidTr="005127F0">
        <w:trPr>
          <w:trHeight w:val="240"/>
        </w:trPr>
        <w:tc>
          <w:tcPr>
            <w:tcW w:w="640" w:type="dxa"/>
            <w:tcBorders>
              <w:top w:val="nil"/>
              <w:left w:val="nil"/>
              <w:bottom w:val="single" w:sz="4" w:space="0" w:color="auto"/>
              <w:right w:val="nil"/>
            </w:tcBorders>
            <w:shd w:val="clear" w:color="auto" w:fill="auto"/>
            <w:noWrap/>
            <w:vAlign w:val="bottom"/>
            <w:hideMark/>
          </w:tcPr>
          <w:p w14:paraId="0F049E06"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single" w:sz="4" w:space="0" w:color="auto"/>
              <w:right w:val="nil"/>
            </w:tcBorders>
            <w:shd w:val="clear" w:color="auto" w:fill="auto"/>
            <w:noWrap/>
            <w:vAlign w:val="bottom"/>
            <w:hideMark/>
          </w:tcPr>
          <w:p w14:paraId="3F2EF77D"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0.086</w:t>
            </w:r>
          </w:p>
        </w:tc>
        <w:tc>
          <w:tcPr>
            <w:tcW w:w="640" w:type="dxa"/>
            <w:tcBorders>
              <w:top w:val="nil"/>
              <w:left w:val="nil"/>
              <w:bottom w:val="single" w:sz="4" w:space="0" w:color="auto"/>
              <w:right w:val="nil"/>
            </w:tcBorders>
            <w:shd w:val="clear" w:color="auto" w:fill="auto"/>
            <w:noWrap/>
            <w:vAlign w:val="bottom"/>
            <w:hideMark/>
          </w:tcPr>
          <w:p w14:paraId="07D94FC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0.102</w:t>
            </w:r>
          </w:p>
        </w:tc>
        <w:tc>
          <w:tcPr>
            <w:tcW w:w="640" w:type="dxa"/>
            <w:tcBorders>
              <w:top w:val="nil"/>
              <w:left w:val="nil"/>
              <w:bottom w:val="single" w:sz="4" w:space="0" w:color="auto"/>
              <w:right w:val="nil"/>
            </w:tcBorders>
            <w:shd w:val="clear" w:color="auto" w:fill="auto"/>
            <w:noWrap/>
            <w:vAlign w:val="bottom"/>
            <w:hideMark/>
          </w:tcPr>
          <w:p w14:paraId="36D739B3"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0.096</w:t>
            </w:r>
          </w:p>
        </w:tc>
        <w:tc>
          <w:tcPr>
            <w:tcW w:w="640" w:type="dxa"/>
            <w:tcBorders>
              <w:top w:val="nil"/>
              <w:left w:val="nil"/>
              <w:bottom w:val="single" w:sz="4" w:space="0" w:color="auto"/>
              <w:right w:val="nil"/>
            </w:tcBorders>
            <w:shd w:val="clear" w:color="auto" w:fill="auto"/>
            <w:noWrap/>
            <w:vAlign w:val="bottom"/>
            <w:hideMark/>
          </w:tcPr>
          <w:p w14:paraId="79CD53C7"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0.099</w:t>
            </w:r>
          </w:p>
        </w:tc>
        <w:tc>
          <w:tcPr>
            <w:tcW w:w="640" w:type="dxa"/>
            <w:tcBorders>
              <w:top w:val="nil"/>
              <w:left w:val="nil"/>
              <w:bottom w:val="single" w:sz="4" w:space="0" w:color="auto"/>
              <w:right w:val="nil"/>
            </w:tcBorders>
            <w:shd w:val="clear" w:color="auto" w:fill="auto"/>
            <w:noWrap/>
            <w:vAlign w:val="bottom"/>
            <w:hideMark/>
          </w:tcPr>
          <w:p w14:paraId="5513EBA2"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0.088</w:t>
            </w:r>
          </w:p>
        </w:tc>
        <w:tc>
          <w:tcPr>
            <w:tcW w:w="640" w:type="dxa"/>
            <w:tcBorders>
              <w:top w:val="nil"/>
              <w:left w:val="nil"/>
              <w:bottom w:val="single" w:sz="4" w:space="0" w:color="auto"/>
              <w:right w:val="nil"/>
            </w:tcBorders>
            <w:shd w:val="clear" w:color="auto" w:fill="auto"/>
            <w:noWrap/>
            <w:vAlign w:val="bottom"/>
            <w:hideMark/>
          </w:tcPr>
          <w:p w14:paraId="784386E1"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0.100</w:t>
            </w:r>
          </w:p>
        </w:tc>
        <w:tc>
          <w:tcPr>
            <w:tcW w:w="640" w:type="dxa"/>
            <w:tcBorders>
              <w:top w:val="nil"/>
              <w:left w:val="nil"/>
              <w:bottom w:val="single" w:sz="4" w:space="0" w:color="auto"/>
              <w:right w:val="nil"/>
            </w:tcBorders>
            <w:shd w:val="clear" w:color="auto" w:fill="auto"/>
            <w:noWrap/>
            <w:vAlign w:val="bottom"/>
            <w:hideMark/>
          </w:tcPr>
          <w:p w14:paraId="519A6E8E"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0.098</w:t>
            </w:r>
          </w:p>
        </w:tc>
        <w:tc>
          <w:tcPr>
            <w:tcW w:w="640" w:type="dxa"/>
            <w:tcBorders>
              <w:top w:val="nil"/>
              <w:left w:val="nil"/>
              <w:bottom w:val="single" w:sz="4" w:space="0" w:color="auto"/>
              <w:right w:val="nil"/>
            </w:tcBorders>
            <w:shd w:val="clear" w:color="auto" w:fill="auto"/>
            <w:noWrap/>
            <w:vAlign w:val="bottom"/>
            <w:hideMark/>
          </w:tcPr>
          <w:p w14:paraId="2C903180"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single" w:sz="4" w:space="0" w:color="auto"/>
              <w:right w:val="nil"/>
            </w:tcBorders>
            <w:shd w:val="clear" w:color="auto" w:fill="auto"/>
            <w:noWrap/>
            <w:vAlign w:val="bottom"/>
            <w:hideMark/>
          </w:tcPr>
          <w:p w14:paraId="32C7D544"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0.114</w:t>
            </w:r>
          </w:p>
        </w:tc>
        <w:tc>
          <w:tcPr>
            <w:tcW w:w="640" w:type="dxa"/>
            <w:tcBorders>
              <w:top w:val="nil"/>
              <w:left w:val="nil"/>
              <w:bottom w:val="single" w:sz="4" w:space="0" w:color="auto"/>
              <w:right w:val="nil"/>
            </w:tcBorders>
            <w:shd w:val="clear" w:color="auto" w:fill="auto"/>
            <w:noWrap/>
            <w:vAlign w:val="bottom"/>
            <w:hideMark/>
          </w:tcPr>
          <w:p w14:paraId="374D5C6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0.101</w:t>
            </w:r>
          </w:p>
        </w:tc>
        <w:tc>
          <w:tcPr>
            <w:tcW w:w="640" w:type="dxa"/>
            <w:tcBorders>
              <w:top w:val="nil"/>
              <w:left w:val="nil"/>
              <w:bottom w:val="single" w:sz="4" w:space="0" w:color="auto"/>
              <w:right w:val="nil"/>
            </w:tcBorders>
            <w:shd w:val="clear" w:color="auto" w:fill="auto"/>
            <w:noWrap/>
            <w:vAlign w:val="bottom"/>
            <w:hideMark/>
          </w:tcPr>
          <w:p w14:paraId="2DDEDF4B"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0.119</w:t>
            </w:r>
          </w:p>
        </w:tc>
        <w:tc>
          <w:tcPr>
            <w:tcW w:w="360" w:type="dxa"/>
            <w:tcBorders>
              <w:top w:val="nil"/>
              <w:left w:val="nil"/>
              <w:bottom w:val="single" w:sz="4" w:space="0" w:color="auto"/>
              <w:right w:val="nil"/>
            </w:tcBorders>
            <w:shd w:val="clear" w:color="auto" w:fill="auto"/>
            <w:noWrap/>
            <w:vAlign w:val="bottom"/>
            <w:hideMark/>
          </w:tcPr>
          <w:p w14:paraId="5A290E18" w14:textId="77777777" w:rsidR="00A26C72" w:rsidRPr="00A26C72" w:rsidRDefault="00A26C72" w:rsidP="00A26C72">
            <w:pPr>
              <w:jc w:val="center"/>
              <w:rPr>
                <w:rFonts w:ascii="Times New Roman" w:eastAsia="Times New Roman" w:hAnsi="Times New Roman" w:cs="Times New Roman"/>
                <w:color w:val="000000"/>
                <w:sz w:val="20"/>
                <w:szCs w:val="20"/>
              </w:rPr>
            </w:pPr>
            <w:r w:rsidRPr="00A26C72">
              <w:rPr>
                <w:rFonts w:ascii="Times New Roman" w:eastAsia="Times New Roman" w:hAnsi="Times New Roman" w:cs="Times New Roman"/>
                <w:color w:val="000000"/>
                <w:sz w:val="20"/>
                <w:szCs w:val="20"/>
              </w:rPr>
              <w:t>–</w:t>
            </w:r>
          </w:p>
        </w:tc>
      </w:tr>
    </w:tbl>
    <w:p w14:paraId="70C417A3" w14:textId="77777777" w:rsidR="00A26C72" w:rsidRDefault="00A26C72" w:rsidP="004F3A97">
      <w:pPr>
        <w:spacing w:line="276" w:lineRule="auto"/>
        <w:ind w:left="720" w:hanging="720"/>
        <w:rPr>
          <w:rFonts w:ascii="Times New Roman" w:hAnsi="Times New Roman" w:cs="Times New Roman"/>
        </w:rPr>
      </w:pPr>
    </w:p>
    <w:p w14:paraId="2DCBCDAA" w14:textId="77777777" w:rsidR="005127F0" w:rsidRDefault="005127F0" w:rsidP="004F3A97">
      <w:pPr>
        <w:spacing w:line="276" w:lineRule="auto"/>
        <w:ind w:left="720" w:hanging="720"/>
        <w:rPr>
          <w:ins w:id="1376" w:author="Kin Onn Chan." w:date="2013-12-09T14:01:00Z"/>
          <w:rFonts w:ascii="Times New Roman" w:hAnsi="Times New Roman" w:cs="Times New Roman"/>
        </w:rPr>
      </w:pPr>
    </w:p>
    <w:p w14:paraId="3D7640A5" w14:textId="77777777" w:rsidR="00965090" w:rsidRDefault="00965090" w:rsidP="004F3A97">
      <w:pPr>
        <w:spacing w:line="276" w:lineRule="auto"/>
        <w:ind w:left="720" w:hanging="720"/>
        <w:rPr>
          <w:ins w:id="1377" w:author="Kin Onn Chan." w:date="2013-12-09T14:01:00Z"/>
          <w:rFonts w:ascii="Times New Roman" w:hAnsi="Times New Roman" w:cs="Times New Roman"/>
        </w:rPr>
      </w:pPr>
    </w:p>
    <w:p w14:paraId="7C9AC218" w14:textId="77777777" w:rsidR="00965090" w:rsidRDefault="00965090" w:rsidP="004F3A97">
      <w:pPr>
        <w:spacing w:line="276" w:lineRule="auto"/>
        <w:ind w:left="720" w:hanging="720"/>
        <w:rPr>
          <w:ins w:id="1378" w:author="Kin Onn Chan." w:date="2013-12-09T14:01:00Z"/>
          <w:rFonts w:ascii="Times New Roman" w:hAnsi="Times New Roman" w:cs="Times New Roman"/>
        </w:rPr>
      </w:pPr>
    </w:p>
    <w:p w14:paraId="58150FD9" w14:textId="77777777" w:rsidR="00965090" w:rsidRDefault="00965090" w:rsidP="004F3A97">
      <w:pPr>
        <w:spacing w:line="276" w:lineRule="auto"/>
        <w:ind w:left="720" w:hanging="720"/>
        <w:rPr>
          <w:ins w:id="1379" w:author="Kin Onn Chan." w:date="2013-12-09T14:01:00Z"/>
          <w:rFonts w:ascii="Times New Roman" w:hAnsi="Times New Roman" w:cs="Times New Roman"/>
        </w:rPr>
      </w:pPr>
    </w:p>
    <w:p w14:paraId="3B0DDEDC" w14:textId="77777777" w:rsidR="00965090" w:rsidRDefault="00965090" w:rsidP="004F3A97">
      <w:pPr>
        <w:spacing w:line="276" w:lineRule="auto"/>
        <w:ind w:left="720" w:hanging="720"/>
        <w:rPr>
          <w:ins w:id="1380" w:author="Kin Onn Chan." w:date="2013-12-09T14:01:00Z"/>
          <w:rFonts w:ascii="Times New Roman" w:hAnsi="Times New Roman" w:cs="Times New Roman"/>
        </w:rPr>
      </w:pPr>
    </w:p>
    <w:p w14:paraId="1E2B6E66" w14:textId="77777777" w:rsidR="00965090" w:rsidRDefault="00965090" w:rsidP="004F3A97">
      <w:pPr>
        <w:spacing w:line="276" w:lineRule="auto"/>
        <w:ind w:left="720" w:hanging="720"/>
        <w:rPr>
          <w:ins w:id="1381" w:author="Kin Onn Chan." w:date="2013-12-09T14:01:00Z"/>
          <w:rFonts w:ascii="Times New Roman" w:hAnsi="Times New Roman" w:cs="Times New Roman"/>
        </w:rPr>
      </w:pPr>
    </w:p>
    <w:p w14:paraId="0336F5AE" w14:textId="77777777" w:rsidR="00965090" w:rsidRDefault="00965090" w:rsidP="004F3A97">
      <w:pPr>
        <w:spacing w:line="276" w:lineRule="auto"/>
        <w:ind w:left="720" w:hanging="720"/>
        <w:rPr>
          <w:ins w:id="1382" w:author="Kin Onn Chan." w:date="2013-12-09T14:01:00Z"/>
          <w:rFonts w:ascii="Times New Roman" w:hAnsi="Times New Roman" w:cs="Times New Roman"/>
        </w:rPr>
      </w:pPr>
    </w:p>
    <w:p w14:paraId="6E7BD7A5" w14:textId="77777777" w:rsidR="00965090" w:rsidRDefault="00965090" w:rsidP="004F3A97">
      <w:pPr>
        <w:spacing w:line="276" w:lineRule="auto"/>
        <w:ind w:left="720" w:hanging="720"/>
        <w:rPr>
          <w:ins w:id="1383" w:author="Kin Onn Chan." w:date="2013-12-09T14:01:00Z"/>
          <w:rFonts w:ascii="Times New Roman" w:hAnsi="Times New Roman" w:cs="Times New Roman"/>
        </w:rPr>
      </w:pPr>
    </w:p>
    <w:p w14:paraId="200CC111" w14:textId="77777777" w:rsidR="00965090" w:rsidRDefault="00965090" w:rsidP="004F3A97">
      <w:pPr>
        <w:spacing w:line="276" w:lineRule="auto"/>
        <w:ind w:left="720" w:hanging="720"/>
        <w:rPr>
          <w:ins w:id="1384" w:author="Kin Onn Chan." w:date="2013-12-09T14:01:00Z"/>
          <w:rFonts w:ascii="Times New Roman" w:hAnsi="Times New Roman" w:cs="Times New Roman"/>
        </w:rPr>
      </w:pPr>
    </w:p>
    <w:p w14:paraId="245777C7" w14:textId="77777777" w:rsidR="00965090" w:rsidRDefault="00965090" w:rsidP="004F3A97">
      <w:pPr>
        <w:spacing w:line="276" w:lineRule="auto"/>
        <w:ind w:left="720" w:hanging="720"/>
        <w:rPr>
          <w:ins w:id="1385" w:author="Kin Onn Chan." w:date="2013-12-09T14:01:00Z"/>
          <w:rFonts w:ascii="Times New Roman" w:hAnsi="Times New Roman" w:cs="Times New Roman"/>
        </w:rPr>
      </w:pPr>
    </w:p>
    <w:p w14:paraId="4A9AD586" w14:textId="77777777" w:rsidR="00965090" w:rsidRDefault="00965090" w:rsidP="004F3A97">
      <w:pPr>
        <w:spacing w:line="276" w:lineRule="auto"/>
        <w:ind w:left="720" w:hanging="720"/>
        <w:rPr>
          <w:ins w:id="1386" w:author="Kin Onn Chan." w:date="2013-12-09T14:01:00Z"/>
          <w:rFonts w:ascii="Times New Roman" w:hAnsi="Times New Roman" w:cs="Times New Roman"/>
        </w:rPr>
      </w:pPr>
    </w:p>
    <w:p w14:paraId="30FE536B" w14:textId="77777777" w:rsidR="00965090" w:rsidRDefault="00965090" w:rsidP="004F3A97">
      <w:pPr>
        <w:spacing w:line="276" w:lineRule="auto"/>
        <w:ind w:left="720" w:hanging="720"/>
        <w:rPr>
          <w:ins w:id="1387" w:author="Kin Onn Chan." w:date="2013-12-09T14:01:00Z"/>
          <w:rFonts w:ascii="Times New Roman" w:hAnsi="Times New Roman" w:cs="Times New Roman"/>
        </w:rPr>
      </w:pPr>
    </w:p>
    <w:p w14:paraId="27D2EC44" w14:textId="77777777" w:rsidR="00965090" w:rsidRDefault="00965090" w:rsidP="004F3A97">
      <w:pPr>
        <w:spacing w:line="276" w:lineRule="auto"/>
        <w:ind w:left="720" w:hanging="720"/>
        <w:rPr>
          <w:rFonts w:ascii="Times New Roman" w:hAnsi="Times New Roman" w:cs="Times New Roman"/>
        </w:rPr>
      </w:pPr>
    </w:p>
    <w:p w14:paraId="7E9DB990" w14:textId="77777777" w:rsidR="005127F0" w:rsidRDefault="005127F0" w:rsidP="005127F0">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w:t>
      </w:r>
      <w:del w:id="1388" w:author="Kin Onn Chan." w:date="2013-12-09T10:56:00Z">
        <w:r w:rsidRPr="0031171A" w:rsidDel="00FE338F">
          <w:rPr>
            <w:rFonts w:ascii="Times New Roman" w:hAnsi="Times New Roman" w:cs="Times New Roman"/>
            <w:color w:val="000000"/>
          </w:rPr>
          <w:delText>3</w:delText>
        </w:r>
      </w:del>
      <w:ins w:id="1389" w:author="Kin Onn Chan." w:date="2013-12-09T10:56:00Z">
        <w:r w:rsidR="00FE338F">
          <w:rPr>
            <w:rFonts w:ascii="Times New Roman" w:hAnsi="Times New Roman" w:cs="Times New Roman"/>
            <w:color w:val="000000"/>
          </w:rPr>
          <w:t>4</w:t>
        </w:r>
      </w:ins>
      <w:r w:rsidRPr="0031171A">
        <w:rPr>
          <w:rFonts w:ascii="Times New Roman" w:hAnsi="Times New Roman" w:cs="Times New Roman"/>
          <w:color w:val="000000"/>
        </w:rPr>
        <w:t xml:space="preserve">. </w:t>
      </w:r>
      <w:proofErr w:type="gramStart"/>
      <w:r w:rsidRPr="0031171A">
        <w:rPr>
          <w:rFonts w:ascii="Times New Roman" w:hAnsi="Times New Roman" w:cs="Times New Roman"/>
          <w:color w:val="000000"/>
        </w:rPr>
        <w:t>Measurements of the type series summarized by gender</w:t>
      </w:r>
      <w:r>
        <w:rPr>
          <w:rFonts w:ascii="Times New Roman" w:hAnsi="Times New Roman" w:cs="Times New Roman"/>
          <w:color w:val="000000"/>
        </w:rPr>
        <w:t>.</w:t>
      </w:r>
      <w:proofErr w:type="gramEnd"/>
      <w:r>
        <w:rPr>
          <w:rFonts w:ascii="Times New Roman" w:hAnsi="Times New Roman" w:cs="Times New Roman"/>
          <w:color w:val="000000"/>
        </w:rPr>
        <w:t xml:space="preserve"> Ranges follow mean ± standard error.</w:t>
      </w:r>
    </w:p>
    <w:p w14:paraId="03E4BC1B" w14:textId="77777777" w:rsidR="005127F0" w:rsidRPr="0031171A" w:rsidRDefault="005127F0" w:rsidP="005127F0">
      <w:pPr>
        <w:spacing w:line="276" w:lineRule="auto"/>
        <w:ind w:left="720" w:hanging="720"/>
        <w:rPr>
          <w:rFonts w:ascii="Times New Roman" w:hAnsi="Times New Roman" w:cs="Times New Roman"/>
          <w:color w:val="000000"/>
        </w:rPr>
      </w:pPr>
    </w:p>
    <w:tbl>
      <w:tblPr>
        <w:tblW w:w="8295" w:type="dxa"/>
        <w:tblInd w:w="93" w:type="dxa"/>
        <w:tblLayout w:type="fixed"/>
        <w:tblLook w:val="04A0" w:firstRow="1" w:lastRow="0" w:firstColumn="1" w:lastColumn="0" w:noHBand="0" w:noVBand="1"/>
      </w:tblPr>
      <w:tblGrid>
        <w:gridCol w:w="594"/>
        <w:gridCol w:w="1041"/>
        <w:gridCol w:w="990"/>
        <w:gridCol w:w="990"/>
        <w:gridCol w:w="1350"/>
        <w:gridCol w:w="990"/>
        <w:gridCol w:w="990"/>
        <w:gridCol w:w="1350"/>
      </w:tblGrid>
      <w:tr w:rsidR="005127F0" w:rsidRPr="005127F0" w14:paraId="7FA0A156" w14:textId="77777777" w:rsidTr="005127F0">
        <w:trPr>
          <w:trHeight w:val="600"/>
        </w:trPr>
        <w:tc>
          <w:tcPr>
            <w:tcW w:w="594" w:type="dxa"/>
            <w:tcBorders>
              <w:top w:val="single" w:sz="4" w:space="0" w:color="auto"/>
              <w:left w:val="nil"/>
              <w:bottom w:val="single" w:sz="4" w:space="0" w:color="auto"/>
              <w:right w:val="nil"/>
            </w:tcBorders>
            <w:shd w:val="clear" w:color="auto" w:fill="auto"/>
            <w:noWrap/>
            <w:hideMark/>
          </w:tcPr>
          <w:p w14:paraId="791115C5" w14:textId="77777777" w:rsidR="005127F0" w:rsidRPr="005127F0" w:rsidRDefault="005127F0" w:rsidP="005127F0">
            <w:pPr>
              <w:rPr>
                <w:rFonts w:ascii="Times New Roman" w:eastAsia="Times New Roman" w:hAnsi="Times New Roman" w:cs="Times New Roman"/>
                <w:color w:val="000000"/>
                <w:sz w:val="20"/>
                <w:szCs w:val="20"/>
              </w:rPr>
            </w:pPr>
          </w:p>
        </w:tc>
        <w:tc>
          <w:tcPr>
            <w:tcW w:w="1041" w:type="dxa"/>
            <w:tcBorders>
              <w:top w:val="single" w:sz="4" w:space="0" w:color="auto"/>
              <w:left w:val="nil"/>
              <w:bottom w:val="single" w:sz="4" w:space="0" w:color="auto"/>
              <w:right w:val="nil"/>
            </w:tcBorders>
            <w:shd w:val="clear" w:color="auto" w:fill="auto"/>
            <w:hideMark/>
          </w:tcPr>
          <w:p w14:paraId="1F7D2F17" w14:textId="77777777" w:rsidR="005127F0" w:rsidRPr="005127F0" w:rsidRDefault="005127F0" w:rsidP="00FE338F">
            <w:pPr>
              <w:rPr>
                <w:rFonts w:ascii="Times New Roman" w:eastAsia="Times New Roman" w:hAnsi="Times New Roman" w:cs="Times New Roman"/>
                <w:sz w:val="20"/>
                <w:szCs w:val="20"/>
              </w:rPr>
            </w:pPr>
            <w:r w:rsidRPr="005127F0">
              <w:rPr>
                <w:rFonts w:ascii="Times New Roman" w:eastAsia="Times New Roman" w:hAnsi="Times New Roman" w:cs="Times New Roman"/>
                <w:sz w:val="20"/>
                <w:szCs w:val="20"/>
              </w:rPr>
              <w:t xml:space="preserve">ZRC </w:t>
            </w:r>
            <w:del w:id="1390" w:author="Kin Onn Chan." w:date="2013-12-09T10:56:00Z">
              <w:r w:rsidRPr="005127F0" w:rsidDel="00FE338F">
                <w:rPr>
                  <w:rFonts w:ascii="Times New Roman" w:eastAsia="Times New Roman" w:hAnsi="Times New Roman" w:cs="Times New Roman"/>
                  <w:sz w:val="20"/>
                  <w:szCs w:val="20"/>
                </w:rPr>
                <w:delText>XXX</w:delText>
              </w:r>
            </w:del>
            <w:ins w:id="1391" w:author="Kin Onn Chan." w:date="2013-12-09T10:56:00Z">
              <w:r w:rsidR="00FE338F">
                <w:rPr>
                  <w:rFonts w:ascii="Times New Roman" w:eastAsia="Times New Roman" w:hAnsi="Times New Roman" w:cs="Times New Roman"/>
                  <w:sz w:val="20"/>
                  <w:szCs w:val="20"/>
                </w:rPr>
                <w:t>1.12503</w:t>
              </w:r>
            </w:ins>
            <w:r w:rsidRPr="005127F0">
              <w:rPr>
                <w:rFonts w:ascii="Times New Roman" w:eastAsia="Times New Roman" w:hAnsi="Times New Roman" w:cs="Times New Roman"/>
                <w:sz w:val="20"/>
                <w:szCs w:val="20"/>
              </w:rPr>
              <w:br/>
            </w:r>
            <w:proofErr w:type="spellStart"/>
            <w:r w:rsidRPr="005127F0">
              <w:rPr>
                <w:rFonts w:ascii="Times New Roman" w:eastAsia="Times New Roman" w:hAnsi="Times New Roman" w:cs="Times New Roman"/>
                <w:sz w:val="20"/>
                <w:szCs w:val="20"/>
              </w:rPr>
              <w:t>Holotype</w:t>
            </w:r>
            <w:proofErr w:type="spellEnd"/>
          </w:p>
        </w:tc>
        <w:tc>
          <w:tcPr>
            <w:tcW w:w="990" w:type="dxa"/>
            <w:tcBorders>
              <w:top w:val="single" w:sz="4" w:space="0" w:color="auto"/>
              <w:left w:val="nil"/>
              <w:bottom w:val="single" w:sz="4" w:space="0" w:color="auto"/>
              <w:right w:val="nil"/>
            </w:tcBorders>
            <w:shd w:val="clear" w:color="auto" w:fill="auto"/>
            <w:hideMark/>
          </w:tcPr>
          <w:p w14:paraId="2084370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11214</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990" w:type="dxa"/>
            <w:tcBorders>
              <w:top w:val="single" w:sz="4" w:space="0" w:color="auto"/>
              <w:left w:val="nil"/>
              <w:bottom w:val="single" w:sz="4" w:space="0" w:color="auto"/>
              <w:right w:val="nil"/>
            </w:tcBorders>
            <w:shd w:val="clear" w:color="auto" w:fill="auto"/>
            <w:hideMark/>
          </w:tcPr>
          <w:p w14:paraId="0B40182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11211</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1350" w:type="dxa"/>
            <w:tcBorders>
              <w:top w:val="single" w:sz="4" w:space="0" w:color="auto"/>
              <w:left w:val="nil"/>
              <w:bottom w:val="single" w:sz="4" w:space="0" w:color="auto"/>
              <w:right w:val="nil"/>
            </w:tcBorders>
            <w:shd w:val="clear" w:color="auto" w:fill="auto"/>
            <w:hideMark/>
          </w:tcPr>
          <w:p w14:paraId="34EB7FBD" w14:textId="77777777" w:rsidR="005127F0" w:rsidRPr="005127F0" w:rsidRDefault="00496B97" w:rsidP="005127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Mean ± Std Error</w:t>
            </w:r>
            <w:r>
              <w:rPr>
                <w:rFonts w:ascii="Times New Roman" w:eastAsia="Times New Roman" w:hAnsi="Times New Roman" w:cs="Times New Roman"/>
                <w:color w:val="000000"/>
                <w:sz w:val="20"/>
                <w:szCs w:val="20"/>
              </w:rPr>
              <w:br/>
              <w:t>Min–</w:t>
            </w:r>
            <w:r w:rsidR="005127F0" w:rsidRPr="005127F0">
              <w:rPr>
                <w:rFonts w:ascii="Times New Roman" w:eastAsia="Times New Roman" w:hAnsi="Times New Roman" w:cs="Times New Roman"/>
                <w:color w:val="000000"/>
                <w:sz w:val="20"/>
                <w:szCs w:val="20"/>
              </w:rPr>
              <w:t>Max</w:t>
            </w:r>
          </w:p>
        </w:tc>
        <w:tc>
          <w:tcPr>
            <w:tcW w:w="990" w:type="dxa"/>
            <w:tcBorders>
              <w:top w:val="single" w:sz="4" w:space="0" w:color="auto"/>
              <w:left w:val="nil"/>
              <w:bottom w:val="single" w:sz="4" w:space="0" w:color="auto"/>
              <w:right w:val="nil"/>
            </w:tcBorders>
            <w:shd w:val="clear" w:color="auto" w:fill="auto"/>
            <w:hideMark/>
          </w:tcPr>
          <w:p w14:paraId="49903AE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11172</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990" w:type="dxa"/>
            <w:tcBorders>
              <w:top w:val="single" w:sz="4" w:space="0" w:color="auto"/>
              <w:left w:val="nil"/>
              <w:bottom w:val="single" w:sz="4" w:space="0" w:color="auto"/>
              <w:right w:val="nil"/>
            </w:tcBorders>
            <w:shd w:val="clear" w:color="auto" w:fill="auto"/>
            <w:hideMark/>
          </w:tcPr>
          <w:p w14:paraId="3D3036B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LSUHC 10899</w:t>
            </w:r>
            <w:r w:rsidRPr="005127F0">
              <w:rPr>
                <w:rFonts w:ascii="Times New Roman" w:eastAsia="Times New Roman" w:hAnsi="Times New Roman" w:cs="Times New Roman"/>
                <w:color w:val="000000"/>
                <w:sz w:val="20"/>
                <w:szCs w:val="20"/>
              </w:rPr>
              <w:br/>
            </w:r>
            <w:proofErr w:type="spellStart"/>
            <w:r w:rsidRPr="005127F0">
              <w:rPr>
                <w:rFonts w:ascii="Times New Roman" w:eastAsia="Times New Roman" w:hAnsi="Times New Roman" w:cs="Times New Roman"/>
                <w:color w:val="000000"/>
                <w:sz w:val="20"/>
                <w:szCs w:val="20"/>
              </w:rPr>
              <w:t>Paratype</w:t>
            </w:r>
            <w:proofErr w:type="spellEnd"/>
          </w:p>
        </w:tc>
        <w:tc>
          <w:tcPr>
            <w:tcW w:w="1350" w:type="dxa"/>
            <w:tcBorders>
              <w:top w:val="single" w:sz="4" w:space="0" w:color="auto"/>
              <w:left w:val="nil"/>
              <w:bottom w:val="single" w:sz="4" w:space="0" w:color="auto"/>
              <w:right w:val="nil"/>
            </w:tcBorders>
            <w:shd w:val="clear" w:color="auto" w:fill="auto"/>
            <w:hideMark/>
          </w:tcPr>
          <w:p w14:paraId="7DB0B870" w14:textId="77777777" w:rsidR="005127F0" w:rsidRPr="005127F0" w:rsidRDefault="00496B97" w:rsidP="005127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Mean ± Std Error</w:t>
            </w:r>
            <w:r>
              <w:rPr>
                <w:rFonts w:ascii="Times New Roman" w:eastAsia="Times New Roman" w:hAnsi="Times New Roman" w:cs="Times New Roman"/>
                <w:color w:val="000000"/>
                <w:sz w:val="20"/>
                <w:szCs w:val="20"/>
              </w:rPr>
              <w:br/>
              <w:t>Min–</w:t>
            </w:r>
            <w:r w:rsidR="005127F0" w:rsidRPr="005127F0">
              <w:rPr>
                <w:rFonts w:ascii="Times New Roman" w:eastAsia="Times New Roman" w:hAnsi="Times New Roman" w:cs="Times New Roman"/>
                <w:color w:val="000000"/>
                <w:sz w:val="20"/>
                <w:szCs w:val="20"/>
              </w:rPr>
              <w:t>Max</w:t>
            </w:r>
          </w:p>
        </w:tc>
      </w:tr>
      <w:tr w:rsidR="005127F0" w:rsidRPr="005127F0" w14:paraId="6752ABDF" w14:textId="77777777" w:rsidTr="005127F0">
        <w:trPr>
          <w:trHeight w:val="300"/>
        </w:trPr>
        <w:tc>
          <w:tcPr>
            <w:tcW w:w="594" w:type="dxa"/>
            <w:tcBorders>
              <w:top w:val="single" w:sz="4" w:space="0" w:color="auto"/>
              <w:left w:val="nil"/>
              <w:bottom w:val="nil"/>
              <w:right w:val="nil"/>
            </w:tcBorders>
            <w:shd w:val="clear" w:color="auto" w:fill="auto"/>
            <w:noWrap/>
            <w:hideMark/>
          </w:tcPr>
          <w:p w14:paraId="505A5BC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sex</w:t>
            </w:r>
          </w:p>
        </w:tc>
        <w:tc>
          <w:tcPr>
            <w:tcW w:w="1041" w:type="dxa"/>
            <w:tcBorders>
              <w:top w:val="single" w:sz="4" w:space="0" w:color="auto"/>
              <w:left w:val="nil"/>
              <w:bottom w:val="nil"/>
              <w:right w:val="nil"/>
            </w:tcBorders>
            <w:shd w:val="clear" w:color="auto" w:fill="auto"/>
            <w:noWrap/>
            <w:hideMark/>
          </w:tcPr>
          <w:p w14:paraId="35808F2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w:t>
            </w:r>
          </w:p>
        </w:tc>
        <w:tc>
          <w:tcPr>
            <w:tcW w:w="990" w:type="dxa"/>
            <w:tcBorders>
              <w:top w:val="single" w:sz="4" w:space="0" w:color="auto"/>
              <w:left w:val="nil"/>
              <w:bottom w:val="nil"/>
              <w:right w:val="nil"/>
            </w:tcBorders>
            <w:shd w:val="clear" w:color="auto" w:fill="auto"/>
            <w:noWrap/>
            <w:hideMark/>
          </w:tcPr>
          <w:p w14:paraId="2001AB0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w:t>
            </w:r>
          </w:p>
        </w:tc>
        <w:tc>
          <w:tcPr>
            <w:tcW w:w="990" w:type="dxa"/>
            <w:tcBorders>
              <w:top w:val="single" w:sz="4" w:space="0" w:color="auto"/>
              <w:left w:val="nil"/>
              <w:bottom w:val="nil"/>
              <w:right w:val="nil"/>
            </w:tcBorders>
            <w:shd w:val="clear" w:color="auto" w:fill="auto"/>
            <w:noWrap/>
            <w:hideMark/>
          </w:tcPr>
          <w:p w14:paraId="7B0B2B2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w:t>
            </w:r>
          </w:p>
        </w:tc>
        <w:tc>
          <w:tcPr>
            <w:tcW w:w="1350" w:type="dxa"/>
            <w:tcBorders>
              <w:top w:val="single" w:sz="4" w:space="0" w:color="auto"/>
              <w:left w:val="nil"/>
              <w:bottom w:val="nil"/>
              <w:right w:val="nil"/>
            </w:tcBorders>
            <w:shd w:val="clear" w:color="auto" w:fill="auto"/>
            <w:noWrap/>
            <w:hideMark/>
          </w:tcPr>
          <w:p w14:paraId="7683111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Female (</w:t>
            </w:r>
            <w:r>
              <w:rPr>
                <w:rFonts w:ascii="Times New Roman" w:eastAsia="Times New Roman" w:hAnsi="Times New Roman" w:cs="Times New Roman"/>
                <w:color w:val="000000"/>
                <w:sz w:val="20"/>
                <w:szCs w:val="20"/>
              </w:rPr>
              <w:t>n</w:t>
            </w:r>
            <w:r w:rsidRPr="005127F0">
              <w:rPr>
                <w:rFonts w:ascii="Times New Roman" w:eastAsia="Times New Roman" w:hAnsi="Times New Roman" w:cs="Times New Roman"/>
                <w:color w:val="000000"/>
                <w:sz w:val="20"/>
                <w:szCs w:val="20"/>
              </w:rPr>
              <w:t>=3)</w:t>
            </w:r>
          </w:p>
        </w:tc>
        <w:tc>
          <w:tcPr>
            <w:tcW w:w="990" w:type="dxa"/>
            <w:tcBorders>
              <w:top w:val="single" w:sz="4" w:space="0" w:color="auto"/>
              <w:left w:val="nil"/>
              <w:bottom w:val="nil"/>
              <w:right w:val="nil"/>
            </w:tcBorders>
            <w:shd w:val="clear" w:color="auto" w:fill="auto"/>
            <w:noWrap/>
            <w:hideMark/>
          </w:tcPr>
          <w:p w14:paraId="1D3399D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w:t>
            </w:r>
          </w:p>
        </w:tc>
        <w:tc>
          <w:tcPr>
            <w:tcW w:w="990" w:type="dxa"/>
            <w:tcBorders>
              <w:top w:val="single" w:sz="4" w:space="0" w:color="auto"/>
              <w:left w:val="nil"/>
              <w:bottom w:val="nil"/>
              <w:right w:val="nil"/>
            </w:tcBorders>
            <w:shd w:val="clear" w:color="auto" w:fill="auto"/>
            <w:noWrap/>
            <w:hideMark/>
          </w:tcPr>
          <w:p w14:paraId="5FA28C8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w:t>
            </w:r>
          </w:p>
        </w:tc>
        <w:tc>
          <w:tcPr>
            <w:tcW w:w="1350" w:type="dxa"/>
            <w:tcBorders>
              <w:top w:val="single" w:sz="4" w:space="0" w:color="auto"/>
              <w:left w:val="nil"/>
              <w:bottom w:val="nil"/>
              <w:right w:val="nil"/>
            </w:tcBorders>
            <w:shd w:val="clear" w:color="auto" w:fill="auto"/>
            <w:noWrap/>
            <w:hideMark/>
          </w:tcPr>
          <w:p w14:paraId="79F5D75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Male (</w:t>
            </w:r>
            <w:r>
              <w:rPr>
                <w:rFonts w:ascii="Times New Roman" w:eastAsia="Times New Roman" w:hAnsi="Times New Roman" w:cs="Times New Roman"/>
                <w:color w:val="000000"/>
                <w:sz w:val="20"/>
                <w:szCs w:val="20"/>
              </w:rPr>
              <w:t>n</w:t>
            </w:r>
            <w:r w:rsidRPr="005127F0">
              <w:rPr>
                <w:rFonts w:ascii="Times New Roman" w:eastAsia="Times New Roman" w:hAnsi="Times New Roman" w:cs="Times New Roman"/>
                <w:color w:val="000000"/>
                <w:sz w:val="20"/>
                <w:szCs w:val="20"/>
              </w:rPr>
              <w:t>=2)</w:t>
            </w:r>
          </w:p>
        </w:tc>
      </w:tr>
      <w:tr w:rsidR="005127F0" w:rsidRPr="005127F0" w14:paraId="5892A2F9" w14:textId="77777777" w:rsidTr="005127F0">
        <w:trPr>
          <w:trHeight w:val="600"/>
        </w:trPr>
        <w:tc>
          <w:tcPr>
            <w:tcW w:w="594" w:type="dxa"/>
            <w:tcBorders>
              <w:top w:val="nil"/>
              <w:left w:val="nil"/>
              <w:bottom w:val="nil"/>
              <w:right w:val="nil"/>
            </w:tcBorders>
            <w:shd w:val="clear" w:color="auto" w:fill="auto"/>
            <w:noWrap/>
            <w:hideMark/>
          </w:tcPr>
          <w:p w14:paraId="69987BA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SVL</w:t>
            </w:r>
          </w:p>
        </w:tc>
        <w:tc>
          <w:tcPr>
            <w:tcW w:w="1041" w:type="dxa"/>
            <w:tcBorders>
              <w:top w:val="nil"/>
              <w:left w:val="nil"/>
              <w:bottom w:val="nil"/>
              <w:right w:val="nil"/>
            </w:tcBorders>
            <w:shd w:val="clear" w:color="auto" w:fill="auto"/>
            <w:noWrap/>
            <w:hideMark/>
          </w:tcPr>
          <w:p w14:paraId="19CD8AB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29.3</w:t>
            </w:r>
          </w:p>
        </w:tc>
        <w:tc>
          <w:tcPr>
            <w:tcW w:w="990" w:type="dxa"/>
            <w:tcBorders>
              <w:top w:val="nil"/>
              <w:left w:val="nil"/>
              <w:bottom w:val="nil"/>
              <w:right w:val="nil"/>
            </w:tcBorders>
            <w:shd w:val="clear" w:color="auto" w:fill="auto"/>
            <w:noWrap/>
            <w:hideMark/>
          </w:tcPr>
          <w:p w14:paraId="7D506E4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27.7</w:t>
            </w:r>
          </w:p>
        </w:tc>
        <w:tc>
          <w:tcPr>
            <w:tcW w:w="990" w:type="dxa"/>
            <w:tcBorders>
              <w:top w:val="nil"/>
              <w:left w:val="nil"/>
              <w:bottom w:val="nil"/>
              <w:right w:val="nil"/>
            </w:tcBorders>
            <w:shd w:val="clear" w:color="auto" w:fill="auto"/>
            <w:noWrap/>
            <w:hideMark/>
          </w:tcPr>
          <w:p w14:paraId="11A31F5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31.6</w:t>
            </w:r>
          </w:p>
        </w:tc>
        <w:tc>
          <w:tcPr>
            <w:tcW w:w="1350" w:type="dxa"/>
            <w:tcBorders>
              <w:top w:val="nil"/>
              <w:left w:val="nil"/>
              <w:bottom w:val="nil"/>
              <w:right w:val="nil"/>
            </w:tcBorders>
            <w:shd w:val="clear" w:color="auto" w:fill="auto"/>
            <w:hideMark/>
          </w:tcPr>
          <w:p w14:paraId="39F6112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29.5 ± 1.1</w:t>
            </w:r>
            <w:r w:rsidRPr="005127F0">
              <w:rPr>
                <w:rFonts w:ascii="Times New Roman" w:eastAsia="Times New Roman" w:hAnsi="Times New Roman" w:cs="Times New Roman"/>
                <w:color w:val="000000"/>
                <w:sz w:val="20"/>
                <w:szCs w:val="20"/>
              </w:rPr>
              <w:br/>
              <w:t>27.7–31.6</w:t>
            </w:r>
          </w:p>
        </w:tc>
        <w:tc>
          <w:tcPr>
            <w:tcW w:w="990" w:type="dxa"/>
            <w:tcBorders>
              <w:top w:val="nil"/>
              <w:left w:val="nil"/>
              <w:bottom w:val="nil"/>
              <w:right w:val="nil"/>
            </w:tcBorders>
            <w:shd w:val="clear" w:color="auto" w:fill="auto"/>
            <w:noWrap/>
            <w:hideMark/>
          </w:tcPr>
          <w:p w14:paraId="2FFD59D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23.6</w:t>
            </w:r>
          </w:p>
        </w:tc>
        <w:tc>
          <w:tcPr>
            <w:tcW w:w="990" w:type="dxa"/>
            <w:tcBorders>
              <w:top w:val="nil"/>
              <w:left w:val="nil"/>
              <w:bottom w:val="nil"/>
              <w:right w:val="nil"/>
            </w:tcBorders>
            <w:shd w:val="clear" w:color="auto" w:fill="auto"/>
            <w:noWrap/>
            <w:hideMark/>
          </w:tcPr>
          <w:p w14:paraId="256B6D6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21</w:t>
            </w:r>
            <w:r w:rsidR="00252E72">
              <w:rPr>
                <w:rFonts w:ascii="Times New Roman" w:eastAsia="Times New Roman" w:hAnsi="Times New Roman" w:cs="Times New Roman"/>
                <w:color w:val="000000"/>
                <w:sz w:val="20"/>
                <w:szCs w:val="20"/>
              </w:rPr>
              <w:t>.0</w:t>
            </w:r>
          </w:p>
        </w:tc>
        <w:tc>
          <w:tcPr>
            <w:tcW w:w="1350" w:type="dxa"/>
            <w:tcBorders>
              <w:top w:val="nil"/>
              <w:left w:val="nil"/>
              <w:bottom w:val="nil"/>
              <w:right w:val="nil"/>
            </w:tcBorders>
            <w:shd w:val="clear" w:color="auto" w:fill="auto"/>
            <w:hideMark/>
          </w:tcPr>
          <w:p w14:paraId="2552123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22.3 ± 1.3</w:t>
            </w:r>
            <w:r w:rsidRPr="005127F0">
              <w:rPr>
                <w:rFonts w:ascii="Times New Roman" w:eastAsia="Times New Roman" w:hAnsi="Times New Roman" w:cs="Times New Roman"/>
                <w:color w:val="000000"/>
                <w:sz w:val="20"/>
                <w:szCs w:val="20"/>
              </w:rPr>
              <w:br/>
              <w:t>21.0–23.6</w:t>
            </w:r>
          </w:p>
        </w:tc>
      </w:tr>
      <w:tr w:rsidR="005127F0" w:rsidRPr="005127F0" w14:paraId="338247D3" w14:textId="77777777" w:rsidTr="005127F0">
        <w:trPr>
          <w:trHeight w:val="600"/>
        </w:trPr>
        <w:tc>
          <w:tcPr>
            <w:tcW w:w="594" w:type="dxa"/>
            <w:tcBorders>
              <w:top w:val="nil"/>
              <w:left w:val="nil"/>
              <w:bottom w:val="nil"/>
              <w:right w:val="nil"/>
            </w:tcBorders>
            <w:shd w:val="clear" w:color="auto" w:fill="auto"/>
            <w:noWrap/>
            <w:hideMark/>
          </w:tcPr>
          <w:p w14:paraId="0C830B1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HL</w:t>
            </w:r>
          </w:p>
        </w:tc>
        <w:tc>
          <w:tcPr>
            <w:tcW w:w="1041" w:type="dxa"/>
            <w:tcBorders>
              <w:top w:val="nil"/>
              <w:left w:val="nil"/>
              <w:bottom w:val="nil"/>
              <w:right w:val="nil"/>
            </w:tcBorders>
            <w:shd w:val="clear" w:color="auto" w:fill="auto"/>
            <w:noWrap/>
            <w:hideMark/>
          </w:tcPr>
          <w:p w14:paraId="1A4E3D8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8.5</w:t>
            </w:r>
          </w:p>
        </w:tc>
        <w:tc>
          <w:tcPr>
            <w:tcW w:w="990" w:type="dxa"/>
            <w:tcBorders>
              <w:top w:val="nil"/>
              <w:left w:val="nil"/>
              <w:bottom w:val="nil"/>
              <w:right w:val="nil"/>
            </w:tcBorders>
            <w:shd w:val="clear" w:color="auto" w:fill="auto"/>
            <w:noWrap/>
            <w:hideMark/>
          </w:tcPr>
          <w:p w14:paraId="469AAC9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8.2</w:t>
            </w:r>
          </w:p>
        </w:tc>
        <w:tc>
          <w:tcPr>
            <w:tcW w:w="990" w:type="dxa"/>
            <w:tcBorders>
              <w:top w:val="nil"/>
              <w:left w:val="nil"/>
              <w:bottom w:val="nil"/>
              <w:right w:val="nil"/>
            </w:tcBorders>
            <w:shd w:val="clear" w:color="auto" w:fill="auto"/>
            <w:noWrap/>
            <w:hideMark/>
          </w:tcPr>
          <w:p w14:paraId="36DC338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w:t>
            </w:r>
            <w:r w:rsidR="00252E72">
              <w:rPr>
                <w:rFonts w:ascii="Times New Roman" w:eastAsia="Times New Roman" w:hAnsi="Times New Roman" w:cs="Times New Roman"/>
                <w:color w:val="000000"/>
                <w:sz w:val="20"/>
                <w:szCs w:val="20"/>
              </w:rPr>
              <w:t>.0</w:t>
            </w:r>
          </w:p>
        </w:tc>
        <w:tc>
          <w:tcPr>
            <w:tcW w:w="1350" w:type="dxa"/>
            <w:tcBorders>
              <w:top w:val="nil"/>
              <w:left w:val="nil"/>
              <w:bottom w:val="nil"/>
              <w:right w:val="nil"/>
            </w:tcBorders>
            <w:shd w:val="clear" w:color="auto" w:fill="auto"/>
            <w:hideMark/>
          </w:tcPr>
          <w:p w14:paraId="38B1F35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8.9 ± 0.6</w:t>
            </w:r>
            <w:r w:rsidRPr="005127F0">
              <w:rPr>
                <w:rFonts w:ascii="Times New Roman" w:eastAsia="Times New Roman" w:hAnsi="Times New Roman" w:cs="Times New Roman"/>
                <w:color w:val="000000"/>
                <w:sz w:val="20"/>
                <w:szCs w:val="20"/>
              </w:rPr>
              <w:br/>
              <w:t>8.2–10.0</w:t>
            </w:r>
          </w:p>
        </w:tc>
        <w:tc>
          <w:tcPr>
            <w:tcW w:w="990" w:type="dxa"/>
            <w:tcBorders>
              <w:top w:val="nil"/>
              <w:left w:val="nil"/>
              <w:bottom w:val="nil"/>
              <w:right w:val="nil"/>
            </w:tcBorders>
            <w:shd w:val="clear" w:color="auto" w:fill="auto"/>
            <w:noWrap/>
            <w:hideMark/>
          </w:tcPr>
          <w:p w14:paraId="1DD087D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7.1</w:t>
            </w:r>
          </w:p>
        </w:tc>
        <w:tc>
          <w:tcPr>
            <w:tcW w:w="990" w:type="dxa"/>
            <w:tcBorders>
              <w:top w:val="nil"/>
              <w:left w:val="nil"/>
              <w:bottom w:val="nil"/>
              <w:right w:val="nil"/>
            </w:tcBorders>
            <w:shd w:val="clear" w:color="auto" w:fill="auto"/>
            <w:noWrap/>
            <w:hideMark/>
          </w:tcPr>
          <w:p w14:paraId="63F881B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6.9</w:t>
            </w:r>
          </w:p>
        </w:tc>
        <w:tc>
          <w:tcPr>
            <w:tcW w:w="1350" w:type="dxa"/>
            <w:tcBorders>
              <w:top w:val="nil"/>
              <w:left w:val="nil"/>
              <w:bottom w:val="nil"/>
              <w:right w:val="nil"/>
            </w:tcBorders>
            <w:shd w:val="clear" w:color="auto" w:fill="auto"/>
            <w:hideMark/>
          </w:tcPr>
          <w:p w14:paraId="4F9573A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7.0 ± 0.1</w:t>
            </w:r>
            <w:r w:rsidRPr="005127F0">
              <w:rPr>
                <w:rFonts w:ascii="Times New Roman" w:eastAsia="Times New Roman" w:hAnsi="Times New Roman" w:cs="Times New Roman"/>
                <w:color w:val="000000"/>
                <w:sz w:val="20"/>
                <w:szCs w:val="20"/>
              </w:rPr>
              <w:br/>
              <w:t>6.9–7.1</w:t>
            </w:r>
          </w:p>
        </w:tc>
      </w:tr>
      <w:tr w:rsidR="005127F0" w:rsidRPr="005127F0" w14:paraId="4F0A540D" w14:textId="77777777" w:rsidTr="005127F0">
        <w:trPr>
          <w:trHeight w:val="600"/>
        </w:trPr>
        <w:tc>
          <w:tcPr>
            <w:tcW w:w="594" w:type="dxa"/>
            <w:tcBorders>
              <w:top w:val="nil"/>
              <w:left w:val="nil"/>
              <w:bottom w:val="nil"/>
              <w:right w:val="nil"/>
            </w:tcBorders>
            <w:shd w:val="clear" w:color="auto" w:fill="auto"/>
            <w:noWrap/>
            <w:hideMark/>
          </w:tcPr>
          <w:p w14:paraId="280A3D0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HW</w:t>
            </w:r>
          </w:p>
        </w:tc>
        <w:tc>
          <w:tcPr>
            <w:tcW w:w="1041" w:type="dxa"/>
            <w:tcBorders>
              <w:top w:val="nil"/>
              <w:left w:val="nil"/>
              <w:bottom w:val="nil"/>
              <w:right w:val="nil"/>
            </w:tcBorders>
            <w:shd w:val="clear" w:color="auto" w:fill="auto"/>
            <w:noWrap/>
            <w:hideMark/>
          </w:tcPr>
          <w:p w14:paraId="2BD4D59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7.6</w:t>
            </w:r>
          </w:p>
        </w:tc>
        <w:tc>
          <w:tcPr>
            <w:tcW w:w="990" w:type="dxa"/>
            <w:tcBorders>
              <w:top w:val="nil"/>
              <w:left w:val="nil"/>
              <w:bottom w:val="nil"/>
              <w:right w:val="nil"/>
            </w:tcBorders>
            <w:shd w:val="clear" w:color="auto" w:fill="auto"/>
            <w:noWrap/>
            <w:hideMark/>
          </w:tcPr>
          <w:p w14:paraId="1F11FE3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7.4</w:t>
            </w:r>
          </w:p>
        </w:tc>
        <w:tc>
          <w:tcPr>
            <w:tcW w:w="990" w:type="dxa"/>
            <w:tcBorders>
              <w:top w:val="nil"/>
              <w:left w:val="nil"/>
              <w:bottom w:val="nil"/>
              <w:right w:val="nil"/>
            </w:tcBorders>
            <w:shd w:val="clear" w:color="auto" w:fill="auto"/>
            <w:noWrap/>
            <w:hideMark/>
          </w:tcPr>
          <w:p w14:paraId="10520BA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8.5</w:t>
            </w:r>
          </w:p>
        </w:tc>
        <w:tc>
          <w:tcPr>
            <w:tcW w:w="1350" w:type="dxa"/>
            <w:tcBorders>
              <w:top w:val="nil"/>
              <w:left w:val="nil"/>
              <w:bottom w:val="nil"/>
              <w:right w:val="nil"/>
            </w:tcBorders>
            <w:shd w:val="clear" w:color="auto" w:fill="auto"/>
            <w:hideMark/>
          </w:tcPr>
          <w:p w14:paraId="3694C0D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7.8 ± 0.3</w:t>
            </w:r>
            <w:r w:rsidRPr="005127F0">
              <w:rPr>
                <w:rFonts w:ascii="Times New Roman" w:eastAsia="Times New Roman" w:hAnsi="Times New Roman" w:cs="Times New Roman"/>
                <w:color w:val="000000"/>
                <w:sz w:val="20"/>
                <w:szCs w:val="20"/>
              </w:rPr>
              <w:br/>
              <w:t>7.4–8.5</w:t>
            </w:r>
          </w:p>
        </w:tc>
        <w:tc>
          <w:tcPr>
            <w:tcW w:w="990" w:type="dxa"/>
            <w:tcBorders>
              <w:top w:val="nil"/>
              <w:left w:val="nil"/>
              <w:bottom w:val="nil"/>
              <w:right w:val="nil"/>
            </w:tcBorders>
            <w:shd w:val="clear" w:color="auto" w:fill="auto"/>
            <w:noWrap/>
            <w:hideMark/>
          </w:tcPr>
          <w:p w14:paraId="03B67EB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6.6</w:t>
            </w:r>
          </w:p>
        </w:tc>
        <w:tc>
          <w:tcPr>
            <w:tcW w:w="990" w:type="dxa"/>
            <w:tcBorders>
              <w:top w:val="nil"/>
              <w:left w:val="nil"/>
              <w:bottom w:val="nil"/>
              <w:right w:val="nil"/>
            </w:tcBorders>
            <w:shd w:val="clear" w:color="auto" w:fill="auto"/>
            <w:noWrap/>
            <w:hideMark/>
          </w:tcPr>
          <w:p w14:paraId="0B27724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6.3</w:t>
            </w:r>
          </w:p>
        </w:tc>
        <w:tc>
          <w:tcPr>
            <w:tcW w:w="1350" w:type="dxa"/>
            <w:tcBorders>
              <w:top w:val="nil"/>
              <w:left w:val="nil"/>
              <w:bottom w:val="nil"/>
              <w:right w:val="nil"/>
            </w:tcBorders>
            <w:shd w:val="clear" w:color="auto" w:fill="auto"/>
            <w:hideMark/>
          </w:tcPr>
          <w:p w14:paraId="0357815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6.5 ± 0.2</w:t>
            </w:r>
            <w:r w:rsidRPr="005127F0">
              <w:rPr>
                <w:rFonts w:ascii="Times New Roman" w:eastAsia="Times New Roman" w:hAnsi="Times New Roman" w:cs="Times New Roman"/>
                <w:color w:val="000000"/>
                <w:sz w:val="20"/>
                <w:szCs w:val="20"/>
              </w:rPr>
              <w:br/>
              <w:t>6.3–6.6</w:t>
            </w:r>
          </w:p>
        </w:tc>
      </w:tr>
      <w:tr w:rsidR="005127F0" w:rsidRPr="005127F0" w14:paraId="7417345A" w14:textId="77777777" w:rsidTr="005127F0">
        <w:trPr>
          <w:trHeight w:val="600"/>
        </w:trPr>
        <w:tc>
          <w:tcPr>
            <w:tcW w:w="594" w:type="dxa"/>
            <w:tcBorders>
              <w:top w:val="nil"/>
              <w:left w:val="nil"/>
              <w:bottom w:val="nil"/>
              <w:right w:val="nil"/>
            </w:tcBorders>
            <w:shd w:val="clear" w:color="auto" w:fill="auto"/>
            <w:noWrap/>
            <w:hideMark/>
          </w:tcPr>
          <w:p w14:paraId="5A47685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SL</w:t>
            </w:r>
          </w:p>
        </w:tc>
        <w:tc>
          <w:tcPr>
            <w:tcW w:w="1041" w:type="dxa"/>
            <w:tcBorders>
              <w:top w:val="nil"/>
              <w:left w:val="nil"/>
              <w:bottom w:val="nil"/>
              <w:right w:val="nil"/>
            </w:tcBorders>
            <w:shd w:val="clear" w:color="auto" w:fill="auto"/>
            <w:noWrap/>
            <w:hideMark/>
          </w:tcPr>
          <w:p w14:paraId="0079ACF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3.8</w:t>
            </w:r>
          </w:p>
        </w:tc>
        <w:tc>
          <w:tcPr>
            <w:tcW w:w="990" w:type="dxa"/>
            <w:tcBorders>
              <w:top w:val="nil"/>
              <w:left w:val="nil"/>
              <w:bottom w:val="nil"/>
              <w:right w:val="nil"/>
            </w:tcBorders>
            <w:shd w:val="clear" w:color="auto" w:fill="auto"/>
            <w:noWrap/>
            <w:hideMark/>
          </w:tcPr>
          <w:p w14:paraId="56EE3D4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990" w:type="dxa"/>
            <w:tcBorders>
              <w:top w:val="nil"/>
              <w:left w:val="nil"/>
              <w:bottom w:val="nil"/>
              <w:right w:val="nil"/>
            </w:tcBorders>
            <w:shd w:val="clear" w:color="auto" w:fill="auto"/>
            <w:noWrap/>
            <w:hideMark/>
          </w:tcPr>
          <w:p w14:paraId="0CB19EB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w:t>
            </w:r>
          </w:p>
        </w:tc>
        <w:tc>
          <w:tcPr>
            <w:tcW w:w="1350" w:type="dxa"/>
            <w:tcBorders>
              <w:top w:val="nil"/>
              <w:left w:val="nil"/>
              <w:bottom w:val="nil"/>
              <w:right w:val="nil"/>
            </w:tcBorders>
            <w:shd w:val="clear" w:color="auto" w:fill="auto"/>
            <w:hideMark/>
          </w:tcPr>
          <w:p w14:paraId="1521BFB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3.7 ± 0.2</w:t>
            </w:r>
            <w:r w:rsidRPr="005127F0">
              <w:rPr>
                <w:rFonts w:ascii="Times New Roman" w:eastAsia="Times New Roman" w:hAnsi="Times New Roman" w:cs="Times New Roman"/>
                <w:color w:val="000000"/>
                <w:sz w:val="20"/>
                <w:szCs w:val="20"/>
              </w:rPr>
              <w:br/>
              <w:t>3.3–4.0</w:t>
            </w:r>
          </w:p>
        </w:tc>
        <w:tc>
          <w:tcPr>
            <w:tcW w:w="990" w:type="dxa"/>
            <w:tcBorders>
              <w:top w:val="nil"/>
              <w:left w:val="nil"/>
              <w:bottom w:val="nil"/>
              <w:right w:val="nil"/>
            </w:tcBorders>
            <w:shd w:val="clear" w:color="auto" w:fill="auto"/>
            <w:noWrap/>
            <w:hideMark/>
          </w:tcPr>
          <w:p w14:paraId="4AC3EFD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990" w:type="dxa"/>
            <w:tcBorders>
              <w:top w:val="nil"/>
              <w:left w:val="nil"/>
              <w:bottom w:val="nil"/>
              <w:right w:val="nil"/>
            </w:tcBorders>
            <w:shd w:val="clear" w:color="auto" w:fill="auto"/>
            <w:noWrap/>
            <w:hideMark/>
          </w:tcPr>
          <w:p w14:paraId="59D6208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w:t>
            </w:r>
          </w:p>
        </w:tc>
        <w:tc>
          <w:tcPr>
            <w:tcW w:w="1350" w:type="dxa"/>
            <w:tcBorders>
              <w:top w:val="nil"/>
              <w:left w:val="nil"/>
              <w:bottom w:val="nil"/>
              <w:right w:val="nil"/>
            </w:tcBorders>
            <w:shd w:val="clear" w:color="auto" w:fill="auto"/>
            <w:hideMark/>
          </w:tcPr>
          <w:p w14:paraId="06AB48D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3.2 ± 0.1</w:t>
            </w:r>
            <w:r w:rsidRPr="005127F0">
              <w:rPr>
                <w:rFonts w:ascii="Times New Roman" w:eastAsia="Times New Roman" w:hAnsi="Times New Roman" w:cs="Times New Roman"/>
                <w:color w:val="000000"/>
                <w:sz w:val="20"/>
                <w:szCs w:val="20"/>
              </w:rPr>
              <w:br/>
              <w:t>3.1–3.3</w:t>
            </w:r>
          </w:p>
        </w:tc>
      </w:tr>
      <w:tr w:rsidR="005127F0" w:rsidRPr="005127F0" w14:paraId="147A327A" w14:textId="77777777" w:rsidTr="005127F0">
        <w:trPr>
          <w:trHeight w:val="600"/>
        </w:trPr>
        <w:tc>
          <w:tcPr>
            <w:tcW w:w="594" w:type="dxa"/>
            <w:tcBorders>
              <w:top w:val="nil"/>
              <w:left w:val="nil"/>
              <w:bottom w:val="nil"/>
              <w:right w:val="nil"/>
            </w:tcBorders>
            <w:shd w:val="clear" w:color="auto" w:fill="auto"/>
            <w:noWrap/>
            <w:hideMark/>
          </w:tcPr>
          <w:p w14:paraId="39405A6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SW</w:t>
            </w:r>
          </w:p>
        </w:tc>
        <w:tc>
          <w:tcPr>
            <w:tcW w:w="1041" w:type="dxa"/>
            <w:tcBorders>
              <w:top w:val="nil"/>
              <w:left w:val="nil"/>
              <w:bottom w:val="nil"/>
              <w:right w:val="nil"/>
            </w:tcBorders>
            <w:shd w:val="clear" w:color="auto" w:fill="auto"/>
            <w:noWrap/>
            <w:hideMark/>
          </w:tcPr>
          <w:p w14:paraId="74D8147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4.5</w:t>
            </w:r>
          </w:p>
        </w:tc>
        <w:tc>
          <w:tcPr>
            <w:tcW w:w="990" w:type="dxa"/>
            <w:tcBorders>
              <w:top w:val="nil"/>
              <w:left w:val="nil"/>
              <w:bottom w:val="nil"/>
              <w:right w:val="nil"/>
            </w:tcBorders>
            <w:shd w:val="clear" w:color="auto" w:fill="auto"/>
            <w:noWrap/>
            <w:hideMark/>
          </w:tcPr>
          <w:p w14:paraId="209672F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4.2</w:t>
            </w:r>
          </w:p>
        </w:tc>
        <w:tc>
          <w:tcPr>
            <w:tcW w:w="990" w:type="dxa"/>
            <w:tcBorders>
              <w:top w:val="nil"/>
              <w:left w:val="nil"/>
              <w:bottom w:val="nil"/>
              <w:right w:val="nil"/>
            </w:tcBorders>
            <w:shd w:val="clear" w:color="auto" w:fill="auto"/>
            <w:noWrap/>
            <w:hideMark/>
          </w:tcPr>
          <w:p w14:paraId="46C58E9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4.6</w:t>
            </w:r>
          </w:p>
        </w:tc>
        <w:tc>
          <w:tcPr>
            <w:tcW w:w="1350" w:type="dxa"/>
            <w:tcBorders>
              <w:top w:val="nil"/>
              <w:left w:val="nil"/>
              <w:bottom w:val="nil"/>
              <w:right w:val="nil"/>
            </w:tcBorders>
            <w:shd w:val="clear" w:color="auto" w:fill="auto"/>
            <w:hideMark/>
          </w:tcPr>
          <w:p w14:paraId="23FC831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4.4 ± 0.1</w:t>
            </w:r>
            <w:r w:rsidRPr="005127F0">
              <w:rPr>
                <w:rFonts w:ascii="Times New Roman" w:eastAsia="Times New Roman" w:hAnsi="Times New Roman" w:cs="Times New Roman"/>
                <w:color w:val="000000"/>
                <w:sz w:val="20"/>
                <w:szCs w:val="20"/>
              </w:rPr>
              <w:br/>
              <w:t>4.2–4.6</w:t>
            </w:r>
          </w:p>
        </w:tc>
        <w:tc>
          <w:tcPr>
            <w:tcW w:w="990" w:type="dxa"/>
            <w:tcBorders>
              <w:top w:val="nil"/>
              <w:left w:val="nil"/>
              <w:bottom w:val="nil"/>
              <w:right w:val="nil"/>
            </w:tcBorders>
            <w:shd w:val="clear" w:color="auto" w:fill="auto"/>
            <w:noWrap/>
            <w:hideMark/>
          </w:tcPr>
          <w:p w14:paraId="293EA8D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3.8</w:t>
            </w:r>
          </w:p>
        </w:tc>
        <w:tc>
          <w:tcPr>
            <w:tcW w:w="990" w:type="dxa"/>
            <w:tcBorders>
              <w:top w:val="nil"/>
              <w:left w:val="nil"/>
              <w:bottom w:val="nil"/>
              <w:right w:val="nil"/>
            </w:tcBorders>
            <w:shd w:val="clear" w:color="auto" w:fill="auto"/>
            <w:noWrap/>
            <w:hideMark/>
          </w:tcPr>
          <w:p w14:paraId="63E0B1A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1350" w:type="dxa"/>
            <w:tcBorders>
              <w:top w:val="nil"/>
              <w:left w:val="nil"/>
              <w:bottom w:val="nil"/>
              <w:right w:val="nil"/>
            </w:tcBorders>
            <w:shd w:val="clear" w:color="auto" w:fill="auto"/>
            <w:hideMark/>
          </w:tcPr>
          <w:p w14:paraId="3E0D04B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3.6 ± 0.3</w:t>
            </w:r>
            <w:r w:rsidRPr="005127F0">
              <w:rPr>
                <w:rFonts w:ascii="Times New Roman" w:eastAsia="Times New Roman" w:hAnsi="Times New Roman" w:cs="Times New Roman"/>
                <w:color w:val="000000"/>
                <w:sz w:val="20"/>
                <w:szCs w:val="20"/>
              </w:rPr>
              <w:br/>
              <w:t>3.3–3.8</w:t>
            </w:r>
          </w:p>
        </w:tc>
      </w:tr>
      <w:tr w:rsidR="005127F0" w:rsidRPr="005127F0" w14:paraId="1D5F3500" w14:textId="77777777" w:rsidTr="005127F0">
        <w:trPr>
          <w:trHeight w:val="600"/>
        </w:trPr>
        <w:tc>
          <w:tcPr>
            <w:tcW w:w="594" w:type="dxa"/>
            <w:tcBorders>
              <w:top w:val="nil"/>
              <w:left w:val="nil"/>
              <w:bottom w:val="nil"/>
              <w:right w:val="nil"/>
            </w:tcBorders>
            <w:shd w:val="clear" w:color="auto" w:fill="auto"/>
            <w:noWrap/>
            <w:hideMark/>
          </w:tcPr>
          <w:p w14:paraId="2EEF37E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IND</w:t>
            </w:r>
          </w:p>
        </w:tc>
        <w:tc>
          <w:tcPr>
            <w:tcW w:w="1041" w:type="dxa"/>
            <w:tcBorders>
              <w:top w:val="nil"/>
              <w:left w:val="nil"/>
              <w:bottom w:val="nil"/>
              <w:right w:val="nil"/>
            </w:tcBorders>
            <w:shd w:val="clear" w:color="auto" w:fill="auto"/>
            <w:noWrap/>
            <w:hideMark/>
          </w:tcPr>
          <w:p w14:paraId="2A41757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w:t>
            </w:r>
          </w:p>
        </w:tc>
        <w:tc>
          <w:tcPr>
            <w:tcW w:w="990" w:type="dxa"/>
            <w:tcBorders>
              <w:top w:val="nil"/>
              <w:left w:val="nil"/>
              <w:bottom w:val="nil"/>
              <w:right w:val="nil"/>
            </w:tcBorders>
            <w:shd w:val="clear" w:color="auto" w:fill="auto"/>
            <w:noWrap/>
            <w:hideMark/>
          </w:tcPr>
          <w:p w14:paraId="2C44EF9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w:t>
            </w:r>
          </w:p>
        </w:tc>
        <w:tc>
          <w:tcPr>
            <w:tcW w:w="990" w:type="dxa"/>
            <w:tcBorders>
              <w:top w:val="nil"/>
              <w:left w:val="nil"/>
              <w:bottom w:val="nil"/>
              <w:right w:val="nil"/>
            </w:tcBorders>
            <w:shd w:val="clear" w:color="auto" w:fill="auto"/>
            <w:noWrap/>
            <w:hideMark/>
          </w:tcPr>
          <w:p w14:paraId="6BA829A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w:t>
            </w:r>
          </w:p>
        </w:tc>
        <w:tc>
          <w:tcPr>
            <w:tcW w:w="1350" w:type="dxa"/>
            <w:tcBorders>
              <w:top w:val="nil"/>
              <w:left w:val="nil"/>
              <w:bottom w:val="nil"/>
              <w:right w:val="nil"/>
            </w:tcBorders>
            <w:shd w:val="clear" w:color="auto" w:fill="auto"/>
            <w:hideMark/>
          </w:tcPr>
          <w:p w14:paraId="2D52D58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 ± 0.1</w:t>
            </w:r>
            <w:r w:rsidRPr="005127F0">
              <w:rPr>
                <w:rFonts w:ascii="Times New Roman" w:eastAsia="Times New Roman" w:hAnsi="Times New Roman" w:cs="Times New Roman"/>
                <w:color w:val="000000"/>
                <w:sz w:val="20"/>
                <w:szCs w:val="20"/>
              </w:rPr>
              <w:br/>
              <w:t>2.2–2.4</w:t>
            </w:r>
          </w:p>
        </w:tc>
        <w:tc>
          <w:tcPr>
            <w:tcW w:w="990" w:type="dxa"/>
            <w:tcBorders>
              <w:top w:val="nil"/>
              <w:left w:val="nil"/>
              <w:bottom w:val="nil"/>
              <w:right w:val="nil"/>
            </w:tcBorders>
            <w:shd w:val="clear" w:color="auto" w:fill="auto"/>
            <w:noWrap/>
            <w:hideMark/>
          </w:tcPr>
          <w:p w14:paraId="5DD7024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w:t>
            </w:r>
          </w:p>
        </w:tc>
        <w:tc>
          <w:tcPr>
            <w:tcW w:w="990" w:type="dxa"/>
            <w:tcBorders>
              <w:top w:val="nil"/>
              <w:left w:val="nil"/>
              <w:bottom w:val="nil"/>
              <w:right w:val="nil"/>
            </w:tcBorders>
            <w:shd w:val="clear" w:color="auto" w:fill="auto"/>
            <w:noWrap/>
            <w:hideMark/>
          </w:tcPr>
          <w:p w14:paraId="1C7FFE6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1.8</w:t>
            </w:r>
          </w:p>
        </w:tc>
        <w:tc>
          <w:tcPr>
            <w:tcW w:w="1350" w:type="dxa"/>
            <w:tcBorders>
              <w:top w:val="nil"/>
              <w:left w:val="nil"/>
              <w:bottom w:val="nil"/>
              <w:right w:val="nil"/>
            </w:tcBorders>
            <w:shd w:val="clear" w:color="auto" w:fill="auto"/>
            <w:hideMark/>
          </w:tcPr>
          <w:p w14:paraId="75501C6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1.9 ± 0.1</w:t>
            </w:r>
            <w:r w:rsidRPr="005127F0">
              <w:rPr>
                <w:rFonts w:ascii="Times New Roman" w:eastAsia="Times New Roman" w:hAnsi="Times New Roman" w:cs="Times New Roman"/>
                <w:color w:val="000000"/>
                <w:sz w:val="20"/>
                <w:szCs w:val="20"/>
              </w:rPr>
              <w:br/>
              <w:t>1.8–2.0</w:t>
            </w:r>
          </w:p>
        </w:tc>
      </w:tr>
      <w:tr w:rsidR="005127F0" w:rsidRPr="005127F0" w14:paraId="6B0D8612" w14:textId="77777777" w:rsidTr="005127F0">
        <w:trPr>
          <w:trHeight w:val="600"/>
        </w:trPr>
        <w:tc>
          <w:tcPr>
            <w:tcW w:w="594" w:type="dxa"/>
            <w:tcBorders>
              <w:top w:val="nil"/>
              <w:left w:val="nil"/>
              <w:bottom w:val="nil"/>
              <w:right w:val="nil"/>
            </w:tcBorders>
            <w:shd w:val="clear" w:color="auto" w:fill="auto"/>
            <w:noWrap/>
            <w:hideMark/>
          </w:tcPr>
          <w:p w14:paraId="68810BD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IOD</w:t>
            </w:r>
          </w:p>
        </w:tc>
        <w:tc>
          <w:tcPr>
            <w:tcW w:w="1041" w:type="dxa"/>
            <w:tcBorders>
              <w:top w:val="nil"/>
              <w:left w:val="nil"/>
              <w:bottom w:val="nil"/>
              <w:right w:val="nil"/>
            </w:tcBorders>
            <w:shd w:val="clear" w:color="auto" w:fill="auto"/>
            <w:noWrap/>
            <w:hideMark/>
          </w:tcPr>
          <w:p w14:paraId="39B095A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w:t>
            </w:r>
            <w:r w:rsidR="00252E72">
              <w:rPr>
                <w:rFonts w:ascii="Times New Roman" w:eastAsia="Times New Roman" w:hAnsi="Times New Roman" w:cs="Times New Roman"/>
                <w:color w:val="000000"/>
                <w:sz w:val="20"/>
                <w:szCs w:val="20"/>
              </w:rPr>
              <w:t>.0</w:t>
            </w:r>
          </w:p>
        </w:tc>
        <w:tc>
          <w:tcPr>
            <w:tcW w:w="990" w:type="dxa"/>
            <w:tcBorders>
              <w:top w:val="nil"/>
              <w:left w:val="nil"/>
              <w:bottom w:val="nil"/>
              <w:right w:val="nil"/>
            </w:tcBorders>
            <w:shd w:val="clear" w:color="auto" w:fill="auto"/>
            <w:noWrap/>
            <w:hideMark/>
          </w:tcPr>
          <w:p w14:paraId="4669A08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w:t>
            </w:r>
            <w:r w:rsidR="00252E72">
              <w:rPr>
                <w:rFonts w:ascii="Times New Roman" w:eastAsia="Times New Roman" w:hAnsi="Times New Roman" w:cs="Times New Roman"/>
                <w:color w:val="000000"/>
                <w:sz w:val="20"/>
                <w:szCs w:val="20"/>
              </w:rPr>
              <w:t>.0</w:t>
            </w:r>
          </w:p>
        </w:tc>
        <w:tc>
          <w:tcPr>
            <w:tcW w:w="990" w:type="dxa"/>
            <w:tcBorders>
              <w:top w:val="nil"/>
              <w:left w:val="nil"/>
              <w:bottom w:val="nil"/>
              <w:right w:val="nil"/>
            </w:tcBorders>
            <w:shd w:val="clear" w:color="auto" w:fill="auto"/>
            <w:noWrap/>
            <w:hideMark/>
          </w:tcPr>
          <w:p w14:paraId="5D41113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3.3</w:t>
            </w:r>
          </w:p>
        </w:tc>
        <w:tc>
          <w:tcPr>
            <w:tcW w:w="1350" w:type="dxa"/>
            <w:tcBorders>
              <w:top w:val="nil"/>
              <w:left w:val="nil"/>
              <w:bottom w:val="nil"/>
              <w:right w:val="nil"/>
            </w:tcBorders>
            <w:shd w:val="clear" w:color="auto" w:fill="auto"/>
            <w:hideMark/>
          </w:tcPr>
          <w:p w14:paraId="243F776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 ± 0.1</w:t>
            </w:r>
            <w:r w:rsidRPr="005127F0">
              <w:rPr>
                <w:rFonts w:ascii="Times New Roman" w:eastAsia="Times New Roman" w:hAnsi="Times New Roman" w:cs="Times New Roman"/>
                <w:color w:val="000000"/>
                <w:sz w:val="20"/>
                <w:szCs w:val="20"/>
              </w:rPr>
              <w:br/>
              <w:t>3.0–3.3</w:t>
            </w:r>
          </w:p>
        </w:tc>
        <w:tc>
          <w:tcPr>
            <w:tcW w:w="990" w:type="dxa"/>
            <w:tcBorders>
              <w:top w:val="nil"/>
              <w:left w:val="nil"/>
              <w:bottom w:val="nil"/>
              <w:right w:val="nil"/>
            </w:tcBorders>
            <w:shd w:val="clear" w:color="auto" w:fill="auto"/>
            <w:noWrap/>
            <w:hideMark/>
          </w:tcPr>
          <w:p w14:paraId="31D56CC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2.7</w:t>
            </w:r>
          </w:p>
        </w:tc>
        <w:tc>
          <w:tcPr>
            <w:tcW w:w="990" w:type="dxa"/>
            <w:tcBorders>
              <w:top w:val="nil"/>
              <w:left w:val="nil"/>
              <w:bottom w:val="nil"/>
              <w:right w:val="nil"/>
            </w:tcBorders>
            <w:shd w:val="clear" w:color="auto" w:fill="auto"/>
            <w:noWrap/>
            <w:hideMark/>
          </w:tcPr>
          <w:p w14:paraId="63BA385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2.2</w:t>
            </w:r>
          </w:p>
        </w:tc>
        <w:tc>
          <w:tcPr>
            <w:tcW w:w="1350" w:type="dxa"/>
            <w:tcBorders>
              <w:top w:val="nil"/>
              <w:left w:val="nil"/>
              <w:bottom w:val="nil"/>
              <w:right w:val="nil"/>
            </w:tcBorders>
            <w:shd w:val="clear" w:color="auto" w:fill="auto"/>
            <w:hideMark/>
          </w:tcPr>
          <w:p w14:paraId="7A10A16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2.5 ± 0.3</w:t>
            </w:r>
            <w:r w:rsidRPr="005127F0">
              <w:rPr>
                <w:rFonts w:ascii="Times New Roman" w:eastAsia="Times New Roman" w:hAnsi="Times New Roman" w:cs="Times New Roman"/>
                <w:color w:val="000000"/>
                <w:sz w:val="20"/>
                <w:szCs w:val="20"/>
              </w:rPr>
              <w:br/>
              <w:t>2.2–2.7</w:t>
            </w:r>
          </w:p>
        </w:tc>
      </w:tr>
      <w:tr w:rsidR="005127F0" w:rsidRPr="005127F0" w14:paraId="333BF390" w14:textId="77777777" w:rsidTr="005127F0">
        <w:trPr>
          <w:trHeight w:val="600"/>
        </w:trPr>
        <w:tc>
          <w:tcPr>
            <w:tcW w:w="594" w:type="dxa"/>
            <w:tcBorders>
              <w:top w:val="nil"/>
              <w:left w:val="nil"/>
              <w:bottom w:val="nil"/>
              <w:right w:val="nil"/>
            </w:tcBorders>
            <w:shd w:val="clear" w:color="auto" w:fill="auto"/>
            <w:noWrap/>
            <w:hideMark/>
          </w:tcPr>
          <w:p w14:paraId="00DD58A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ED</w:t>
            </w:r>
          </w:p>
        </w:tc>
        <w:tc>
          <w:tcPr>
            <w:tcW w:w="1041" w:type="dxa"/>
            <w:tcBorders>
              <w:top w:val="nil"/>
              <w:left w:val="nil"/>
              <w:bottom w:val="nil"/>
              <w:right w:val="nil"/>
            </w:tcBorders>
            <w:shd w:val="clear" w:color="auto" w:fill="auto"/>
            <w:noWrap/>
            <w:hideMark/>
          </w:tcPr>
          <w:p w14:paraId="469EB8BD"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2.6</w:t>
            </w:r>
          </w:p>
        </w:tc>
        <w:tc>
          <w:tcPr>
            <w:tcW w:w="990" w:type="dxa"/>
            <w:tcBorders>
              <w:top w:val="nil"/>
              <w:left w:val="nil"/>
              <w:bottom w:val="nil"/>
              <w:right w:val="nil"/>
            </w:tcBorders>
            <w:shd w:val="clear" w:color="auto" w:fill="auto"/>
            <w:noWrap/>
            <w:hideMark/>
          </w:tcPr>
          <w:p w14:paraId="5221FBB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2.6</w:t>
            </w:r>
          </w:p>
        </w:tc>
        <w:tc>
          <w:tcPr>
            <w:tcW w:w="990" w:type="dxa"/>
            <w:tcBorders>
              <w:top w:val="nil"/>
              <w:left w:val="nil"/>
              <w:bottom w:val="nil"/>
              <w:right w:val="nil"/>
            </w:tcBorders>
            <w:shd w:val="clear" w:color="auto" w:fill="auto"/>
            <w:noWrap/>
            <w:hideMark/>
          </w:tcPr>
          <w:p w14:paraId="7CC32EC3"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3.1</w:t>
            </w:r>
          </w:p>
        </w:tc>
        <w:tc>
          <w:tcPr>
            <w:tcW w:w="1350" w:type="dxa"/>
            <w:tcBorders>
              <w:top w:val="nil"/>
              <w:left w:val="nil"/>
              <w:bottom w:val="nil"/>
              <w:right w:val="nil"/>
            </w:tcBorders>
            <w:shd w:val="clear" w:color="auto" w:fill="auto"/>
            <w:hideMark/>
          </w:tcPr>
          <w:p w14:paraId="66E5FC6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2.8 ± 0.2</w:t>
            </w:r>
            <w:r w:rsidRPr="005127F0">
              <w:rPr>
                <w:rFonts w:ascii="Times New Roman" w:eastAsia="Times New Roman" w:hAnsi="Times New Roman" w:cs="Times New Roman"/>
                <w:color w:val="000000"/>
                <w:sz w:val="20"/>
                <w:szCs w:val="20"/>
              </w:rPr>
              <w:br/>
              <w:t>2.6–3.1</w:t>
            </w:r>
          </w:p>
        </w:tc>
        <w:tc>
          <w:tcPr>
            <w:tcW w:w="990" w:type="dxa"/>
            <w:tcBorders>
              <w:top w:val="nil"/>
              <w:left w:val="nil"/>
              <w:bottom w:val="nil"/>
              <w:right w:val="nil"/>
            </w:tcBorders>
            <w:shd w:val="clear" w:color="auto" w:fill="auto"/>
            <w:noWrap/>
            <w:hideMark/>
          </w:tcPr>
          <w:p w14:paraId="200FF3B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w:t>
            </w:r>
          </w:p>
        </w:tc>
        <w:tc>
          <w:tcPr>
            <w:tcW w:w="990" w:type="dxa"/>
            <w:tcBorders>
              <w:top w:val="nil"/>
              <w:left w:val="nil"/>
              <w:bottom w:val="nil"/>
              <w:right w:val="nil"/>
            </w:tcBorders>
            <w:shd w:val="clear" w:color="auto" w:fill="auto"/>
            <w:noWrap/>
            <w:hideMark/>
          </w:tcPr>
          <w:p w14:paraId="1F05DBE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2.3</w:t>
            </w:r>
          </w:p>
        </w:tc>
        <w:tc>
          <w:tcPr>
            <w:tcW w:w="1350" w:type="dxa"/>
            <w:tcBorders>
              <w:top w:val="nil"/>
              <w:left w:val="nil"/>
              <w:bottom w:val="nil"/>
              <w:right w:val="nil"/>
            </w:tcBorders>
            <w:shd w:val="clear" w:color="auto" w:fill="auto"/>
            <w:hideMark/>
          </w:tcPr>
          <w:p w14:paraId="3ED2ACC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2.4 ± 0.1</w:t>
            </w:r>
            <w:r w:rsidRPr="005127F0">
              <w:rPr>
                <w:rFonts w:ascii="Times New Roman" w:eastAsia="Times New Roman" w:hAnsi="Times New Roman" w:cs="Times New Roman"/>
                <w:color w:val="000000"/>
                <w:sz w:val="20"/>
                <w:szCs w:val="20"/>
              </w:rPr>
              <w:br/>
              <w:t>2.3–2.4</w:t>
            </w:r>
          </w:p>
        </w:tc>
      </w:tr>
      <w:tr w:rsidR="005127F0" w:rsidRPr="005127F0" w14:paraId="02DCAC05" w14:textId="77777777" w:rsidTr="005127F0">
        <w:trPr>
          <w:trHeight w:val="600"/>
        </w:trPr>
        <w:tc>
          <w:tcPr>
            <w:tcW w:w="594" w:type="dxa"/>
            <w:tcBorders>
              <w:top w:val="nil"/>
              <w:left w:val="nil"/>
              <w:bottom w:val="nil"/>
              <w:right w:val="nil"/>
            </w:tcBorders>
            <w:shd w:val="clear" w:color="auto" w:fill="auto"/>
            <w:noWrap/>
            <w:hideMark/>
          </w:tcPr>
          <w:p w14:paraId="1DFBB2E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TD</w:t>
            </w:r>
          </w:p>
        </w:tc>
        <w:tc>
          <w:tcPr>
            <w:tcW w:w="1041" w:type="dxa"/>
            <w:tcBorders>
              <w:top w:val="nil"/>
              <w:left w:val="nil"/>
              <w:bottom w:val="nil"/>
              <w:right w:val="nil"/>
            </w:tcBorders>
            <w:shd w:val="clear" w:color="auto" w:fill="auto"/>
            <w:noWrap/>
            <w:hideMark/>
          </w:tcPr>
          <w:p w14:paraId="5C0B2EB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1.7</w:t>
            </w:r>
          </w:p>
        </w:tc>
        <w:tc>
          <w:tcPr>
            <w:tcW w:w="990" w:type="dxa"/>
            <w:tcBorders>
              <w:top w:val="nil"/>
              <w:left w:val="nil"/>
              <w:bottom w:val="nil"/>
              <w:right w:val="nil"/>
            </w:tcBorders>
            <w:shd w:val="clear" w:color="auto" w:fill="auto"/>
            <w:noWrap/>
            <w:hideMark/>
          </w:tcPr>
          <w:p w14:paraId="340C2AC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1.6</w:t>
            </w:r>
          </w:p>
        </w:tc>
        <w:tc>
          <w:tcPr>
            <w:tcW w:w="990" w:type="dxa"/>
            <w:tcBorders>
              <w:top w:val="nil"/>
              <w:left w:val="nil"/>
              <w:bottom w:val="nil"/>
              <w:right w:val="nil"/>
            </w:tcBorders>
            <w:shd w:val="clear" w:color="auto" w:fill="auto"/>
            <w:noWrap/>
            <w:hideMark/>
          </w:tcPr>
          <w:p w14:paraId="51D1D74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1.8</w:t>
            </w:r>
          </w:p>
        </w:tc>
        <w:tc>
          <w:tcPr>
            <w:tcW w:w="1350" w:type="dxa"/>
            <w:tcBorders>
              <w:top w:val="nil"/>
              <w:left w:val="nil"/>
              <w:bottom w:val="nil"/>
              <w:right w:val="nil"/>
            </w:tcBorders>
            <w:shd w:val="clear" w:color="auto" w:fill="auto"/>
            <w:hideMark/>
          </w:tcPr>
          <w:p w14:paraId="7A3CA77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1.7 ± 0.1</w:t>
            </w:r>
            <w:r w:rsidRPr="005127F0">
              <w:rPr>
                <w:rFonts w:ascii="Times New Roman" w:eastAsia="Times New Roman" w:hAnsi="Times New Roman" w:cs="Times New Roman"/>
                <w:color w:val="000000"/>
                <w:sz w:val="20"/>
                <w:szCs w:val="20"/>
              </w:rPr>
              <w:br/>
              <w:t>1.6–1.8</w:t>
            </w:r>
          </w:p>
        </w:tc>
        <w:tc>
          <w:tcPr>
            <w:tcW w:w="990" w:type="dxa"/>
            <w:tcBorders>
              <w:top w:val="nil"/>
              <w:left w:val="nil"/>
              <w:bottom w:val="nil"/>
              <w:right w:val="nil"/>
            </w:tcBorders>
            <w:shd w:val="clear" w:color="auto" w:fill="auto"/>
            <w:noWrap/>
            <w:hideMark/>
          </w:tcPr>
          <w:p w14:paraId="03F176E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1.6</w:t>
            </w:r>
          </w:p>
        </w:tc>
        <w:tc>
          <w:tcPr>
            <w:tcW w:w="990" w:type="dxa"/>
            <w:tcBorders>
              <w:top w:val="nil"/>
              <w:left w:val="nil"/>
              <w:bottom w:val="nil"/>
              <w:right w:val="nil"/>
            </w:tcBorders>
            <w:shd w:val="clear" w:color="auto" w:fill="auto"/>
            <w:noWrap/>
            <w:hideMark/>
          </w:tcPr>
          <w:p w14:paraId="616BE46B"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w:t>
            </w:r>
            <w:r w:rsidR="00252E72">
              <w:rPr>
                <w:rFonts w:ascii="Times New Roman" w:eastAsia="Times New Roman" w:hAnsi="Times New Roman" w:cs="Times New Roman"/>
                <w:color w:val="000000"/>
                <w:sz w:val="20"/>
                <w:szCs w:val="20"/>
              </w:rPr>
              <w:t>.0</w:t>
            </w:r>
          </w:p>
        </w:tc>
        <w:tc>
          <w:tcPr>
            <w:tcW w:w="1350" w:type="dxa"/>
            <w:tcBorders>
              <w:top w:val="nil"/>
              <w:left w:val="nil"/>
              <w:bottom w:val="nil"/>
              <w:right w:val="nil"/>
            </w:tcBorders>
            <w:shd w:val="clear" w:color="auto" w:fill="auto"/>
            <w:hideMark/>
          </w:tcPr>
          <w:p w14:paraId="0326CEE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 ± 0.3</w:t>
            </w:r>
            <w:r w:rsidRPr="005127F0">
              <w:rPr>
                <w:rFonts w:ascii="Times New Roman" w:eastAsia="Times New Roman" w:hAnsi="Times New Roman" w:cs="Times New Roman"/>
                <w:color w:val="000000"/>
                <w:sz w:val="20"/>
                <w:szCs w:val="20"/>
              </w:rPr>
              <w:br/>
              <w:t>1.0–1.6</w:t>
            </w:r>
          </w:p>
        </w:tc>
      </w:tr>
      <w:tr w:rsidR="005127F0" w:rsidRPr="005127F0" w14:paraId="0B3A0DEF" w14:textId="77777777" w:rsidTr="005127F0">
        <w:trPr>
          <w:trHeight w:val="600"/>
        </w:trPr>
        <w:tc>
          <w:tcPr>
            <w:tcW w:w="594" w:type="dxa"/>
            <w:tcBorders>
              <w:top w:val="nil"/>
              <w:left w:val="nil"/>
              <w:bottom w:val="nil"/>
              <w:right w:val="nil"/>
            </w:tcBorders>
            <w:shd w:val="clear" w:color="auto" w:fill="auto"/>
            <w:noWrap/>
            <w:hideMark/>
          </w:tcPr>
          <w:p w14:paraId="66BFFA7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ML</w:t>
            </w:r>
          </w:p>
        </w:tc>
        <w:tc>
          <w:tcPr>
            <w:tcW w:w="1041" w:type="dxa"/>
            <w:tcBorders>
              <w:top w:val="nil"/>
              <w:left w:val="nil"/>
              <w:bottom w:val="nil"/>
              <w:right w:val="nil"/>
            </w:tcBorders>
            <w:shd w:val="clear" w:color="auto" w:fill="auto"/>
            <w:noWrap/>
            <w:hideMark/>
          </w:tcPr>
          <w:p w14:paraId="6DF845A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7.8</w:t>
            </w:r>
          </w:p>
        </w:tc>
        <w:tc>
          <w:tcPr>
            <w:tcW w:w="990" w:type="dxa"/>
            <w:tcBorders>
              <w:top w:val="nil"/>
              <w:left w:val="nil"/>
              <w:bottom w:val="nil"/>
              <w:right w:val="nil"/>
            </w:tcBorders>
            <w:shd w:val="clear" w:color="auto" w:fill="auto"/>
            <w:noWrap/>
            <w:hideMark/>
          </w:tcPr>
          <w:p w14:paraId="6894B9C2"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7.4</w:t>
            </w:r>
          </w:p>
        </w:tc>
        <w:tc>
          <w:tcPr>
            <w:tcW w:w="990" w:type="dxa"/>
            <w:tcBorders>
              <w:top w:val="nil"/>
              <w:left w:val="nil"/>
              <w:bottom w:val="nil"/>
              <w:right w:val="nil"/>
            </w:tcBorders>
            <w:shd w:val="clear" w:color="auto" w:fill="auto"/>
            <w:noWrap/>
            <w:hideMark/>
          </w:tcPr>
          <w:p w14:paraId="2CA73A3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8.6</w:t>
            </w:r>
          </w:p>
        </w:tc>
        <w:tc>
          <w:tcPr>
            <w:tcW w:w="1350" w:type="dxa"/>
            <w:tcBorders>
              <w:top w:val="nil"/>
              <w:left w:val="nil"/>
              <w:bottom w:val="nil"/>
              <w:right w:val="nil"/>
            </w:tcBorders>
            <w:shd w:val="clear" w:color="auto" w:fill="auto"/>
            <w:hideMark/>
          </w:tcPr>
          <w:p w14:paraId="2670472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7.9 ± 0.4</w:t>
            </w:r>
            <w:r w:rsidRPr="005127F0">
              <w:rPr>
                <w:rFonts w:ascii="Times New Roman" w:eastAsia="Times New Roman" w:hAnsi="Times New Roman" w:cs="Times New Roman"/>
                <w:color w:val="000000"/>
                <w:sz w:val="20"/>
                <w:szCs w:val="20"/>
              </w:rPr>
              <w:br/>
              <w:t>7.4–8.6</w:t>
            </w:r>
          </w:p>
        </w:tc>
        <w:tc>
          <w:tcPr>
            <w:tcW w:w="990" w:type="dxa"/>
            <w:tcBorders>
              <w:top w:val="nil"/>
              <w:left w:val="nil"/>
              <w:bottom w:val="nil"/>
              <w:right w:val="nil"/>
            </w:tcBorders>
            <w:shd w:val="clear" w:color="auto" w:fill="auto"/>
            <w:noWrap/>
            <w:hideMark/>
          </w:tcPr>
          <w:p w14:paraId="3C66D62C"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6.2</w:t>
            </w:r>
          </w:p>
        </w:tc>
        <w:tc>
          <w:tcPr>
            <w:tcW w:w="990" w:type="dxa"/>
            <w:tcBorders>
              <w:top w:val="nil"/>
              <w:left w:val="nil"/>
              <w:bottom w:val="nil"/>
              <w:right w:val="nil"/>
            </w:tcBorders>
            <w:shd w:val="clear" w:color="auto" w:fill="auto"/>
            <w:noWrap/>
            <w:hideMark/>
          </w:tcPr>
          <w:p w14:paraId="50332D8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5.5</w:t>
            </w:r>
          </w:p>
        </w:tc>
        <w:tc>
          <w:tcPr>
            <w:tcW w:w="1350" w:type="dxa"/>
            <w:tcBorders>
              <w:top w:val="nil"/>
              <w:left w:val="nil"/>
              <w:bottom w:val="nil"/>
              <w:right w:val="nil"/>
            </w:tcBorders>
            <w:shd w:val="clear" w:color="auto" w:fill="auto"/>
            <w:hideMark/>
          </w:tcPr>
          <w:p w14:paraId="5665675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5.9 ± 0.4</w:t>
            </w:r>
            <w:r w:rsidRPr="005127F0">
              <w:rPr>
                <w:rFonts w:ascii="Times New Roman" w:eastAsia="Times New Roman" w:hAnsi="Times New Roman" w:cs="Times New Roman"/>
                <w:color w:val="000000"/>
                <w:sz w:val="20"/>
                <w:szCs w:val="20"/>
              </w:rPr>
              <w:br/>
              <w:t>5.5–6.2</w:t>
            </w:r>
          </w:p>
        </w:tc>
      </w:tr>
      <w:tr w:rsidR="005127F0" w:rsidRPr="005127F0" w14:paraId="44519D03" w14:textId="77777777" w:rsidTr="005127F0">
        <w:trPr>
          <w:trHeight w:val="600"/>
        </w:trPr>
        <w:tc>
          <w:tcPr>
            <w:tcW w:w="594" w:type="dxa"/>
            <w:tcBorders>
              <w:top w:val="nil"/>
              <w:left w:val="nil"/>
              <w:right w:val="nil"/>
            </w:tcBorders>
            <w:shd w:val="clear" w:color="auto" w:fill="auto"/>
            <w:noWrap/>
            <w:hideMark/>
          </w:tcPr>
          <w:p w14:paraId="4D354C6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CL</w:t>
            </w:r>
          </w:p>
        </w:tc>
        <w:tc>
          <w:tcPr>
            <w:tcW w:w="1041" w:type="dxa"/>
            <w:tcBorders>
              <w:top w:val="nil"/>
              <w:left w:val="nil"/>
              <w:right w:val="nil"/>
            </w:tcBorders>
            <w:shd w:val="clear" w:color="auto" w:fill="auto"/>
            <w:noWrap/>
            <w:hideMark/>
          </w:tcPr>
          <w:p w14:paraId="10C22A86"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13.9</w:t>
            </w:r>
          </w:p>
        </w:tc>
        <w:tc>
          <w:tcPr>
            <w:tcW w:w="990" w:type="dxa"/>
            <w:tcBorders>
              <w:top w:val="nil"/>
              <w:left w:val="nil"/>
              <w:right w:val="nil"/>
            </w:tcBorders>
            <w:shd w:val="clear" w:color="auto" w:fill="auto"/>
            <w:noWrap/>
            <w:hideMark/>
          </w:tcPr>
          <w:p w14:paraId="03E6154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13.7</w:t>
            </w:r>
          </w:p>
        </w:tc>
        <w:tc>
          <w:tcPr>
            <w:tcW w:w="990" w:type="dxa"/>
            <w:tcBorders>
              <w:top w:val="nil"/>
              <w:left w:val="nil"/>
              <w:right w:val="nil"/>
            </w:tcBorders>
            <w:shd w:val="clear" w:color="auto" w:fill="auto"/>
            <w:noWrap/>
            <w:hideMark/>
          </w:tcPr>
          <w:p w14:paraId="2CC9DF1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15.7</w:t>
            </w:r>
          </w:p>
        </w:tc>
        <w:tc>
          <w:tcPr>
            <w:tcW w:w="1350" w:type="dxa"/>
            <w:tcBorders>
              <w:top w:val="nil"/>
              <w:left w:val="nil"/>
              <w:right w:val="nil"/>
            </w:tcBorders>
            <w:shd w:val="clear" w:color="auto" w:fill="auto"/>
            <w:hideMark/>
          </w:tcPr>
          <w:p w14:paraId="577F4619"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14.4 ± 0.6</w:t>
            </w:r>
            <w:r w:rsidRPr="005127F0">
              <w:rPr>
                <w:rFonts w:ascii="Times New Roman" w:eastAsia="Times New Roman" w:hAnsi="Times New Roman" w:cs="Times New Roman"/>
                <w:color w:val="000000"/>
                <w:sz w:val="20"/>
                <w:szCs w:val="20"/>
              </w:rPr>
              <w:br/>
              <w:t>13.7–15.7</w:t>
            </w:r>
          </w:p>
        </w:tc>
        <w:tc>
          <w:tcPr>
            <w:tcW w:w="990" w:type="dxa"/>
            <w:tcBorders>
              <w:top w:val="nil"/>
              <w:left w:val="nil"/>
              <w:right w:val="nil"/>
            </w:tcBorders>
            <w:shd w:val="clear" w:color="auto" w:fill="auto"/>
            <w:noWrap/>
            <w:hideMark/>
          </w:tcPr>
          <w:p w14:paraId="48B10C6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11.6</w:t>
            </w:r>
          </w:p>
        </w:tc>
        <w:tc>
          <w:tcPr>
            <w:tcW w:w="990" w:type="dxa"/>
            <w:tcBorders>
              <w:top w:val="nil"/>
              <w:left w:val="nil"/>
              <w:right w:val="nil"/>
            </w:tcBorders>
            <w:shd w:val="clear" w:color="auto" w:fill="auto"/>
            <w:noWrap/>
            <w:hideMark/>
          </w:tcPr>
          <w:p w14:paraId="4B3533F7"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10.9</w:t>
            </w:r>
          </w:p>
        </w:tc>
        <w:tc>
          <w:tcPr>
            <w:tcW w:w="1350" w:type="dxa"/>
            <w:tcBorders>
              <w:top w:val="nil"/>
              <w:left w:val="nil"/>
              <w:right w:val="nil"/>
            </w:tcBorders>
            <w:shd w:val="clear" w:color="auto" w:fill="auto"/>
            <w:hideMark/>
          </w:tcPr>
          <w:p w14:paraId="53176A3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11.3 ± 0.4</w:t>
            </w:r>
            <w:r w:rsidRPr="005127F0">
              <w:rPr>
                <w:rFonts w:ascii="Times New Roman" w:eastAsia="Times New Roman" w:hAnsi="Times New Roman" w:cs="Times New Roman"/>
                <w:color w:val="000000"/>
                <w:sz w:val="20"/>
                <w:szCs w:val="20"/>
              </w:rPr>
              <w:br/>
              <w:t>10.9–11.6</w:t>
            </w:r>
          </w:p>
        </w:tc>
      </w:tr>
      <w:tr w:rsidR="005127F0" w:rsidRPr="005127F0" w14:paraId="358023E2" w14:textId="77777777" w:rsidTr="005127F0">
        <w:trPr>
          <w:trHeight w:val="600"/>
        </w:trPr>
        <w:tc>
          <w:tcPr>
            <w:tcW w:w="594" w:type="dxa"/>
            <w:tcBorders>
              <w:top w:val="nil"/>
              <w:left w:val="nil"/>
              <w:bottom w:val="single" w:sz="4" w:space="0" w:color="auto"/>
              <w:right w:val="nil"/>
            </w:tcBorders>
            <w:shd w:val="clear" w:color="auto" w:fill="auto"/>
            <w:noWrap/>
            <w:hideMark/>
          </w:tcPr>
          <w:p w14:paraId="0A01534F"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PL</w:t>
            </w:r>
          </w:p>
        </w:tc>
        <w:tc>
          <w:tcPr>
            <w:tcW w:w="1041" w:type="dxa"/>
            <w:tcBorders>
              <w:top w:val="nil"/>
              <w:left w:val="nil"/>
              <w:bottom w:val="single" w:sz="4" w:space="0" w:color="auto"/>
              <w:right w:val="nil"/>
            </w:tcBorders>
            <w:shd w:val="clear" w:color="auto" w:fill="auto"/>
            <w:noWrap/>
            <w:hideMark/>
          </w:tcPr>
          <w:p w14:paraId="6FE5C1A8"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10.5</w:t>
            </w:r>
          </w:p>
        </w:tc>
        <w:tc>
          <w:tcPr>
            <w:tcW w:w="990" w:type="dxa"/>
            <w:tcBorders>
              <w:top w:val="nil"/>
              <w:left w:val="nil"/>
              <w:bottom w:val="single" w:sz="4" w:space="0" w:color="auto"/>
              <w:right w:val="nil"/>
            </w:tcBorders>
            <w:shd w:val="clear" w:color="auto" w:fill="auto"/>
            <w:noWrap/>
            <w:hideMark/>
          </w:tcPr>
          <w:p w14:paraId="5C434091"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10.5</w:t>
            </w:r>
          </w:p>
        </w:tc>
        <w:tc>
          <w:tcPr>
            <w:tcW w:w="990" w:type="dxa"/>
            <w:tcBorders>
              <w:top w:val="nil"/>
              <w:left w:val="nil"/>
              <w:bottom w:val="single" w:sz="4" w:space="0" w:color="auto"/>
              <w:right w:val="nil"/>
            </w:tcBorders>
            <w:shd w:val="clear" w:color="auto" w:fill="auto"/>
            <w:noWrap/>
            <w:hideMark/>
          </w:tcPr>
          <w:p w14:paraId="1B10E24E"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11.3</w:t>
            </w:r>
          </w:p>
        </w:tc>
        <w:tc>
          <w:tcPr>
            <w:tcW w:w="1350" w:type="dxa"/>
            <w:tcBorders>
              <w:top w:val="nil"/>
              <w:left w:val="nil"/>
              <w:bottom w:val="single" w:sz="4" w:space="0" w:color="auto"/>
              <w:right w:val="nil"/>
            </w:tcBorders>
            <w:shd w:val="clear" w:color="auto" w:fill="auto"/>
            <w:hideMark/>
          </w:tcPr>
          <w:p w14:paraId="71C685D4"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10.8 ± 0.3</w:t>
            </w:r>
            <w:r w:rsidRPr="005127F0">
              <w:rPr>
                <w:rFonts w:ascii="Times New Roman" w:eastAsia="Times New Roman" w:hAnsi="Times New Roman" w:cs="Times New Roman"/>
                <w:color w:val="000000"/>
                <w:sz w:val="20"/>
                <w:szCs w:val="20"/>
              </w:rPr>
              <w:br/>
              <w:t>10.5–11.3</w:t>
            </w:r>
          </w:p>
        </w:tc>
        <w:tc>
          <w:tcPr>
            <w:tcW w:w="990" w:type="dxa"/>
            <w:tcBorders>
              <w:top w:val="nil"/>
              <w:left w:val="nil"/>
              <w:bottom w:val="single" w:sz="4" w:space="0" w:color="auto"/>
              <w:right w:val="nil"/>
            </w:tcBorders>
            <w:shd w:val="clear" w:color="auto" w:fill="auto"/>
            <w:noWrap/>
            <w:hideMark/>
          </w:tcPr>
          <w:p w14:paraId="6808F865"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8.4</w:t>
            </w:r>
          </w:p>
        </w:tc>
        <w:tc>
          <w:tcPr>
            <w:tcW w:w="990" w:type="dxa"/>
            <w:tcBorders>
              <w:top w:val="nil"/>
              <w:left w:val="nil"/>
              <w:bottom w:val="single" w:sz="4" w:space="0" w:color="auto"/>
              <w:right w:val="nil"/>
            </w:tcBorders>
            <w:shd w:val="clear" w:color="auto" w:fill="auto"/>
            <w:noWrap/>
            <w:hideMark/>
          </w:tcPr>
          <w:p w14:paraId="3B2E2790"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7.7</w:t>
            </w:r>
          </w:p>
        </w:tc>
        <w:tc>
          <w:tcPr>
            <w:tcW w:w="1350" w:type="dxa"/>
            <w:tcBorders>
              <w:top w:val="nil"/>
              <w:left w:val="nil"/>
              <w:bottom w:val="single" w:sz="4" w:space="0" w:color="auto"/>
              <w:right w:val="nil"/>
            </w:tcBorders>
            <w:shd w:val="clear" w:color="auto" w:fill="auto"/>
            <w:hideMark/>
          </w:tcPr>
          <w:p w14:paraId="74B0963A" w14:textId="77777777" w:rsidR="005127F0" w:rsidRPr="005127F0" w:rsidRDefault="005127F0" w:rsidP="005127F0">
            <w:pPr>
              <w:rPr>
                <w:rFonts w:ascii="Times New Roman" w:eastAsia="Times New Roman" w:hAnsi="Times New Roman" w:cs="Times New Roman"/>
                <w:color w:val="000000"/>
                <w:sz w:val="20"/>
                <w:szCs w:val="20"/>
              </w:rPr>
            </w:pPr>
            <w:r w:rsidRPr="005127F0">
              <w:rPr>
                <w:rFonts w:ascii="Times New Roman" w:eastAsia="Times New Roman" w:hAnsi="Times New Roman" w:cs="Times New Roman"/>
                <w:color w:val="000000"/>
                <w:sz w:val="20"/>
                <w:szCs w:val="20"/>
              </w:rPr>
              <w:t>8.1 ± 0.4</w:t>
            </w:r>
            <w:r w:rsidRPr="005127F0">
              <w:rPr>
                <w:rFonts w:ascii="Times New Roman" w:eastAsia="Times New Roman" w:hAnsi="Times New Roman" w:cs="Times New Roman"/>
                <w:color w:val="000000"/>
                <w:sz w:val="20"/>
                <w:szCs w:val="20"/>
              </w:rPr>
              <w:br/>
              <w:t>7.7–8.4</w:t>
            </w:r>
          </w:p>
        </w:tc>
      </w:tr>
    </w:tbl>
    <w:p w14:paraId="0FED75D6" w14:textId="77777777" w:rsidR="005127F0" w:rsidRPr="0031171A" w:rsidRDefault="005127F0" w:rsidP="005127F0">
      <w:pPr>
        <w:spacing w:line="276" w:lineRule="auto"/>
        <w:ind w:left="720" w:hanging="720"/>
        <w:rPr>
          <w:rFonts w:ascii="Times New Roman" w:hAnsi="Times New Roman" w:cs="Times New Roman"/>
        </w:rPr>
      </w:pPr>
    </w:p>
    <w:sectPr w:rsidR="005127F0" w:rsidRPr="0031171A" w:rsidSect="0069381B">
      <w:pgSz w:w="12240" w:h="15840"/>
      <w:pgMar w:top="1440" w:right="1800" w:bottom="1440" w:left="1800" w:header="720" w:footer="720" w:gutter="0"/>
      <w:lnNumType w:countBy="1" w:restart="continuous"/>
      <w:cols w:space="720"/>
      <w:docGrid w:linePitch="360"/>
      <w:sectPrChange w:id="1392" w:author="" w:date="2013-12-10T12:17:00Z">
        <w:sectPr w:rsidR="005127F0" w:rsidRPr="0031171A" w:rsidSect="0069381B">
          <w:pgMar w:top="1440" w:right="1800" w:bottom="1440" w:left="180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8" w:author="Jodi.Rowley" w:date="2013-11-21T14:11:00Z" w:initials="JJLR">
    <w:p w14:paraId="23CE5954" w14:textId="77777777" w:rsidR="00AB2087" w:rsidRDefault="00AB2087">
      <w:pPr>
        <w:pStyle w:val="CommentText"/>
      </w:pPr>
      <w:r>
        <w:rPr>
          <w:rStyle w:val="CommentReference"/>
        </w:rPr>
        <w:annotationRef/>
      </w:r>
      <w:proofErr w:type="gramStart"/>
      <w:r>
        <w:t>add</w:t>
      </w:r>
      <w:proofErr w:type="gramEnd"/>
    </w:p>
  </w:comment>
  <w:comment w:id="159" w:author="Jodi.Rowley" w:date="2013-11-21T14:11:00Z" w:initials="JJLR">
    <w:p w14:paraId="3E45A30A" w14:textId="77777777" w:rsidR="00AB2087" w:rsidRDefault="00AB2087">
      <w:pPr>
        <w:pStyle w:val="CommentText"/>
      </w:pPr>
      <w:r>
        <w:rPr>
          <w:rStyle w:val="CommentReference"/>
        </w:rPr>
        <w:annotationRef/>
      </w:r>
      <w:proofErr w:type="gramStart"/>
      <w:r>
        <w:t>add</w:t>
      </w:r>
      <w:proofErr w:type="gramEnd"/>
    </w:p>
  </w:comment>
  <w:comment w:id="329" w:author="Jodi.Rowley" w:date="2013-11-21T14:11:00Z" w:initials="JJLR">
    <w:p w14:paraId="108C80F7" w14:textId="77777777" w:rsidR="00AB2087" w:rsidRDefault="00AB2087">
      <w:pPr>
        <w:pStyle w:val="CommentText"/>
      </w:pPr>
      <w:r>
        <w:rPr>
          <w:rStyle w:val="CommentReference"/>
        </w:rPr>
        <w:annotationRef/>
      </w:r>
      <w:r>
        <w:t>Voucher #</w:t>
      </w:r>
    </w:p>
  </w:comment>
  <w:comment w:id="332" w:author="Jodi.Rowley" w:date="2013-11-21T14:11:00Z" w:initials="JJLR">
    <w:p w14:paraId="793C3E65" w14:textId="77777777" w:rsidR="00AB2087" w:rsidRDefault="00AB2087">
      <w:pPr>
        <w:pStyle w:val="CommentText"/>
      </w:pPr>
      <w:r>
        <w:rPr>
          <w:rStyle w:val="CommentReference"/>
        </w:rPr>
        <w:annotationRef/>
      </w:r>
      <w:r>
        <w:t>Voucher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2"/>
  </w:compat>
  <w:rsids>
    <w:rsidRoot w:val="003C23D3"/>
    <w:rsid w:val="0002252B"/>
    <w:rsid w:val="00027BD6"/>
    <w:rsid w:val="00033DC9"/>
    <w:rsid w:val="00041C2B"/>
    <w:rsid w:val="000460C1"/>
    <w:rsid w:val="0005448C"/>
    <w:rsid w:val="00061561"/>
    <w:rsid w:val="0007161B"/>
    <w:rsid w:val="00080A63"/>
    <w:rsid w:val="00086441"/>
    <w:rsid w:val="000B7407"/>
    <w:rsid w:val="000C2D2F"/>
    <w:rsid w:val="000D4E3B"/>
    <w:rsid w:val="000E0181"/>
    <w:rsid w:val="000F2F3C"/>
    <w:rsid w:val="00101C5E"/>
    <w:rsid w:val="00127BDD"/>
    <w:rsid w:val="0013163B"/>
    <w:rsid w:val="001417C7"/>
    <w:rsid w:val="00145FF5"/>
    <w:rsid w:val="00146D09"/>
    <w:rsid w:val="00161C19"/>
    <w:rsid w:val="001655F1"/>
    <w:rsid w:val="00180190"/>
    <w:rsid w:val="001822F2"/>
    <w:rsid w:val="00185465"/>
    <w:rsid w:val="001900BB"/>
    <w:rsid w:val="00195445"/>
    <w:rsid w:val="00197E1F"/>
    <w:rsid w:val="001F29E0"/>
    <w:rsid w:val="001F575B"/>
    <w:rsid w:val="001F7E63"/>
    <w:rsid w:val="00226098"/>
    <w:rsid w:val="00241A50"/>
    <w:rsid w:val="0024203C"/>
    <w:rsid w:val="00251428"/>
    <w:rsid w:val="00252E72"/>
    <w:rsid w:val="00264570"/>
    <w:rsid w:val="0026489A"/>
    <w:rsid w:val="002654E6"/>
    <w:rsid w:val="00271A95"/>
    <w:rsid w:val="002767A7"/>
    <w:rsid w:val="00282F8E"/>
    <w:rsid w:val="002B5FBF"/>
    <w:rsid w:val="002C3B00"/>
    <w:rsid w:val="002D3278"/>
    <w:rsid w:val="002D766A"/>
    <w:rsid w:val="002E235E"/>
    <w:rsid w:val="002E4175"/>
    <w:rsid w:val="002E7ED9"/>
    <w:rsid w:val="002F2FDA"/>
    <w:rsid w:val="002F3DC1"/>
    <w:rsid w:val="00307EF7"/>
    <w:rsid w:val="0031171A"/>
    <w:rsid w:val="003120DA"/>
    <w:rsid w:val="00312B2A"/>
    <w:rsid w:val="00331D6F"/>
    <w:rsid w:val="00337637"/>
    <w:rsid w:val="003571BE"/>
    <w:rsid w:val="00366704"/>
    <w:rsid w:val="00374363"/>
    <w:rsid w:val="00375B70"/>
    <w:rsid w:val="003801E9"/>
    <w:rsid w:val="003A65C4"/>
    <w:rsid w:val="003B4813"/>
    <w:rsid w:val="003B6227"/>
    <w:rsid w:val="003C23D3"/>
    <w:rsid w:val="003D1FDB"/>
    <w:rsid w:val="003E085B"/>
    <w:rsid w:val="003E4A42"/>
    <w:rsid w:val="003F6F21"/>
    <w:rsid w:val="00404245"/>
    <w:rsid w:val="0040626F"/>
    <w:rsid w:val="00414618"/>
    <w:rsid w:val="0043214E"/>
    <w:rsid w:val="00440F4C"/>
    <w:rsid w:val="00445B4A"/>
    <w:rsid w:val="004633BB"/>
    <w:rsid w:val="0047345B"/>
    <w:rsid w:val="00477D31"/>
    <w:rsid w:val="004923B8"/>
    <w:rsid w:val="00496B97"/>
    <w:rsid w:val="00497317"/>
    <w:rsid w:val="00497C14"/>
    <w:rsid w:val="004C1DD3"/>
    <w:rsid w:val="004D3279"/>
    <w:rsid w:val="004E6D4C"/>
    <w:rsid w:val="004F3A97"/>
    <w:rsid w:val="005127F0"/>
    <w:rsid w:val="005204F4"/>
    <w:rsid w:val="00520D29"/>
    <w:rsid w:val="005400A4"/>
    <w:rsid w:val="005466FD"/>
    <w:rsid w:val="00550B03"/>
    <w:rsid w:val="00561BB1"/>
    <w:rsid w:val="005654E7"/>
    <w:rsid w:val="00576CCE"/>
    <w:rsid w:val="005C4059"/>
    <w:rsid w:val="005D0E69"/>
    <w:rsid w:val="005D0FEC"/>
    <w:rsid w:val="005D3436"/>
    <w:rsid w:val="005D52E2"/>
    <w:rsid w:val="005D6037"/>
    <w:rsid w:val="005D6CE3"/>
    <w:rsid w:val="005F0103"/>
    <w:rsid w:val="00604DBD"/>
    <w:rsid w:val="006224CF"/>
    <w:rsid w:val="00631586"/>
    <w:rsid w:val="00667B14"/>
    <w:rsid w:val="006739C9"/>
    <w:rsid w:val="0069251B"/>
    <w:rsid w:val="0069381B"/>
    <w:rsid w:val="0069530E"/>
    <w:rsid w:val="006D0715"/>
    <w:rsid w:val="006D2980"/>
    <w:rsid w:val="006D427D"/>
    <w:rsid w:val="00760F1C"/>
    <w:rsid w:val="00791B5F"/>
    <w:rsid w:val="0079512C"/>
    <w:rsid w:val="007A2EAF"/>
    <w:rsid w:val="007B40BF"/>
    <w:rsid w:val="007B46FC"/>
    <w:rsid w:val="00811352"/>
    <w:rsid w:val="00841D0C"/>
    <w:rsid w:val="00857583"/>
    <w:rsid w:val="0087224F"/>
    <w:rsid w:val="0087303B"/>
    <w:rsid w:val="0088272E"/>
    <w:rsid w:val="008C4E6A"/>
    <w:rsid w:val="008E1851"/>
    <w:rsid w:val="008E7C59"/>
    <w:rsid w:val="008F62AD"/>
    <w:rsid w:val="009405F1"/>
    <w:rsid w:val="00945FDD"/>
    <w:rsid w:val="00946D2F"/>
    <w:rsid w:val="009632A3"/>
    <w:rsid w:val="00965090"/>
    <w:rsid w:val="00971A9B"/>
    <w:rsid w:val="0097240F"/>
    <w:rsid w:val="009954F1"/>
    <w:rsid w:val="009A162B"/>
    <w:rsid w:val="009C0284"/>
    <w:rsid w:val="009C077C"/>
    <w:rsid w:val="009D707B"/>
    <w:rsid w:val="009F2C0D"/>
    <w:rsid w:val="00A01A10"/>
    <w:rsid w:val="00A141BE"/>
    <w:rsid w:val="00A26C72"/>
    <w:rsid w:val="00A42EB1"/>
    <w:rsid w:val="00A441C8"/>
    <w:rsid w:val="00A55A11"/>
    <w:rsid w:val="00A64126"/>
    <w:rsid w:val="00A77B2F"/>
    <w:rsid w:val="00A83368"/>
    <w:rsid w:val="00AA1F1C"/>
    <w:rsid w:val="00AA39EA"/>
    <w:rsid w:val="00AB2087"/>
    <w:rsid w:val="00AF0DB2"/>
    <w:rsid w:val="00B16E15"/>
    <w:rsid w:val="00B33EEB"/>
    <w:rsid w:val="00B3712A"/>
    <w:rsid w:val="00B40FCF"/>
    <w:rsid w:val="00B426A2"/>
    <w:rsid w:val="00B63C7A"/>
    <w:rsid w:val="00B82EEC"/>
    <w:rsid w:val="00BA1D8D"/>
    <w:rsid w:val="00BB46A0"/>
    <w:rsid w:val="00BB69F5"/>
    <w:rsid w:val="00BB6ED1"/>
    <w:rsid w:val="00BC4635"/>
    <w:rsid w:val="00BD6B63"/>
    <w:rsid w:val="00BF1688"/>
    <w:rsid w:val="00BF1B6B"/>
    <w:rsid w:val="00BF64BC"/>
    <w:rsid w:val="00C26242"/>
    <w:rsid w:val="00C30F40"/>
    <w:rsid w:val="00C31921"/>
    <w:rsid w:val="00C35579"/>
    <w:rsid w:val="00C37CFA"/>
    <w:rsid w:val="00C42CE3"/>
    <w:rsid w:val="00C4330D"/>
    <w:rsid w:val="00C63FE0"/>
    <w:rsid w:val="00C70A63"/>
    <w:rsid w:val="00C70DB9"/>
    <w:rsid w:val="00C867F8"/>
    <w:rsid w:val="00CA149F"/>
    <w:rsid w:val="00CD2DA6"/>
    <w:rsid w:val="00CD572A"/>
    <w:rsid w:val="00D363A3"/>
    <w:rsid w:val="00D4783F"/>
    <w:rsid w:val="00D50BE2"/>
    <w:rsid w:val="00D945E9"/>
    <w:rsid w:val="00DB03E8"/>
    <w:rsid w:val="00DB6161"/>
    <w:rsid w:val="00DD24D4"/>
    <w:rsid w:val="00DE07D0"/>
    <w:rsid w:val="00DE4C5D"/>
    <w:rsid w:val="00DE7BE0"/>
    <w:rsid w:val="00E245BA"/>
    <w:rsid w:val="00E53AE1"/>
    <w:rsid w:val="00E94A10"/>
    <w:rsid w:val="00EB06AF"/>
    <w:rsid w:val="00EC007F"/>
    <w:rsid w:val="00EC5A8A"/>
    <w:rsid w:val="00ED0C5D"/>
    <w:rsid w:val="00EF2EC6"/>
    <w:rsid w:val="00F14E3C"/>
    <w:rsid w:val="00F25C17"/>
    <w:rsid w:val="00F43883"/>
    <w:rsid w:val="00F44FEC"/>
    <w:rsid w:val="00F81A79"/>
    <w:rsid w:val="00F9104C"/>
    <w:rsid w:val="00FB2C89"/>
    <w:rsid w:val="00FC1E8F"/>
    <w:rsid w:val="00FD0521"/>
    <w:rsid w:val="00FE3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C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 w:type="paragraph" w:styleId="ListParagraph">
    <w:name w:val="List Paragraph"/>
    <w:basedOn w:val="Normal"/>
    <w:uiPriority w:val="34"/>
    <w:qFormat/>
    <w:rsid w:val="003E4A42"/>
    <w:pPr>
      <w:ind w:left="720"/>
      <w:contextualSpacing/>
    </w:pPr>
  </w:style>
  <w:style w:type="character" w:styleId="LineNumber">
    <w:name w:val="line number"/>
    <w:basedOn w:val="DefaultParagraphFont"/>
    <w:uiPriority w:val="99"/>
    <w:semiHidden/>
    <w:unhideWhenUsed/>
    <w:rsid w:val="0069381B"/>
  </w:style>
  <w:style w:type="paragraph" w:styleId="Revision">
    <w:name w:val="Revision"/>
    <w:hidden/>
    <w:uiPriority w:val="99"/>
    <w:semiHidden/>
    <w:rsid w:val="006938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90455">
      <w:bodyDiv w:val="1"/>
      <w:marLeft w:val="0"/>
      <w:marRight w:val="0"/>
      <w:marTop w:val="0"/>
      <w:marBottom w:val="0"/>
      <w:divBdr>
        <w:top w:val="none" w:sz="0" w:space="0" w:color="auto"/>
        <w:left w:val="none" w:sz="0" w:space="0" w:color="auto"/>
        <w:bottom w:val="none" w:sz="0" w:space="0" w:color="auto"/>
        <w:right w:val="none" w:sz="0" w:space="0" w:color="auto"/>
      </w:divBdr>
    </w:div>
    <w:div w:id="896235553">
      <w:bodyDiv w:val="1"/>
      <w:marLeft w:val="0"/>
      <w:marRight w:val="0"/>
      <w:marTop w:val="0"/>
      <w:marBottom w:val="0"/>
      <w:divBdr>
        <w:top w:val="none" w:sz="0" w:space="0" w:color="auto"/>
        <w:left w:val="none" w:sz="0" w:space="0" w:color="auto"/>
        <w:bottom w:val="none" w:sz="0" w:space="0" w:color="auto"/>
        <w:right w:val="none" w:sz="0" w:space="0" w:color="auto"/>
      </w:divBdr>
    </w:div>
    <w:div w:id="930894543">
      <w:bodyDiv w:val="1"/>
      <w:marLeft w:val="0"/>
      <w:marRight w:val="0"/>
      <w:marTop w:val="0"/>
      <w:marBottom w:val="0"/>
      <w:divBdr>
        <w:top w:val="none" w:sz="0" w:space="0" w:color="auto"/>
        <w:left w:val="none" w:sz="0" w:space="0" w:color="auto"/>
        <w:bottom w:val="none" w:sz="0" w:space="0" w:color="auto"/>
        <w:right w:val="none" w:sz="0" w:space="0" w:color="auto"/>
      </w:divBdr>
    </w:div>
    <w:div w:id="1121221526">
      <w:bodyDiv w:val="1"/>
      <w:marLeft w:val="0"/>
      <w:marRight w:val="0"/>
      <w:marTop w:val="0"/>
      <w:marBottom w:val="0"/>
      <w:divBdr>
        <w:top w:val="none" w:sz="0" w:space="0" w:color="auto"/>
        <w:left w:val="none" w:sz="0" w:space="0" w:color="auto"/>
        <w:bottom w:val="none" w:sz="0" w:space="0" w:color="auto"/>
        <w:right w:val="none" w:sz="0" w:space="0" w:color="auto"/>
      </w:divBdr>
    </w:div>
    <w:div w:id="1364749893">
      <w:bodyDiv w:val="1"/>
      <w:marLeft w:val="0"/>
      <w:marRight w:val="0"/>
      <w:marTop w:val="0"/>
      <w:marBottom w:val="0"/>
      <w:divBdr>
        <w:top w:val="none" w:sz="0" w:space="0" w:color="auto"/>
        <w:left w:val="none" w:sz="0" w:space="0" w:color="auto"/>
        <w:bottom w:val="none" w:sz="0" w:space="0" w:color="auto"/>
        <w:right w:val="none" w:sz="0" w:space="0" w:color="auto"/>
      </w:divBdr>
    </w:div>
    <w:div w:id="1401322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506E5-21CA-2D49-B73C-1B87679F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19</Pages>
  <Words>6758</Words>
  <Characters>38524</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8</cp:revision>
  <cp:lastPrinted>2013-11-21T00:50:00Z</cp:lastPrinted>
  <dcterms:created xsi:type="dcterms:W3CDTF">2013-11-21T03:11:00Z</dcterms:created>
  <dcterms:modified xsi:type="dcterms:W3CDTF">2013-12-11T16:19:00Z</dcterms:modified>
</cp:coreProperties>
</file>